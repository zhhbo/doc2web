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FDF" w:rsidRPr="00571FAE" w:rsidRDefault="0092091B">
      <w:pPr>
        <w:pStyle w:val="Title"/>
        <w:adjustRightInd/>
        <w:rPr>
          <w:rFonts w:eastAsia="Times New Roman"/>
          <w:bCs w:val="0"/>
        </w:rPr>
      </w:pPr>
      <w:r w:rsidRPr="00571FAE">
        <w:rPr>
          <w:rFonts w:eastAsia="Times New Roman"/>
          <w:bCs w:val="0"/>
        </w:rPr>
        <w:t xml:space="preserve">AFFILIATION AGREEMENT </w:t>
      </w:r>
    </w:p>
    <w:p w:rsidR="008F5FDF" w:rsidRDefault="0092091B">
      <w:pPr>
        <w:adjustRightInd/>
        <w:jc w:val="both"/>
        <w:rPr>
          <w:rFonts w:eastAsia="Times New Roman"/>
          <w:b/>
        </w:rPr>
      </w:pPr>
      <w:r>
        <w:rPr>
          <w:rFonts w:eastAsia="Times New Roman"/>
          <w:b/>
        </w:rPr>
        <w:t xml:space="preserve"> </w:t>
      </w:r>
    </w:p>
    <w:p w:rsidR="008F5FDF" w:rsidRDefault="008F5FDF">
      <w:pPr>
        <w:adjustRightInd/>
        <w:jc w:val="both"/>
        <w:rPr>
          <w:rFonts w:eastAsia="Times New Roman"/>
        </w:rPr>
      </w:pPr>
    </w:p>
    <w:p w:rsidR="00E45683" w:rsidRDefault="0092091B">
      <w:pPr>
        <w:adjustRightInd/>
        <w:spacing w:after="240"/>
        <w:ind w:firstLine="720"/>
        <w:jc w:val="both"/>
        <w:rPr>
          <w:rFonts w:eastAsia="Times New Roman"/>
          <w:color w:val="008000"/>
          <w:u w:val="single" w:color="008000"/>
        </w:rPr>
      </w:pPr>
      <w:r>
        <w:rPr>
          <w:rFonts w:eastAsia="Times New Roman"/>
        </w:rPr>
        <w:t>This Affiliation Agreement (“Agreement”) is made and entered into by and between _____________________________________ (hereinafter referred to as “Affiliate”) and The United States Ski Association d/b/a United States Ski &amp; Snowboard Association (hereinafter referred to as “USSA”).  The purpose of this Agreement is to foster a more effective partnership amongst USSA as the national governing body (“NGB”) for skiing and snowboarding in the United States and its Affiliates, as part of a high-performing federated governance model, as well as to set the stage for the sustained success of both parties.  This agreement applies to the Alpine discipline of USSA Affiliates initially but may be adopted by other USSA disciplines at a later date.</w:t>
      </w:r>
      <w:bookmarkStart w:id="0" w:name="_cp_text_4_1"/>
      <w:r>
        <w:rPr>
          <w:rFonts w:eastAsia="Times New Roman"/>
        </w:rPr>
        <w:tab/>
      </w:r>
    </w:p>
    <w:p w:rsidR="008F5FDF" w:rsidRPr="00415A55" w:rsidRDefault="00071C0E">
      <w:pPr>
        <w:adjustRightInd/>
        <w:spacing w:after="240"/>
        <w:ind w:firstLine="720"/>
        <w:jc w:val="both"/>
        <w:rPr>
          <w:rFonts w:eastAsia="Times New Roman"/>
        </w:rPr>
      </w:pPr>
      <w:r w:rsidRPr="00071C0E">
        <w:rPr>
          <w:rFonts w:eastAsia="Times New Roman"/>
        </w:rPr>
        <w:t xml:space="preserve">The term of this Agreement shall become effective _________________ and shall continue in effect for one (1) year unless terminated earlier.  This Agreement will renew automatically on May 1 of each year unless otherwise terminated in writing by either party </w:t>
      </w:r>
      <w:bookmarkStart w:id="1" w:name="_cp_text_1_2"/>
      <w:bookmarkEnd w:id="0"/>
      <w:r w:rsidRPr="00071C0E">
        <w:rPr>
          <w:rFonts w:eastAsia="Times New Roman"/>
        </w:rPr>
        <w:t>pursuant to Section 3.1.</w:t>
      </w:r>
      <w:r w:rsidR="0092091B" w:rsidRPr="00415A55">
        <w:rPr>
          <w:rFonts w:eastAsia="Times New Roman"/>
        </w:rPr>
        <w:t xml:space="preserve"> </w:t>
      </w:r>
      <w:bookmarkEnd w:id="1"/>
    </w:p>
    <w:p w:rsidR="008F5FDF" w:rsidRDefault="0092091B">
      <w:pPr>
        <w:adjustRightInd/>
        <w:jc w:val="center"/>
        <w:rPr>
          <w:rFonts w:eastAsia="Times New Roman"/>
          <w:u w:val="single"/>
        </w:rPr>
      </w:pPr>
      <w:r>
        <w:rPr>
          <w:rFonts w:eastAsia="Times New Roman"/>
          <w:u w:val="single"/>
        </w:rPr>
        <w:t>RECITALS</w:t>
      </w:r>
    </w:p>
    <w:p w:rsidR="008F5FDF" w:rsidRDefault="008F5FDF">
      <w:pPr>
        <w:adjustRightInd/>
        <w:jc w:val="both"/>
        <w:rPr>
          <w:rFonts w:eastAsia="Times New Roman"/>
        </w:rPr>
      </w:pPr>
    </w:p>
    <w:p w:rsidR="008F5FDF" w:rsidRDefault="0092091B">
      <w:pPr>
        <w:pStyle w:val="BodyText2"/>
        <w:adjustRightInd/>
        <w:ind w:right="0"/>
        <w:jc w:val="both"/>
        <w:rPr>
          <w:rFonts w:eastAsia="Times New Roman"/>
        </w:rPr>
      </w:pPr>
      <w:r>
        <w:rPr>
          <w:rFonts w:eastAsia="Times New Roman"/>
        </w:rPr>
        <w:tab/>
        <w:t>A.</w:t>
      </w:r>
      <w:r>
        <w:rPr>
          <w:rFonts w:eastAsia="Times New Roman"/>
        </w:rPr>
        <w:tab/>
        <w:t xml:space="preserve">USSA is recognized by the United States Olympic Committee (“USOC”) and the International Ski Federation (“FIS”) as the national governing body (“NGB”) for skiing and snowboarding in the United States.  </w:t>
      </w:r>
    </w:p>
    <w:p w:rsidR="008F5FDF" w:rsidRDefault="008F5FDF">
      <w:pPr>
        <w:adjustRightInd/>
        <w:jc w:val="both"/>
        <w:rPr>
          <w:rFonts w:eastAsia="Times New Roman"/>
        </w:rPr>
      </w:pPr>
    </w:p>
    <w:p w:rsidR="008F5FDF" w:rsidRDefault="0092091B">
      <w:pPr>
        <w:numPr>
          <w:ilvl w:val="0"/>
          <w:numId w:val="1"/>
        </w:numPr>
        <w:tabs>
          <w:tab w:val="clear" w:pos="1440"/>
          <w:tab w:val="left" w:pos="0"/>
        </w:tabs>
        <w:adjustRightInd/>
        <w:ind w:left="0" w:firstLine="720"/>
        <w:jc w:val="both"/>
        <w:rPr>
          <w:rFonts w:eastAsia="Times New Roman"/>
        </w:rPr>
      </w:pPr>
      <w:r>
        <w:rPr>
          <w:rFonts w:eastAsia="Times New Roman"/>
        </w:rPr>
        <w:t xml:space="preserve">USSA is responsible, pursuant to the Ted Stevens Olympic and Amateur Sports Act, the FIS Statutes, and the USOC Bylaws, </w:t>
      </w:r>
      <w:hyperlink r:id="rId10" w:history="1">
        <w:r>
          <w:rPr>
            <w:rStyle w:val="Hyperlink"/>
            <w:rFonts w:eastAsia="Times New Roman"/>
            <w:color w:val="000000"/>
            <w:u w:val="none"/>
          </w:rPr>
          <w:t>http://www.teamusa.org/Footer/Legal/Governance-Documents</w:t>
        </w:r>
      </w:hyperlink>
      <w:r>
        <w:rPr>
          <w:rFonts w:eastAsia="Times New Roman"/>
        </w:rPr>
        <w:t xml:space="preserve">, for governance of ski and snowboard sport within the United States.  In order to facilitate its mission, USSA collects member fees and dues, utilizes the revenues derived from member dues and fees to foster interest in ski sport nationwide, create educational and training resources, sanction events, and provide related programs and services that benefit its members, and support the activities of its Affiliates and clubs. </w:t>
      </w:r>
    </w:p>
    <w:p w:rsidR="008F5FDF" w:rsidRDefault="008F5FDF">
      <w:pPr>
        <w:adjustRightInd/>
        <w:jc w:val="both"/>
        <w:rPr>
          <w:rFonts w:eastAsia="Times New Roman"/>
        </w:rPr>
      </w:pPr>
    </w:p>
    <w:p w:rsidR="008F5FDF" w:rsidRDefault="0092091B">
      <w:pPr>
        <w:adjustRightInd/>
        <w:rPr>
          <w:rFonts w:eastAsia="Times New Roman"/>
        </w:rPr>
      </w:pPr>
      <w:bookmarkStart w:id="2" w:name="_cp_text_1_4"/>
      <w:r>
        <w:rPr>
          <w:rFonts w:eastAsia="Times New Roman"/>
        </w:rPr>
        <w:tab/>
      </w:r>
      <w:r w:rsidR="00071C0E" w:rsidRPr="00071C0E">
        <w:rPr>
          <w:rFonts w:eastAsia="Times New Roman"/>
        </w:rPr>
        <w:t>C.</w:t>
      </w:r>
      <w:r>
        <w:rPr>
          <w:rFonts w:eastAsia="Times New Roman"/>
        </w:rPr>
        <w:tab/>
      </w:r>
      <w:bookmarkEnd w:id="2"/>
      <w:r>
        <w:rPr>
          <w:rFonts w:eastAsia="Times New Roman"/>
        </w:rPr>
        <w:t xml:space="preserve">Affiliate is recognized by the USSA Alpine Sport Committee as a "USSA Division."  USSA Divisions are responsible for the administration and regulation of skiing competition in a particular geographic area, as determined by the USSA Alpine Sport Committee.  USSA Divisions may also organize educational and development activities for the benefit of USSA members within their geographic area.  In addition, Affiliates </w:t>
      </w:r>
      <w:r w:rsidR="00E45683">
        <w:rPr>
          <w:rFonts w:eastAsia="Times New Roman"/>
        </w:rPr>
        <w:t xml:space="preserve">may also </w:t>
      </w:r>
      <w:r>
        <w:rPr>
          <w:rFonts w:eastAsia="Times New Roman"/>
        </w:rPr>
        <w:t>promote to and solicit prospective parents/families/individuals to join USSA and the Affiliate’s programs for the purposes of growing the number of participants in Alpine programs.</w:t>
      </w:r>
    </w:p>
    <w:p w:rsidR="008F5FDF" w:rsidRDefault="008F5FDF">
      <w:pPr>
        <w:pStyle w:val="ListParagraph"/>
        <w:adjustRightInd/>
        <w:contextualSpacing/>
        <w:rPr>
          <w:rFonts w:eastAsia="Times New Roman"/>
        </w:rPr>
      </w:pPr>
    </w:p>
    <w:p w:rsidR="008F5FDF" w:rsidRDefault="0092091B">
      <w:pPr>
        <w:numPr>
          <w:ilvl w:val="0"/>
          <w:numId w:val="2"/>
        </w:numPr>
        <w:adjustRightInd/>
        <w:ind w:left="0" w:firstLine="720"/>
        <w:jc w:val="both"/>
        <w:rPr>
          <w:rFonts w:eastAsia="Times New Roman"/>
        </w:rPr>
      </w:pPr>
      <w:r>
        <w:rPr>
          <w:rFonts w:eastAsia="Times New Roman"/>
        </w:rPr>
        <w:t>Affiliate provides ski related programming and desires to serve USSA's local members and support USSA's goals, manage local resources and provide a significant voice in the running of USSA's domestic competition system through its participation in the USSA Alpine Sports Committee governance structure at the division, region, and national levels, as established by the USSA Board of Directors.</w:t>
      </w:r>
    </w:p>
    <w:p w:rsidR="008F5FDF" w:rsidRDefault="008F5FDF">
      <w:pPr>
        <w:adjustRightInd/>
        <w:jc w:val="both"/>
        <w:rPr>
          <w:rFonts w:eastAsia="Times New Roman"/>
        </w:rPr>
      </w:pPr>
    </w:p>
    <w:p w:rsidR="008F5FDF" w:rsidRDefault="0092091B">
      <w:pPr>
        <w:adjustRightInd/>
        <w:jc w:val="both"/>
        <w:rPr>
          <w:rFonts w:eastAsia="Times New Roman"/>
        </w:rPr>
      </w:pPr>
      <w:r>
        <w:rPr>
          <w:rFonts w:eastAsia="Times New Roman"/>
        </w:rPr>
        <w:lastRenderedPageBreak/>
        <w:tab/>
        <w:t xml:space="preserve">NOW, THEREFORE, in consideration of the foregoing and the mutual covenants set forth below, the parties agree as follows:  </w:t>
      </w:r>
    </w:p>
    <w:p w:rsidR="008F5FDF" w:rsidRDefault="008F5FDF">
      <w:pPr>
        <w:adjustRightInd/>
        <w:jc w:val="both"/>
        <w:rPr>
          <w:rFonts w:eastAsia="Times New Roman"/>
        </w:rPr>
      </w:pPr>
    </w:p>
    <w:p w:rsidR="008F5FDF" w:rsidRPr="006B7FC8" w:rsidRDefault="0092091B">
      <w:pPr>
        <w:adjustRightInd/>
        <w:jc w:val="both"/>
        <w:rPr>
          <w:rFonts w:eastAsia="Times New Roman"/>
        </w:rPr>
      </w:pPr>
      <w:r>
        <w:rPr>
          <w:rFonts w:eastAsia="Times New Roman"/>
        </w:rPr>
        <w:t>1.</w:t>
      </w:r>
      <w:r>
        <w:rPr>
          <w:rFonts w:eastAsia="Times New Roman"/>
        </w:rPr>
        <w:tab/>
      </w:r>
      <w:bookmarkStart w:id="3" w:name="_cp_text_1_7"/>
      <w:r w:rsidR="00071C0E" w:rsidRPr="00071C0E">
        <w:rPr>
          <w:rFonts w:eastAsia="Times New Roman"/>
          <w:u w:val="single"/>
        </w:rPr>
        <w:t>USSA RESPONSIBILITIES</w:t>
      </w:r>
      <w:bookmarkEnd w:id="3"/>
      <w:r w:rsidR="00071C0E" w:rsidRPr="00071C0E">
        <w:rPr>
          <w:rFonts w:eastAsia="Times New Roman"/>
          <w:u w:val="single"/>
        </w:rPr>
        <w:t xml:space="preserve"> AND AFFILIATE BENEFITS</w:t>
      </w:r>
      <w:r w:rsidRPr="006B7FC8">
        <w:rPr>
          <w:rFonts w:eastAsia="Times New Roman"/>
          <w:u w:val="single"/>
        </w:rPr>
        <w:t>.</w:t>
      </w:r>
    </w:p>
    <w:p w:rsidR="00BF489E" w:rsidRDefault="00BF489E">
      <w:pPr>
        <w:adjustRightInd/>
        <w:ind w:firstLine="720"/>
        <w:jc w:val="both"/>
        <w:rPr>
          <w:rFonts w:eastAsia="Times New Roman"/>
        </w:rPr>
      </w:pPr>
    </w:p>
    <w:p w:rsidR="008F5FDF" w:rsidRDefault="0092091B">
      <w:pPr>
        <w:adjustRightInd/>
        <w:ind w:firstLine="720"/>
        <w:jc w:val="both"/>
        <w:rPr>
          <w:rFonts w:eastAsia="Times New Roman"/>
        </w:rPr>
      </w:pPr>
      <w:r>
        <w:rPr>
          <w:rFonts w:eastAsia="Times New Roman"/>
        </w:rPr>
        <w:t xml:space="preserve">USSA </w:t>
      </w:r>
      <w:r w:rsidR="00BF489E">
        <w:rPr>
          <w:rFonts w:eastAsia="Times New Roman"/>
        </w:rPr>
        <w:t xml:space="preserve">is responsible for providing </w:t>
      </w:r>
      <w:r>
        <w:rPr>
          <w:rFonts w:eastAsia="Times New Roman"/>
        </w:rPr>
        <w:t xml:space="preserve">the following benefits to </w:t>
      </w:r>
      <w:proofErr w:type="gramStart"/>
      <w:r>
        <w:rPr>
          <w:rFonts w:eastAsia="Times New Roman"/>
        </w:rPr>
        <w:t>Affiliate</w:t>
      </w:r>
      <w:proofErr w:type="gramEnd"/>
      <w:r>
        <w:rPr>
          <w:rFonts w:eastAsia="Times New Roman"/>
        </w:rPr>
        <w:t>:</w:t>
      </w:r>
    </w:p>
    <w:p w:rsidR="00BF489E" w:rsidRDefault="00BF489E">
      <w:pPr>
        <w:adjustRightInd/>
        <w:ind w:firstLine="720"/>
        <w:jc w:val="both"/>
        <w:rPr>
          <w:rFonts w:eastAsia="Times New Roman"/>
        </w:rPr>
      </w:pPr>
    </w:p>
    <w:p w:rsidR="00BF489E" w:rsidRDefault="00BF489E" w:rsidP="00BF489E">
      <w:pPr>
        <w:adjustRightInd/>
        <w:ind w:firstLine="720"/>
        <w:rPr>
          <w:rFonts w:eastAsia="Times New Roman"/>
        </w:rPr>
      </w:pPr>
      <w:r>
        <w:rPr>
          <w:rFonts w:eastAsia="Times New Roman"/>
        </w:rPr>
        <w:t xml:space="preserve">1.1  Access to USSA-provided programming and support services provided to members and member clubs - including </w:t>
      </w:r>
      <w:r w:rsidR="00071C0E" w:rsidRPr="00071C0E">
        <w:rPr>
          <w:rFonts w:eastAsia="Times New Roman"/>
        </w:rPr>
        <w:t>but not limited to,</w:t>
      </w:r>
      <w:r>
        <w:rPr>
          <w:rFonts w:eastAsia="Times New Roman"/>
        </w:rPr>
        <w:t xml:space="preserve"> coach education and coaching tools, officials education and consistent rules &amp; policies</w:t>
      </w:r>
      <w:r w:rsidR="00071C0E" w:rsidRPr="00071C0E">
        <w:rPr>
          <w:rFonts w:eastAsia="Times New Roman"/>
        </w:rPr>
        <w:t>, safe sport programs, concussion management</w:t>
      </w:r>
      <w:r w:rsidRPr="00415A55">
        <w:rPr>
          <w:rFonts w:eastAsia="Times New Roman"/>
        </w:rPr>
        <w:t>, field-</w:t>
      </w:r>
      <w:r>
        <w:rPr>
          <w:rFonts w:eastAsia="Times New Roman"/>
        </w:rPr>
        <w:t>based USSA resources, member tools and benefits, centralized IT platform and integrated website, educational webinars, club development programs, competition and training sanctioning and insurance, national rankings, background screening programs</w:t>
      </w:r>
      <w:r w:rsidR="00071C0E" w:rsidRPr="00071C0E">
        <w:rPr>
          <w:rFonts w:eastAsia="Times New Roman"/>
        </w:rPr>
        <w:t>, group buying opportunities,</w:t>
      </w:r>
      <w:r>
        <w:rPr>
          <w:rFonts w:eastAsia="Times New Roman"/>
          <w:color w:val="FF0000"/>
        </w:rPr>
        <w:t xml:space="preserve"> </w:t>
      </w:r>
      <w:r>
        <w:rPr>
          <w:rFonts w:eastAsia="Times New Roman"/>
        </w:rPr>
        <w:t xml:space="preserve">and other USSA services developed over time.  The exact level and nature of programs and services will be determined by USSA from year to year, with the intent to maintain </w:t>
      </w:r>
      <w:r w:rsidR="00F85E59">
        <w:rPr>
          <w:rFonts w:eastAsia="Times New Roman"/>
        </w:rPr>
        <w:t xml:space="preserve">or increase </w:t>
      </w:r>
      <w:r>
        <w:rPr>
          <w:rFonts w:eastAsia="Times New Roman"/>
        </w:rPr>
        <w:t>the current and proportional levels of funding.  USSA will collaborate with Affiliate to determine optimal programs and resource allocation through the governance structures established at the division, region and national levels</w:t>
      </w:r>
      <w:r w:rsidR="00C03131">
        <w:rPr>
          <w:rFonts w:eastAsia="Times New Roman"/>
        </w:rPr>
        <w:t xml:space="preserve"> </w:t>
      </w:r>
      <w:r>
        <w:rPr>
          <w:rFonts w:eastAsia="Times New Roman"/>
        </w:rPr>
        <w:t>through the Alpine Sports Committee and approved by the USSA Board of Directors.</w:t>
      </w:r>
    </w:p>
    <w:p w:rsidR="008F5FDF" w:rsidRDefault="008F5FDF">
      <w:pPr>
        <w:adjustRightInd/>
        <w:ind w:firstLine="720"/>
        <w:jc w:val="both"/>
        <w:rPr>
          <w:rFonts w:eastAsia="Times New Roman"/>
        </w:rPr>
      </w:pPr>
    </w:p>
    <w:p w:rsidR="008F5FDF" w:rsidRDefault="0092091B">
      <w:pPr>
        <w:adjustRightInd/>
        <w:ind w:firstLine="720"/>
        <w:jc w:val="both"/>
        <w:rPr>
          <w:rFonts w:eastAsia="Times New Roman"/>
        </w:rPr>
      </w:pPr>
      <w:r>
        <w:rPr>
          <w:rFonts w:eastAsia="Times New Roman"/>
        </w:rPr>
        <w:t>1.</w:t>
      </w:r>
      <w:r w:rsidR="001E1206">
        <w:rPr>
          <w:rFonts w:eastAsia="Times New Roman"/>
        </w:rPr>
        <w:t>2</w:t>
      </w:r>
      <w:r>
        <w:rPr>
          <w:rFonts w:eastAsia="Times New Roman"/>
        </w:rPr>
        <w:tab/>
        <w:t xml:space="preserve">A </w:t>
      </w:r>
      <w:r w:rsidR="004D44CF">
        <w:rPr>
          <w:rFonts w:eastAsia="Times New Roman"/>
        </w:rPr>
        <w:t>l</w:t>
      </w:r>
      <w:r>
        <w:rPr>
          <w:rFonts w:eastAsia="Times New Roman"/>
        </w:rPr>
        <w:t>icense to schedule</w:t>
      </w:r>
      <w:r>
        <w:rPr>
          <w:rFonts w:eastAsia="Times New Roman"/>
          <w:color w:val="FF0000"/>
        </w:rPr>
        <w:t xml:space="preserve"> </w:t>
      </w:r>
      <w:r>
        <w:rPr>
          <w:rFonts w:eastAsia="Times New Roman"/>
        </w:rPr>
        <w:t>and/or calendar USSA-sanctioned competition within a particular geographic territory, and to determine selection criteria for such races in accordance with USSA guidelines.</w:t>
      </w:r>
    </w:p>
    <w:p w:rsidR="008F5FDF" w:rsidRDefault="008F5FDF">
      <w:pPr>
        <w:adjustRightInd/>
        <w:ind w:firstLine="720"/>
        <w:jc w:val="both"/>
        <w:rPr>
          <w:rFonts w:eastAsia="Times New Roman"/>
        </w:rPr>
      </w:pPr>
    </w:p>
    <w:p w:rsidR="008F5FDF" w:rsidRDefault="0092091B">
      <w:pPr>
        <w:adjustRightInd/>
        <w:ind w:firstLine="720"/>
        <w:jc w:val="both"/>
        <w:rPr>
          <w:rFonts w:eastAsia="Times New Roman"/>
        </w:rPr>
      </w:pPr>
      <w:r>
        <w:rPr>
          <w:rFonts w:eastAsia="Times New Roman"/>
        </w:rPr>
        <w:t>1.</w:t>
      </w:r>
      <w:r w:rsidR="001E1206">
        <w:rPr>
          <w:rFonts w:eastAsia="Times New Roman"/>
        </w:rPr>
        <w:t>3</w:t>
      </w:r>
      <w:r>
        <w:rPr>
          <w:rFonts w:eastAsia="Times New Roman"/>
        </w:rPr>
        <w:tab/>
        <w:t>A license to collect an “Affiliate” membership fee additive to the USSA membership fee.  Fees to be collected by USSA and distributed to Affiliate by systems and processes provided by USSA</w:t>
      </w:r>
      <w:r w:rsidR="00C03131">
        <w:rPr>
          <w:rFonts w:eastAsia="Times New Roman"/>
        </w:rPr>
        <w:t xml:space="preserve"> in a timely and efficient manner</w:t>
      </w:r>
      <w:r w:rsidR="001E1206">
        <w:rPr>
          <w:rFonts w:eastAsia="Times New Roman"/>
        </w:rPr>
        <w:t>,</w:t>
      </w:r>
      <w:r w:rsidR="00C03131">
        <w:rPr>
          <w:rFonts w:eastAsia="Times New Roman"/>
        </w:rPr>
        <w:t xml:space="preserve"> at terms to be agreed upon</w:t>
      </w:r>
      <w:r>
        <w:rPr>
          <w:rFonts w:eastAsia="Times New Roman"/>
        </w:rPr>
        <w:t>.  Participation in such provided USSA systems and processes will be optional during 2014/15.  After May 2015, participation in such systems will be</w:t>
      </w:r>
      <w:ins w:id="4" w:author="User" w:date="2014-06-09T07:35:00Z">
        <w:r w:rsidR="00C56D1F">
          <w:rPr>
            <w:rFonts w:eastAsia="Times New Roman"/>
          </w:rPr>
          <w:t xml:space="preserve"> encouraged</w:t>
        </w:r>
      </w:ins>
      <w:del w:id="5" w:author="User" w:date="2014-06-09T07:35:00Z">
        <w:r w:rsidDel="00C56D1F">
          <w:rPr>
            <w:rFonts w:eastAsia="Times New Roman"/>
          </w:rPr>
          <w:delText xml:space="preserve"> requir</w:delText>
        </w:r>
      </w:del>
      <w:del w:id="6" w:author="User" w:date="2014-06-09T07:34:00Z">
        <w:r w:rsidDel="00C56D1F">
          <w:rPr>
            <w:rFonts w:eastAsia="Times New Roman"/>
          </w:rPr>
          <w:delText>ed</w:delText>
        </w:r>
      </w:del>
      <w:r>
        <w:rPr>
          <w:rFonts w:eastAsia="Times New Roman"/>
        </w:rPr>
        <w:t xml:space="preserve"> to ensure consistency</w:t>
      </w:r>
      <w:r w:rsidR="00C03131">
        <w:rPr>
          <w:rFonts w:eastAsia="Times New Roman"/>
        </w:rPr>
        <w:t>, simplicity</w:t>
      </w:r>
      <w:r>
        <w:rPr>
          <w:rFonts w:eastAsia="Times New Roman"/>
        </w:rPr>
        <w:t xml:space="preserve"> and efficiency</w:t>
      </w:r>
      <w:r w:rsidR="00C03131">
        <w:rPr>
          <w:rFonts w:eastAsia="Times New Roman"/>
        </w:rPr>
        <w:t xml:space="preserve"> nationally – assuming USSA meets the performance standards </w:t>
      </w:r>
      <w:r w:rsidR="001E1206">
        <w:rPr>
          <w:rFonts w:eastAsia="Times New Roman"/>
        </w:rPr>
        <w:t xml:space="preserve">agreed upon. </w:t>
      </w:r>
    </w:p>
    <w:p w:rsidR="008F5FDF" w:rsidRDefault="008F5FDF">
      <w:pPr>
        <w:adjustRightInd/>
        <w:ind w:firstLine="720"/>
        <w:jc w:val="both"/>
        <w:rPr>
          <w:rFonts w:eastAsia="Times New Roman"/>
        </w:rPr>
      </w:pPr>
    </w:p>
    <w:p w:rsidR="004D44CF" w:rsidDel="00C56D1F" w:rsidRDefault="00E44DF1">
      <w:pPr>
        <w:adjustRightInd/>
        <w:ind w:firstLine="720"/>
        <w:rPr>
          <w:del w:id="7" w:author="User" w:date="2014-06-09T07:33:00Z"/>
          <w:rFonts w:eastAsia="Times New Roman"/>
        </w:rPr>
      </w:pPr>
      <w:r>
        <w:rPr>
          <w:rFonts w:eastAsia="Times New Roman"/>
          <w:noProof/>
        </w:rPr>
        <mc:AlternateContent>
          <mc:Choice Requires="wps">
            <w:drawing>
              <wp:anchor distT="0" distB="0" distL="114300" distR="114300" simplePos="0" relativeHeight="251659264" behindDoc="0" locked="0" layoutInCell="1" allowOverlap="1" wp14:anchorId="46AE13E9" wp14:editId="1F3EB048">
                <wp:simplePos x="0" y="0"/>
                <wp:positionH relativeFrom="column">
                  <wp:posOffset>838200</wp:posOffset>
                </wp:positionH>
                <wp:positionV relativeFrom="paragraph">
                  <wp:posOffset>619125</wp:posOffset>
                </wp:positionV>
                <wp:extent cx="257175" cy="48260"/>
                <wp:effectExtent l="25400" t="26670" r="34925" b="39370"/>
                <wp:wrapNone/>
                <wp:docPr id="1"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57175" cy="48260"/>
                        </a:xfrm>
                        <a:custGeom>
                          <a:avLst/>
                          <a:gdLst>
                            <a:gd name="T0" fmla="*/ 256815 w 715"/>
                            <a:gd name="T1" fmla="*/ 2896680 h 134"/>
                            <a:gd name="T2" fmla="*/ 256815 w 715"/>
                            <a:gd name="T3" fmla="*/ 2896680 h 134"/>
                            <a:gd name="T4" fmla="*/ 66542 w 715"/>
                            <a:gd name="T5" fmla="*/ 2925492 h 134"/>
                            <a:gd name="T6" fmla="*/ 66542 w 715"/>
                            <a:gd name="T7" fmla="*/ 2925492 h 134"/>
                            <a:gd name="T8" fmla="*/ 0 w 715"/>
                            <a:gd name="T9" fmla="*/ 2944580 h 134"/>
                            <a:gd name="T10" fmla="*/ 0 w 715"/>
                            <a:gd name="T11" fmla="*/ 2944580 h 13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15" h="134" extrusionOk="0">
                              <a:moveTo>
                                <a:pt x="714" y="0"/>
                              </a:moveTo>
                              <a:lnTo>
                                <a:pt x="714" y="0"/>
                              </a:lnTo>
                            </a:path>
                            <a:path w="715" h="134" extrusionOk="0">
                              <a:moveTo>
                                <a:pt x="185" y="80"/>
                              </a:moveTo>
                              <a:lnTo>
                                <a:pt x="185" y="80"/>
                              </a:lnTo>
                            </a:path>
                            <a:path w="715" h="134" extrusionOk="0">
                              <a:moveTo>
                                <a:pt x="0" y="133"/>
                              </a:moveTo>
                              <a:lnTo>
                                <a:pt x="0" y="133"/>
                              </a:lnTo>
                            </a:path>
                          </a:pathLst>
                        </a:custGeom>
                        <a:noFill/>
                        <a:ln w="19050" cap="rnd">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66pt;margin-top:48.75pt;width:20.2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5,1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" path="m714,0l714,0em185,80l185,80em0,133l0,133e" filled="f" strokecolor="red" strokeweight="1.5pt">
                <v:stroke endcap="round"/>
                <v:path o:extrusionok="f" o:connecttype="custom" o:connectlocs="92372584,1043237140;92372584,1043237140;23934180,1053613761;23934180,1053613761;0,1060488290;0,1060488290" o:connectangles="0,0,0,0,0,0"/>
                <o:lock v:ext="edit" rotation="t" aspectratio="t" verticies="t" text="t" shapetype="t"/>
              </v:shape>
            </w:pict>
          </mc:Fallback>
        </mc:AlternateContent>
      </w:r>
      <w:r w:rsidR="0092091B">
        <w:rPr>
          <w:rFonts w:eastAsia="Times New Roman"/>
        </w:rPr>
        <w:t>1.</w:t>
      </w:r>
      <w:r w:rsidR="001E1206">
        <w:rPr>
          <w:rFonts w:eastAsia="Times New Roman"/>
        </w:rPr>
        <w:t>4</w:t>
      </w:r>
      <w:r w:rsidR="0092091B">
        <w:rPr>
          <w:rFonts w:eastAsia="Times New Roman"/>
        </w:rPr>
        <w:tab/>
        <w:t xml:space="preserve">A license to collect an “Affiliate” head tax </w:t>
      </w:r>
      <w:r w:rsidR="00C03131">
        <w:rPr>
          <w:rFonts w:eastAsia="Times New Roman"/>
        </w:rPr>
        <w:t xml:space="preserve">(at Affiliate or region level) </w:t>
      </w:r>
      <w:r w:rsidR="0092091B">
        <w:rPr>
          <w:rFonts w:eastAsia="Times New Roman"/>
        </w:rPr>
        <w:t xml:space="preserve">additive to the USSA head tax.  </w:t>
      </w:r>
      <w:r w:rsidR="00825D3E">
        <w:rPr>
          <w:rFonts w:eastAsia="Times New Roman"/>
        </w:rPr>
        <w:t xml:space="preserve">Affiliate agrees to evaluate in good faith the benefits of participating in centralized collection of </w:t>
      </w:r>
      <w:r w:rsidR="00D7001C">
        <w:rPr>
          <w:rFonts w:eastAsia="Times New Roman"/>
        </w:rPr>
        <w:t>head taxes</w:t>
      </w:r>
      <w:r w:rsidR="005407F0">
        <w:rPr>
          <w:rFonts w:eastAsia="Times New Roman"/>
        </w:rPr>
        <w:t xml:space="preserve"> </w:t>
      </w:r>
      <w:r w:rsidR="0092091B">
        <w:rPr>
          <w:rFonts w:eastAsia="Times New Roman"/>
        </w:rPr>
        <w:t>by USSA</w:t>
      </w:r>
      <w:r w:rsidR="00D7001C">
        <w:rPr>
          <w:rFonts w:eastAsia="Times New Roman"/>
        </w:rPr>
        <w:t xml:space="preserve">, with </w:t>
      </w:r>
      <w:r w:rsidR="0092091B">
        <w:rPr>
          <w:rFonts w:eastAsia="Times New Roman"/>
        </w:rPr>
        <w:t>distrib</w:t>
      </w:r>
      <w:r w:rsidR="00D7001C">
        <w:rPr>
          <w:rFonts w:eastAsia="Times New Roman"/>
        </w:rPr>
        <w:t>ution</w:t>
      </w:r>
      <w:r w:rsidR="005407F0">
        <w:rPr>
          <w:rFonts w:eastAsia="Times New Roman"/>
        </w:rPr>
        <w:t xml:space="preserve"> </w:t>
      </w:r>
      <w:r w:rsidR="0092091B">
        <w:rPr>
          <w:rFonts w:eastAsia="Times New Roman"/>
        </w:rPr>
        <w:t>to Affiliate</w:t>
      </w:r>
      <w:r w:rsidR="00C03131">
        <w:rPr>
          <w:rFonts w:eastAsia="Times New Roman"/>
        </w:rPr>
        <w:t xml:space="preserve"> by systems and processes </w:t>
      </w:r>
      <w:r w:rsidR="00354A6B">
        <w:rPr>
          <w:rFonts w:eastAsia="Times New Roman"/>
        </w:rPr>
        <w:t>provided</w:t>
      </w:r>
      <w:r w:rsidR="00C03131">
        <w:rPr>
          <w:rFonts w:eastAsia="Times New Roman"/>
        </w:rPr>
        <w:t xml:space="preserve"> by USSA</w:t>
      </w:r>
      <w:r w:rsidR="001E1206">
        <w:rPr>
          <w:rFonts w:eastAsia="Times New Roman"/>
        </w:rPr>
        <w:t xml:space="preserve"> in a timely and efficient manner, at terms to be agreed upon</w:t>
      </w:r>
      <w:r w:rsidR="0092091B">
        <w:rPr>
          <w:rFonts w:eastAsia="Times New Roman"/>
        </w:rPr>
        <w:t xml:space="preserve">.  </w:t>
      </w:r>
      <w:r w:rsidR="00825D3E">
        <w:rPr>
          <w:rFonts w:eastAsia="Times New Roman"/>
        </w:rPr>
        <w:t xml:space="preserve">Affiliate further agrees, </w:t>
      </w:r>
      <w:r w:rsidR="00D7001C">
        <w:rPr>
          <w:rFonts w:eastAsia="Times New Roman"/>
        </w:rPr>
        <w:t xml:space="preserve">regardless of </w:t>
      </w:r>
      <w:r w:rsidR="00825D3E">
        <w:rPr>
          <w:rFonts w:eastAsia="Times New Roman"/>
        </w:rPr>
        <w:t>participati</w:t>
      </w:r>
      <w:r w:rsidR="00D7001C">
        <w:rPr>
          <w:rFonts w:eastAsia="Times New Roman"/>
        </w:rPr>
        <w:t>on</w:t>
      </w:r>
      <w:r w:rsidR="005407F0">
        <w:rPr>
          <w:rFonts w:eastAsia="Times New Roman"/>
        </w:rPr>
        <w:t xml:space="preserve"> </w:t>
      </w:r>
      <w:r w:rsidR="00825D3E">
        <w:rPr>
          <w:rFonts w:eastAsia="Times New Roman"/>
        </w:rPr>
        <w:t>in the centralized collection process described immediately above, to provide USSA with</w:t>
      </w:r>
      <w:r w:rsidR="00D7001C">
        <w:rPr>
          <w:rFonts w:eastAsia="Times New Roman"/>
        </w:rPr>
        <w:t xml:space="preserve"> an annual</w:t>
      </w:r>
      <w:r w:rsidR="00825D3E">
        <w:rPr>
          <w:rFonts w:eastAsia="Times New Roman"/>
        </w:rPr>
        <w:t xml:space="preserve"> </w:t>
      </w:r>
      <w:ins w:id="8" w:author="User" w:date="2014-06-09T07:34:00Z">
        <w:r w:rsidR="00C56D1F">
          <w:rPr>
            <w:rFonts w:eastAsia="Times New Roman"/>
          </w:rPr>
          <w:t>summary</w:t>
        </w:r>
      </w:ins>
      <w:del w:id="9" w:author="User" w:date="2014-06-09T07:34:00Z">
        <w:r w:rsidR="00825D3E" w:rsidDel="00C56D1F">
          <w:rPr>
            <w:rFonts w:eastAsia="Times New Roman"/>
          </w:rPr>
          <w:delText>report</w:delText>
        </w:r>
        <w:r w:rsidR="00D7001C" w:rsidDel="00C56D1F">
          <w:rPr>
            <w:rFonts w:eastAsia="Times New Roman"/>
          </w:rPr>
          <w:delText>ing</w:delText>
        </w:r>
      </w:del>
      <w:r w:rsidR="00D7001C">
        <w:rPr>
          <w:rFonts w:eastAsia="Times New Roman"/>
        </w:rPr>
        <w:t xml:space="preserve"> of the </w:t>
      </w:r>
      <w:r w:rsidR="00825D3E">
        <w:rPr>
          <w:rFonts w:eastAsia="Times New Roman"/>
        </w:rPr>
        <w:t xml:space="preserve">  Affiliate</w:t>
      </w:r>
      <w:r w:rsidR="00891275">
        <w:rPr>
          <w:rFonts w:eastAsia="Times New Roman"/>
        </w:rPr>
        <w:t>-</w:t>
      </w:r>
      <w:r w:rsidR="00D7001C">
        <w:rPr>
          <w:rFonts w:eastAsia="Times New Roman"/>
        </w:rPr>
        <w:t xml:space="preserve">level </w:t>
      </w:r>
      <w:r w:rsidR="00825D3E">
        <w:rPr>
          <w:rFonts w:eastAsia="Times New Roman"/>
        </w:rPr>
        <w:t xml:space="preserve">head tax collected and </w:t>
      </w:r>
      <w:r w:rsidR="00D7001C">
        <w:rPr>
          <w:rFonts w:eastAsia="Times New Roman"/>
        </w:rPr>
        <w:t xml:space="preserve">use of funds collected. </w:t>
      </w:r>
      <w:r w:rsidR="00891275">
        <w:rPr>
          <w:rFonts w:eastAsia="Times New Roman"/>
        </w:rPr>
        <w:t xml:space="preserve">In addition, </w:t>
      </w:r>
      <w:del w:id="10" w:author="User" w:date="2014-06-09T07:33:00Z">
        <w:r w:rsidR="00891275" w:rsidDel="00C56D1F">
          <w:rPr>
            <w:rFonts w:eastAsia="Times New Roman"/>
          </w:rPr>
          <w:delText>Affiliate agrees to secure Alpine Sports Committee approval for all Affiliate head tax levels, per ASC bylaws and operating procedures.</w:delText>
        </w:r>
      </w:del>
    </w:p>
    <w:p w:rsidR="004D44CF" w:rsidRDefault="004D44CF">
      <w:pPr>
        <w:adjustRightInd/>
        <w:ind w:firstLine="720"/>
        <w:rPr>
          <w:rFonts w:eastAsia="Times New Roman"/>
        </w:rPr>
      </w:pPr>
    </w:p>
    <w:p w:rsidR="008F5FDF" w:rsidRDefault="004D44CF">
      <w:pPr>
        <w:adjustRightInd/>
        <w:ind w:firstLine="720"/>
        <w:rPr>
          <w:rFonts w:eastAsia="Times New Roman"/>
        </w:rPr>
      </w:pPr>
      <w:r>
        <w:rPr>
          <w:rFonts w:eastAsia="Times New Roman"/>
        </w:rPr>
        <w:t>1.5</w:t>
      </w:r>
      <w:r>
        <w:rPr>
          <w:rFonts w:eastAsia="Times New Roman"/>
        </w:rPr>
        <w:tab/>
        <w:t>On an annual basis</w:t>
      </w:r>
      <w:r w:rsidR="000971DB">
        <w:rPr>
          <w:rFonts w:eastAsia="Times New Roman"/>
        </w:rPr>
        <w:t xml:space="preserve">, </w:t>
      </w:r>
      <w:r>
        <w:rPr>
          <w:rFonts w:eastAsia="Times New Roman"/>
        </w:rPr>
        <w:t>provide a</w:t>
      </w:r>
      <w:r w:rsidR="000971DB">
        <w:rPr>
          <w:rFonts w:eastAsia="Times New Roman"/>
        </w:rPr>
        <w:t xml:space="preserve"> summary report of</w:t>
      </w:r>
      <w:r>
        <w:rPr>
          <w:rFonts w:eastAsia="Times New Roman"/>
        </w:rPr>
        <w:t xml:space="preserve"> </w:t>
      </w:r>
      <w:r w:rsidR="000971DB">
        <w:rPr>
          <w:rFonts w:eastAsia="Times New Roman"/>
        </w:rPr>
        <w:t xml:space="preserve">all </w:t>
      </w:r>
      <w:r>
        <w:rPr>
          <w:rFonts w:eastAsia="Times New Roman"/>
        </w:rPr>
        <w:t xml:space="preserve">membership </w:t>
      </w:r>
      <w:r w:rsidR="000971DB">
        <w:rPr>
          <w:rFonts w:eastAsia="Times New Roman"/>
        </w:rPr>
        <w:t xml:space="preserve">dues </w:t>
      </w:r>
      <w:r>
        <w:rPr>
          <w:rFonts w:eastAsia="Times New Roman"/>
        </w:rPr>
        <w:t>and head tax</w:t>
      </w:r>
      <w:r w:rsidR="000971DB">
        <w:rPr>
          <w:rFonts w:eastAsia="Times New Roman"/>
        </w:rPr>
        <w:t>es</w:t>
      </w:r>
      <w:r>
        <w:rPr>
          <w:rFonts w:eastAsia="Times New Roman"/>
        </w:rPr>
        <w:t xml:space="preserve"> </w:t>
      </w:r>
      <w:r w:rsidR="000971DB">
        <w:rPr>
          <w:rFonts w:eastAsia="Times New Roman"/>
        </w:rPr>
        <w:t xml:space="preserve">received by USSA </w:t>
      </w:r>
      <w:r>
        <w:rPr>
          <w:rFonts w:eastAsia="Times New Roman"/>
        </w:rPr>
        <w:t xml:space="preserve">and the use of these </w:t>
      </w:r>
      <w:r w:rsidR="000971DB">
        <w:rPr>
          <w:rFonts w:eastAsia="Times New Roman"/>
        </w:rPr>
        <w:t xml:space="preserve">funds, </w:t>
      </w:r>
      <w:r>
        <w:rPr>
          <w:rFonts w:eastAsia="Times New Roman"/>
        </w:rPr>
        <w:t xml:space="preserve">by reasonable category </w:t>
      </w:r>
      <w:r w:rsidR="000971DB">
        <w:rPr>
          <w:rFonts w:eastAsia="Times New Roman"/>
        </w:rPr>
        <w:t xml:space="preserve">and by region, </w:t>
      </w:r>
      <w:r>
        <w:rPr>
          <w:rFonts w:eastAsia="Times New Roman"/>
        </w:rPr>
        <w:t>within and across alpine sport.</w:t>
      </w:r>
      <w:r w:rsidR="00891275">
        <w:rPr>
          <w:rFonts w:eastAsia="Times New Roman"/>
        </w:rPr>
        <w:t xml:space="preserve"> </w:t>
      </w:r>
    </w:p>
    <w:p w:rsidR="008F5FDF" w:rsidRDefault="008F5FDF">
      <w:pPr>
        <w:adjustRightInd/>
        <w:jc w:val="both"/>
        <w:rPr>
          <w:rFonts w:eastAsia="Times New Roman"/>
        </w:rPr>
      </w:pPr>
    </w:p>
    <w:p w:rsidR="008F5FDF" w:rsidRDefault="0092091B">
      <w:pPr>
        <w:adjustRightInd/>
        <w:ind w:firstLine="720"/>
        <w:jc w:val="both"/>
        <w:rPr>
          <w:rFonts w:eastAsia="Times New Roman"/>
        </w:rPr>
      </w:pPr>
      <w:r>
        <w:rPr>
          <w:rFonts w:eastAsia="Times New Roman"/>
        </w:rPr>
        <w:t>1.</w:t>
      </w:r>
      <w:r w:rsidR="004D44CF">
        <w:rPr>
          <w:rFonts w:eastAsia="Times New Roman"/>
        </w:rPr>
        <w:t>6</w:t>
      </w:r>
      <w:r>
        <w:rPr>
          <w:rFonts w:eastAsia="Times New Roman"/>
        </w:rPr>
        <w:tab/>
        <w:t>A limited license and right to utilize the “USSA” brand in promotion of its athletic activities and for fundraising purposes in accordance with USSA’s image and brand usage</w:t>
      </w:r>
      <w:r w:rsidR="00415A55">
        <w:rPr>
          <w:rFonts w:eastAsia="Times New Roman"/>
        </w:rPr>
        <w:t xml:space="preserve"> </w:t>
      </w:r>
      <w:r>
        <w:rPr>
          <w:rFonts w:eastAsia="Times New Roman"/>
        </w:rPr>
        <w:t>guidelines</w:t>
      </w:r>
      <w:r w:rsidR="00415A55">
        <w:rPr>
          <w:rFonts w:eastAsia="Times New Roman"/>
        </w:rPr>
        <w:t xml:space="preserve"> </w:t>
      </w:r>
      <w:r>
        <w:rPr>
          <w:rFonts w:eastAsia="Times New Roman"/>
        </w:rPr>
        <w:t xml:space="preserve">which can be found at </w:t>
      </w:r>
      <w:hyperlink r:id="rId11" w:history="1">
        <w:r>
          <w:rPr>
            <w:rStyle w:val="Hyperlink"/>
            <w:rFonts w:eastAsia="Times New Roman"/>
            <w:color w:val="000000"/>
            <w:u w:val="none"/>
          </w:rPr>
          <w:t>http://media.ussa.org/media-</w:t>
        </w:r>
        <w:r>
          <w:rPr>
            <w:rStyle w:val="Hyperlink"/>
            <w:rFonts w:eastAsia="Times New Roman"/>
            <w:color w:val="000000"/>
            <w:u w:val="none"/>
          </w:rPr>
          <w:lastRenderedPageBreak/>
          <w:t>center/Image%20Standards/USSAImageStndrd_GenEd.pdf</w:t>
        </w:r>
      </w:hyperlink>
      <w:r>
        <w:rPr>
          <w:rFonts w:eastAsia="Times New Roman"/>
        </w:rPr>
        <w:t xml:space="preserve">. A limited license means that Affiliate is not entitled to sublicense the USSA brand to third parties and the use of the USSA brand must be consistent with the image and usage guidelines. </w:t>
      </w:r>
    </w:p>
    <w:p w:rsidR="008F5FDF" w:rsidRDefault="008F5FDF">
      <w:pPr>
        <w:adjustRightInd/>
        <w:ind w:firstLine="720"/>
        <w:jc w:val="both"/>
        <w:rPr>
          <w:rFonts w:eastAsia="Times New Roman"/>
        </w:rPr>
      </w:pPr>
    </w:p>
    <w:p w:rsidR="008F5FDF" w:rsidRDefault="0092091B">
      <w:pPr>
        <w:adjustRightInd/>
        <w:ind w:firstLine="720"/>
        <w:jc w:val="both"/>
        <w:rPr>
          <w:rFonts w:eastAsia="Times New Roman"/>
        </w:rPr>
      </w:pPr>
      <w:r>
        <w:rPr>
          <w:rFonts w:eastAsia="Times New Roman"/>
        </w:rPr>
        <w:t>1.</w:t>
      </w:r>
      <w:r w:rsidR="004D44CF">
        <w:rPr>
          <w:rFonts w:eastAsia="Times New Roman"/>
        </w:rPr>
        <w:t>7</w:t>
      </w:r>
      <w:r>
        <w:rPr>
          <w:rFonts w:eastAsia="Times New Roman"/>
        </w:rPr>
        <w:tab/>
        <w:t>Ability to utilize USSA’s web architecture for communication to USSA members within Affiliate’s organizational sphere of influence, as further described in 2.5 below.</w:t>
      </w:r>
    </w:p>
    <w:p w:rsidR="008F5FDF" w:rsidRDefault="008F5FDF">
      <w:pPr>
        <w:adjustRightInd/>
        <w:ind w:firstLine="720"/>
        <w:jc w:val="both"/>
        <w:rPr>
          <w:rFonts w:eastAsia="Times New Roman"/>
        </w:rPr>
      </w:pPr>
    </w:p>
    <w:p w:rsidR="008F5FDF" w:rsidRDefault="0092091B">
      <w:pPr>
        <w:adjustRightInd/>
        <w:ind w:firstLine="720"/>
        <w:rPr>
          <w:rFonts w:eastAsia="Times New Roman"/>
        </w:rPr>
      </w:pPr>
      <w:r>
        <w:rPr>
          <w:rFonts w:eastAsia="Times New Roman"/>
        </w:rPr>
        <w:t>1.</w:t>
      </w:r>
      <w:r w:rsidR="004D44CF">
        <w:rPr>
          <w:rFonts w:eastAsia="Times New Roman"/>
        </w:rPr>
        <w:t>8</w:t>
      </w:r>
      <w:r>
        <w:rPr>
          <w:rFonts w:eastAsia="Times New Roman"/>
        </w:rPr>
        <w:tab/>
        <w:t>Timely and effective communications around all USSA programs, policies and decisions through a variety of effective forums, with the opportunity to participate in recommending policies and programs for adoption by the USSA Board and staff through communications channels and governance bodies established by the USSA Board and staff.</w:t>
      </w:r>
    </w:p>
    <w:p w:rsidR="008F5FDF" w:rsidRDefault="008F5FDF">
      <w:pPr>
        <w:adjustRightInd/>
        <w:ind w:firstLine="720"/>
        <w:jc w:val="both"/>
        <w:rPr>
          <w:rFonts w:eastAsia="Times New Roman"/>
        </w:rPr>
      </w:pPr>
    </w:p>
    <w:p w:rsidR="008F5FDF" w:rsidRDefault="008F5FDF">
      <w:pPr>
        <w:adjustRightInd/>
        <w:ind w:right="-900"/>
        <w:jc w:val="both"/>
        <w:rPr>
          <w:rFonts w:eastAsia="Times New Roman"/>
        </w:rPr>
      </w:pPr>
    </w:p>
    <w:p w:rsidR="008F5FDF" w:rsidRDefault="0092091B">
      <w:pPr>
        <w:adjustRightInd/>
        <w:ind w:right="-900"/>
        <w:jc w:val="both"/>
        <w:rPr>
          <w:rFonts w:eastAsia="Times New Roman"/>
        </w:rPr>
      </w:pPr>
      <w:r>
        <w:rPr>
          <w:rFonts w:eastAsia="Times New Roman"/>
        </w:rPr>
        <w:t>2.</w:t>
      </w:r>
      <w:r>
        <w:rPr>
          <w:rFonts w:eastAsia="Times New Roman"/>
        </w:rPr>
        <w:tab/>
      </w:r>
      <w:r>
        <w:rPr>
          <w:rFonts w:eastAsia="Times New Roman"/>
          <w:u w:val="single"/>
        </w:rPr>
        <w:t>AFFILIATE RESPONSIBILITIES</w:t>
      </w:r>
      <w:r>
        <w:rPr>
          <w:rFonts w:eastAsia="Times New Roman"/>
        </w:rPr>
        <w:t>.</w:t>
      </w:r>
    </w:p>
    <w:p w:rsidR="008F5FDF" w:rsidRDefault="008F5FDF">
      <w:pPr>
        <w:adjustRightInd/>
        <w:ind w:right="-900"/>
        <w:jc w:val="both"/>
        <w:rPr>
          <w:rFonts w:eastAsia="Times New Roman"/>
        </w:rPr>
      </w:pPr>
    </w:p>
    <w:p w:rsidR="008F5FDF" w:rsidRDefault="0092091B">
      <w:pPr>
        <w:adjustRightInd/>
        <w:ind w:right="-900"/>
        <w:jc w:val="both"/>
        <w:rPr>
          <w:rFonts w:eastAsia="Times New Roman"/>
        </w:rPr>
      </w:pPr>
      <w:r>
        <w:rPr>
          <w:rFonts w:eastAsia="Times New Roman"/>
        </w:rPr>
        <w:tab/>
        <w:t>Affiliate agrees to the following:</w:t>
      </w:r>
    </w:p>
    <w:p w:rsidR="008F5FDF" w:rsidRDefault="008F5FDF">
      <w:pPr>
        <w:adjustRightInd/>
        <w:jc w:val="both"/>
        <w:rPr>
          <w:rFonts w:eastAsia="Times New Roman"/>
        </w:rPr>
      </w:pPr>
    </w:p>
    <w:p w:rsidR="008F5FDF" w:rsidRDefault="0092091B">
      <w:pPr>
        <w:adjustRightInd/>
        <w:ind w:firstLine="720"/>
        <w:jc w:val="both"/>
        <w:rPr>
          <w:rFonts w:eastAsia="Times New Roman"/>
        </w:rPr>
      </w:pPr>
      <w:r>
        <w:rPr>
          <w:rFonts w:eastAsia="Times New Roman"/>
        </w:rPr>
        <w:t>2.1</w:t>
      </w:r>
      <w:r>
        <w:rPr>
          <w:rFonts w:eastAsia="Times New Roman"/>
        </w:rPr>
        <w:tab/>
        <w:t>Serve as a conduit for USSA organizational communications between USSA and its members within the Affiliate's territory.  Adhere to communication standards as set forth by USSA, and communicate USSA's message so as to be understood by all local members.</w:t>
      </w:r>
    </w:p>
    <w:p w:rsidR="008F5FDF" w:rsidRDefault="008F5FDF">
      <w:pPr>
        <w:adjustRightInd/>
        <w:jc w:val="both"/>
        <w:rPr>
          <w:rFonts w:eastAsia="Times New Roman"/>
        </w:rPr>
      </w:pPr>
    </w:p>
    <w:p w:rsidR="008F5FDF" w:rsidRDefault="0092091B">
      <w:pPr>
        <w:adjustRightInd/>
        <w:ind w:firstLine="720"/>
        <w:jc w:val="both"/>
        <w:rPr>
          <w:rFonts w:eastAsia="Times New Roman"/>
        </w:rPr>
      </w:pPr>
      <w:r>
        <w:rPr>
          <w:rFonts w:eastAsia="Times New Roman"/>
        </w:rPr>
        <w:t>2.2</w:t>
      </w:r>
      <w:r>
        <w:rPr>
          <w:rFonts w:eastAsia="Times New Roman"/>
        </w:rPr>
        <w:tab/>
        <w:t>Where Affiliate seeks to impose an Affiliate membership or fee requirement</w:t>
      </w:r>
      <w:r w:rsidR="00891275">
        <w:rPr>
          <w:rFonts w:eastAsia="Times New Roman"/>
        </w:rPr>
        <w:t xml:space="preserve"> </w:t>
      </w:r>
      <w:r w:rsidR="00C66729">
        <w:rPr>
          <w:rFonts w:eastAsia="Times New Roman"/>
        </w:rPr>
        <w:t>operating under the auspices of USSA,</w:t>
      </w:r>
      <w:r>
        <w:rPr>
          <w:rFonts w:eastAsia="Times New Roman"/>
        </w:rPr>
        <w:t xml:space="preserve"> exclusively schedule and sanction competitions as USSA sanctioned competitions under the direction of the USSA Alpine Sports Committee.  </w:t>
      </w:r>
      <w:r w:rsidR="00F61ACB">
        <w:rPr>
          <w:rFonts w:eastAsia="Times New Roman"/>
        </w:rPr>
        <w:t xml:space="preserve">Affiliates or </w:t>
      </w:r>
      <w:r>
        <w:rPr>
          <w:rFonts w:eastAsia="Times New Roman"/>
        </w:rPr>
        <w:t xml:space="preserve">Clubs within </w:t>
      </w:r>
      <w:r w:rsidR="00891275">
        <w:rPr>
          <w:rFonts w:eastAsia="Times New Roman"/>
        </w:rPr>
        <w:t xml:space="preserve">the </w:t>
      </w:r>
      <w:r>
        <w:rPr>
          <w:rFonts w:eastAsia="Times New Roman"/>
        </w:rPr>
        <w:t xml:space="preserve">Affiliate territory may continue to conduct </w:t>
      </w:r>
      <w:r w:rsidR="00F61ACB">
        <w:rPr>
          <w:rFonts w:eastAsia="Times New Roman"/>
        </w:rPr>
        <w:t xml:space="preserve">non-USSA sanctioned </w:t>
      </w:r>
      <w:r>
        <w:rPr>
          <w:rFonts w:eastAsia="Times New Roman"/>
        </w:rPr>
        <w:t>competitions open to USSA and non-USSA members</w:t>
      </w:r>
      <w:r w:rsidR="00F61ACB">
        <w:rPr>
          <w:rFonts w:eastAsia="Times New Roman"/>
        </w:rPr>
        <w:t xml:space="preserve"> within their geographic area of influence, and the </w:t>
      </w:r>
      <w:r w:rsidR="00C66729">
        <w:rPr>
          <w:rFonts w:eastAsia="Times New Roman"/>
        </w:rPr>
        <w:t xml:space="preserve">Affiliate may collect </w:t>
      </w:r>
      <w:r w:rsidR="00F61ACB">
        <w:rPr>
          <w:rFonts w:eastAsia="Times New Roman"/>
        </w:rPr>
        <w:t xml:space="preserve">head taxes or other </w:t>
      </w:r>
      <w:r w:rsidR="00C66729">
        <w:rPr>
          <w:rFonts w:eastAsia="Times New Roman"/>
        </w:rPr>
        <w:t xml:space="preserve">fees from non-USSA members for same, but </w:t>
      </w:r>
      <w:r w:rsidR="00F61ACB">
        <w:rPr>
          <w:rFonts w:eastAsia="Times New Roman"/>
        </w:rPr>
        <w:t>Affil</w:t>
      </w:r>
      <w:r w:rsidR="004D44CF">
        <w:rPr>
          <w:rFonts w:eastAsia="Times New Roman"/>
        </w:rPr>
        <w:t>i</w:t>
      </w:r>
      <w:r w:rsidR="00F61ACB">
        <w:rPr>
          <w:rFonts w:eastAsia="Times New Roman"/>
        </w:rPr>
        <w:t>ate agrees to provide an annual</w:t>
      </w:r>
      <w:r w:rsidR="00C66729">
        <w:rPr>
          <w:rFonts w:eastAsia="Times New Roman"/>
        </w:rPr>
        <w:t xml:space="preserve"> report</w:t>
      </w:r>
      <w:r w:rsidR="00F61ACB">
        <w:rPr>
          <w:rFonts w:eastAsia="Times New Roman"/>
        </w:rPr>
        <w:t>ing of</w:t>
      </w:r>
      <w:r w:rsidR="00C66729">
        <w:rPr>
          <w:rFonts w:eastAsia="Times New Roman"/>
        </w:rPr>
        <w:t xml:space="preserve"> the amounts of such </w:t>
      </w:r>
      <w:r w:rsidR="00F61ACB">
        <w:rPr>
          <w:rFonts w:eastAsia="Times New Roman"/>
        </w:rPr>
        <w:t>head taxes/</w:t>
      </w:r>
      <w:r w:rsidR="00C66729">
        <w:rPr>
          <w:rFonts w:eastAsia="Times New Roman"/>
        </w:rPr>
        <w:t>fees collected to USSA a</w:t>
      </w:r>
      <w:r w:rsidR="00F61ACB">
        <w:rPr>
          <w:rFonts w:eastAsia="Times New Roman"/>
        </w:rPr>
        <w:t xml:space="preserve">s well as </w:t>
      </w:r>
      <w:r w:rsidR="00C66729">
        <w:rPr>
          <w:rFonts w:eastAsia="Times New Roman"/>
        </w:rPr>
        <w:t>to act constructively in bringing these non-USSA members and competitions into the USSA alpine pipeline where appropriate.</w:t>
      </w:r>
      <w:r w:rsidR="000971DB">
        <w:rPr>
          <w:rFonts w:eastAsia="Times New Roman"/>
        </w:rPr>
        <w:t xml:space="preserve"> Clubs may continue to collect entry fees for non-USSA sanctioned competitions, with no Affiliate reporting o</w:t>
      </w:r>
      <w:r w:rsidR="0033723E">
        <w:rPr>
          <w:rFonts w:eastAsia="Times New Roman"/>
        </w:rPr>
        <w:t>b</w:t>
      </w:r>
      <w:r w:rsidR="000971DB">
        <w:rPr>
          <w:rFonts w:eastAsia="Times New Roman"/>
        </w:rPr>
        <w:t xml:space="preserve">ligations. </w:t>
      </w:r>
    </w:p>
    <w:p w:rsidR="008F5FDF" w:rsidRDefault="008F5FDF">
      <w:pPr>
        <w:adjustRightInd/>
        <w:ind w:firstLine="720"/>
        <w:jc w:val="both"/>
        <w:rPr>
          <w:rFonts w:eastAsia="Times New Roman"/>
        </w:rPr>
      </w:pPr>
    </w:p>
    <w:p w:rsidR="008F5FDF" w:rsidRDefault="0092091B">
      <w:pPr>
        <w:adjustRightInd/>
        <w:ind w:firstLine="720"/>
        <w:jc w:val="both"/>
        <w:rPr>
          <w:rFonts w:eastAsia="Times New Roman"/>
        </w:rPr>
      </w:pPr>
      <w:r>
        <w:rPr>
          <w:rFonts w:eastAsia="Times New Roman"/>
        </w:rPr>
        <w:t>2.3</w:t>
      </w:r>
      <w:r>
        <w:rPr>
          <w:rFonts w:eastAsia="Times New Roman"/>
        </w:rPr>
        <w:tab/>
        <w:t xml:space="preserve">Schedule, promote and deliver </w:t>
      </w:r>
      <w:bookmarkStart w:id="11" w:name="_cp_text_1_13"/>
      <w:r w:rsidR="00071C0E" w:rsidRPr="00071C0E">
        <w:rPr>
          <w:rFonts w:eastAsia="Times New Roman"/>
        </w:rPr>
        <w:t>only</w:t>
      </w:r>
      <w:r w:rsidRPr="00415A55">
        <w:rPr>
          <w:rFonts w:eastAsia="Times New Roman"/>
        </w:rPr>
        <w:t xml:space="preserve"> </w:t>
      </w:r>
      <w:bookmarkEnd w:id="11"/>
      <w:r>
        <w:rPr>
          <w:rFonts w:eastAsia="Times New Roman"/>
        </w:rPr>
        <w:t>USSA-sanctioned or approved</w:t>
      </w:r>
      <w:r>
        <w:rPr>
          <w:rFonts w:eastAsia="Times New Roman"/>
          <w:color w:val="FF0000"/>
        </w:rPr>
        <w:t xml:space="preserve"> </w:t>
      </w:r>
      <w:r>
        <w:rPr>
          <w:rFonts w:eastAsia="Times New Roman"/>
        </w:rPr>
        <w:t>Coach, Club, and Officials certification, and other programs as provided by USSA</w:t>
      </w:r>
      <w:r w:rsidR="00476BCF">
        <w:rPr>
          <w:rFonts w:eastAsia="Times New Roman"/>
        </w:rPr>
        <w:t xml:space="preserve"> Should Affiliate wish to deviate from this provision, they shall email </w:t>
      </w:r>
      <w:r w:rsidR="000600DA">
        <w:rPr>
          <w:rFonts w:eastAsia="Times New Roman"/>
        </w:rPr>
        <w:t>education</w:t>
      </w:r>
      <w:r w:rsidR="004D44CF">
        <w:rPr>
          <w:rFonts w:eastAsia="Times New Roman"/>
        </w:rPr>
        <w:t>@ussa.org</w:t>
      </w:r>
      <w:r w:rsidR="00476BCF">
        <w:rPr>
          <w:rFonts w:eastAsia="Times New Roman"/>
        </w:rPr>
        <w:t xml:space="preserve"> with relevant details and rationale, who will evaluate </w:t>
      </w:r>
      <w:r w:rsidR="002B6EAB">
        <w:rPr>
          <w:rFonts w:eastAsia="Times New Roman"/>
        </w:rPr>
        <w:t>such request</w:t>
      </w:r>
      <w:r w:rsidR="00476BCF">
        <w:rPr>
          <w:rFonts w:eastAsia="Times New Roman"/>
        </w:rPr>
        <w:t>s</w:t>
      </w:r>
      <w:r w:rsidR="002B6EAB">
        <w:rPr>
          <w:rFonts w:eastAsia="Times New Roman"/>
        </w:rPr>
        <w:t xml:space="preserve"> within 10 business days of receipt. </w:t>
      </w:r>
      <w:r w:rsidR="00476BCF">
        <w:rPr>
          <w:rFonts w:eastAsia="Times New Roman"/>
        </w:rPr>
        <w:t xml:space="preserve">Furthermore, </w:t>
      </w:r>
      <w:r w:rsidR="002B6EAB">
        <w:rPr>
          <w:rFonts w:eastAsia="Times New Roman"/>
        </w:rPr>
        <w:t xml:space="preserve">Affiliate </w:t>
      </w:r>
      <w:r w:rsidR="00476BCF">
        <w:rPr>
          <w:rFonts w:eastAsia="Times New Roman"/>
        </w:rPr>
        <w:t>and its leadership/ staff will provide constructive input and feedback on all such programs in their development through appropriate USSA channels, to ensure ongoing innovation and sharing of best practices with USSA.</w:t>
      </w:r>
    </w:p>
    <w:p w:rsidR="008F5FDF" w:rsidRDefault="008F5FDF">
      <w:pPr>
        <w:adjustRightInd/>
        <w:ind w:firstLine="720"/>
        <w:jc w:val="both"/>
        <w:rPr>
          <w:rFonts w:eastAsia="Times New Roman"/>
        </w:rPr>
      </w:pPr>
    </w:p>
    <w:p w:rsidR="008F5FDF" w:rsidRDefault="0092091B">
      <w:pPr>
        <w:adjustRightInd/>
        <w:ind w:firstLine="720"/>
        <w:jc w:val="both"/>
        <w:rPr>
          <w:rFonts w:eastAsia="Times New Roman"/>
        </w:rPr>
      </w:pPr>
      <w:r>
        <w:rPr>
          <w:rFonts w:eastAsia="Times New Roman"/>
        </w:rPr>
        <w:t>2.4</w:t>
      </w:r>
      <w:r>
        <w:rPr>
          <w:rFonts w:eastAsia="Times New Roman"/>
        </w:rPr>
        <w:tab/>
      </w:r>
      <w:r w:rsidR="00212496">
        <w:rPr>
          <w:rFonts w:eastAsia="Times New Roman"/>
        </w:rPr>
        <w:t xml:space="preserve"> </w:t>
      </w:r>
      <w:r>
        <w:rPr>
          <w:rFonts w:eastAsia="Times New Roman"/>
        </w:rPr>
        <w:t>Integrate the "USSA" brands (to include names and logos) into its’ own name and logo, and exclusively use such integrated names and logos in all branded activities.  Adhere to USSA’s image and branding standards, as set forth in Section 1.</w:t>
      </w:r>
      <w:r w:rsidR="001E1206">
        <w:rPr>
          <w:rFonts w:eastAsia="Times New Roman"/>
        </w:rPr>
        <w:t>5</w:t>
      </w:r>
      <w:r>
        <w:rPr>
          <w:rFonts w:eastAsia="Times New Roman"/>
        </w:rPr>
        <w:t xml:space="preserve"> above, including naming terminology and brand identification.</w:t>
      </w:r>
    </w:p>
    <w:p w:rsidR="008F5FDF" w:rsidRDefault="008F5FDF">
      <w:pPr>
        <w:adjustRightInd/>
        <w:ind w:firstLine="720"/>
        <w:jc w:val="both"/>
        <w:rPr>
          <w:rFonts w:eastAsia="Times New Roman"/>
        </w:rPr>
      </w:pPr>
    </w:p>
    <w:p w:rsidR="008F5FDF" w:rsidRDefault="0092091B">
      <w:pPr>
        <w:adjustRightInd/>
        <w:rPr>
          <w:rFonts w:eastAsia="Times New Roman"/>
        </w:rPr>
      </w:pPr>
      <w:r>
        <w:rPr>
          <w:rFonts w:eastAsia="Times New Roman"/>
        </w:rPr>
        <w:lastRenderedPageBreak/>
        <w:tab/>
        <w:t>2.5</w:t>
      </w:r>
      <w:r>
        <w:rPr>
          <w:rFonts w:eastAsia="Times New Roman"/>
        </w:rPr>
        <w:tab/>
        <w:t>Use the designated Affiliate-specific pages within USSA.org as its website link to provide both USSA and Affiliate information, or provide links to/ from USSA.org to the Affiliate’s individually developed and maintained website (as mutually agreed upon), if USSA’s website functionality is not deemed to be satisfactory by the Affiliate. Regardless of approach, Affiliate bylaws and governance information must be posted to such websites, all USSA information must be readily accessible, and website content must be consistent with USSA brand guidelines (as outlined in 1.</w:t>
      </w:r>
      <w:r w:rsidR="001E1206">
        <w:rPr>
          <w:rFonts w:eastAsia="Times New Roman"/>
        </w:rPr>
        <w:t>5</w:t>
      </w:r>
      <w:r>
        <w:rPr>
          <w:rFonts w:eastAsia="Times New Roman"/>
        </w:rPr>
        <w:t xml:space="preserve"> and 2.4 above).</w:t>
      </w:r>
    </w:p>
    <w:p w:rsidR="008F5FDF" w:rsidRDefault="008F5FDF">
      <w:pPr>
        <w:adjustRightInd/>
        <w:ind w:firstLine="720"/>
        <w:jc w:val="both"/>
        <w:rPr>
          <w:rFonts w:eastAsia="Times New Roman"/>
        </w:rPr>
      </w:pPr>
    </w:p>
    <w:p w:rsidR="008F5FDF" w:rsidRDefault="0092091B">
      <w:pPr>
        <w:adjustRightInd/>
        <w:ind w:firstLine="720"/>
        <w:jc w:val="both"/>
        <w:rPr>
          <w:rFonts w:eastAsia="Times New Roman"/>
        </w:rPr>
      </w:pPr>
      <w:r>
        <w:rPr>
          <w:rFonts w:eastAsia="Times New Roman"/>
        </w:rPr>
        <w:t>2.6</w:t>
      </w:r>
      <w:r>
        <w:rPr>
          <w:rFonts w:eastAsia="Times New Roman"/>
        </w:rPr>
        <w:tab/>
      </w:r>
      <w:r w:rsidR="00212496">
        <w:rPr>
          <w:rFonts w:eastAsia="Times New Roman"/>
        </w:rPr>
        <w:t xml:space="preserve"> </w:t>
      </w:r>
      <w:r>
        <w:rPr>
          <w:rFonts w:eastAsia="Times New Roman"/>
        </w:rPr>
        <w:t xml:space="preserve">Adopt </w:t>
      </w:r>
      <w:r w:rsidR="00477D81">
        <w:rPr>
          <w:rFonts w:eastAsia="Times New Roman"/>
        </w:rPr>
        <w:t xml:space="preserve">the mandatory provisions </w:t>
      </w:r>
      <w:r w:rsidR="00AD4F19">
        <w:rPr>
          <w:rFonts w:eastAsia="Times New Roman"/>
        </w:rPr>
        <w:t>(</w:t>
      </w:r>
      <w:r w:rsidR="00AC0414">
        <w:rPr>
          <w:rFonts w:eastAsia="Times New Roman"/>
        </w:rPr>
        <w:t xml:space="preserve">in </w:t>
      </w:r>
      <w:r w:rsidR="00AD4F19">
        <w:rPr>
          <w:rFonts w:eastAsia="Times New Roman"/>
        </w:rPr>
        <w:t>red</w:t>
      </w:r>
      <w:r w:rsidR="00AC0414">
        <w:rPr>
          <w:rFonts w:eastAsia="Times New Roman"/>
        </w:rPr>
        <w:t xml:space="preserve"> text </w:t>
      </w:r>
      <w:r w:rsidR="00AD4F19">
        <w:rPr>
          <w:rFonts w:eastAsia="Times New Roman"/>
        </w:rPr>
        <w:t xml:space="preserve">in the document) </w:t>
      </w:r>
      <w:r w:rsidR="00477D81">
        <w:rPr>
          <w:rFonts w:eastAsia="Times New Roman"/>
        </w:rPr>
        <w:t xml:space="preserve">of the </w:t>
      </w:r>
      <w:r>
        <w:rPr>
          <w:rFonts w:eastAsia="Times New Roman"/>
        </w:rPr>
        <w:t xml:space="preserve">USSA bylaws </w:t>
      </w:r>
      <w:r w:rsidR="00477D81">
        <w:rPr>
          <w:rFonts w:eastAsia="Times New Roman"/>
        </w:rPr>
        <w:t>template attached hereto as</w:t>
      </w:r>
      <w:r>
        <w:rPr>
          <w:rFonts w:eastAsia="Times New Roman"/>
        </w:rPr>
        <w:t xml:space="preserve"> Attachment</w:t>
      </w:r>
      <w:r w:rsidR="00F95CBB">
        <w:rPr>
          <w:rFonts w:eastAsia="Times New Roman"/>
        </w:rPr>
        <w:t xml:space="preserve"> 1,</w:t>
      </w:r>
      <w:r w:rsidR="00477D81">
        <w:rPr>
          <w:rFonts w:eastAsia="Times New Roman"/>
        </w:rPr>
        <w:t xml:space="preserve"> abide by the USSA Bylaws,</w:t>
      </w:r>
      <w:r>
        <w:rPr>
          <w:rFonts w:eastAsia="Times New Roman"/>
        </w:rPr>
        <w:t xml:space="preserve"> and actively participate in governance structures at the division, region, and national level of the Alpine Sports Committee to support the benefits and responsibilities of this agreement.</w:t>
      </w:r>
      <w:ins w:id="12" w:author="Daniel Marshall" w:date="2014-09-29T16:51:00Z">
        <w:r w:rsidR="00DC6FE7">
          <w:rPr>
            <w:rFonts w:eastAsia="Times New Roman"/>
          </w:rPr>
          <w:t xml:space="preserve"> Seeking review </w:t>
        </w:r>
      </w:ins>
      <w:ins w:id="13" w:author="Daniel Marshall" w:date="2014-09-29T16:53:00Z">
        <w:r w:rsidR="00DC6FE7">
          <w:rPr>
            <w:rFonts w:eastAsia="Times New Roman"/>
          </w:rPr>
          <w:t xml:space="preserve">and approval </w:t>
        </w:r>
      </w:ins>
      <w:ins w:id="14" w:author="Daniel Marshall" w:date="2014-09-29T16:51:00Z">
        <w:r w:rsidR="00DC6FE7">
          <w:rPr>
            <w:rFonts w:eastAsia="Times New Roman"/>
          </w:rPr>
          <w:t xml:space="preserve">of current NHARA By-Laws </w:t>
        </w:r>
      </w:ins>
      <w:ins w:id="15" w:author="Daniel Marshall" w:date="2014-09-29T16:52:00Z">
        <w:r w:rsidR="00DC6FE7">
          <w:rPr>
            <w:rFonts w:eastAsia="Times New Roman"/>
          </w:rPr>
          <w:t>to continued use</w:t>
        </w:r>
      </w:ins>
      <w:ins w:id="16" w:author="Daniel Marshall" w:date="2014-09-29T16:53:00Z">
        <w:r w:rsidR="00DC6FE7">
          <w:rPr>
            <w:rFonts w:eastAsia="Times New Roman"/>
          </w:rPr>
          <w:t>d</w:t>
        </w:r>
      </w:ins>
      <w:bookmarkStart w:id="17" w:name="_GoBack"/>
      <w:bookmarkEnd w:id="17"/>
      <w:ins w:id="18" w:author="Daniel Marshall" w:date="2014-09-29T16:52:00Z">
        <w:r w:rsidR="00DC6FE7">
          <w:rPr>
            <w:rFonts w:eastAsia="Times New Roman"/>
          </w:rPr>
          <w:t xml:space="preserve"> in conjunction with USSA proposed By-Laws.</w:t>
        </w:r>
      </w:ins>
    </w:p>
    <w:p w:rsidR="008F5FDF" w:rsidRDefault="008F5FDF">
      <w:pPr>
        <w:adjustRightInd/>
        <w:jc w:val="both"/>
        <w:rPr>
          <w:rFonts w:eastAsia="Times New Roman"/>
        </w:rPr>
      </w:pPr>
    </w:p>
    <w:p w:rsidR="008F5FDF" w:rsidRDefault="0092091B">
      <w:pPr>
        <w:adjustRightInd/>
        <w:jc w:val="both"/>
        <w:rPr>
          <w:rFonts w:eastAsia="Times New Roman"/>
        </w:rPr>
      </w:pPr>
      <w:r>
        <w:rPr>
          <w:rFonts w:eastAsia="Times New Roman"/>
        </w:rPr>
        <w:t>3.</w:t>
      </w:r>
      <w:r>
        <w:rPr>
          <w:rFonts w:eastAsia="Times New Roman"/>
        </w:rPr>
        <w:tab/>
      </w:r>
      <w:r>
        <w:rPr>
          <w:rFonts w:eastAsia="Times New Roman"/>
          <w:u w:val="single"/>
        </w:rPr>
        <w:t>TERMINATION</w:t>
      </w:r>
      <w:r>
        <w:rPr>
          <w:rFonts w:eastAsia="Times New Roman"/>
        </w:rPr>
        <w:t>.</w:t>
      </w:r>
    </w:p>
    <w:p w:rsidR="008F5FDF" w:rsidRDefault="008F5FDF">
      <w:pPr>
        <w:adjustRightInd/>
        <w:ind w:left="360"/>
        <w:jc w:val="both"/>
        <w:rPr>
          <w:rFonts w:eastAsia="Times New Roman"/>
        </w:rPr>
      </w:pPr>
    </w:p>
    <w:p w:rsidR="008F5FDF" w:rsidRDefault="00071C0E">
      <w:pPr>
        <w:pStyle w:val="Heading2Para"/>
        <w:adjustRightInd/>
        <w:spacing w:before="0" w:line="240" w:lineRule="auto"/>
        <w:jc w:val="both"/>
        <w:rPr>
          <w:rFonts w:eastAsia="Times New Roman"/>
        </w:rPr>
      </w:pPr>
      <w:bookmarkStart w:id="19" w:name="_cp_text_1_19"/>
      <w:r w:rsidRPr="00071C0E">
        <w:rPr>
          <w:rFonts w:eastAsia="Times New Roman"/>
        </w:rPr>
        <w:t>3.1</w:t>
      </w:r>
      <w:bookmarkEnd w:id="19"/>
      <w:r w:rsidR="0092091B">
        <w:rPr>
          <w:rFonts w:eastAsia="Times New Roman"/>
        </w:rPr>
        <w:tab/>
        <w:t>Either party may terminate this Agreement by giving thirty (30) days' prior written notice of termination to the other should one party determine that the other has failed to abide by its responsibilities set forth in Sections 1 or 2.  In the event that Affiliate shall breach any of the terms and conditions of this Agreement, or any of the Bylaws or decisions of the Board of Directors of the USSA (which provisions are incorporated herein by this reference as though fully set forth herein), then USSA shall have the right to impose sanctions pursuant to USSA Bylaws and/or terminate (subject to a 30 day right to cure) this Agreement and the status herein granted to Affiliate.  In the event that the USSA shall breach any of the terms</w:t>
      </w:r>
      <w:r w:rsidR="00212496">
        <w:rPr>
          <w:rFonts w:eastAsia="Times New Roman"/>
        </w:rPr>
        <w:t xml:space="preserve"> </w:t>
      </w:r>
      <w:r w:rsidR="00E87959">
        <w:rPr>
          <w:rFonts w:eastAsia="Times New Roman"/>
        </w:rPr>
        <w:t>a</w:t>
      </w:r>
      <w:r w:rsidR="0092091B">
        <w:rPr>
          <w:rFonts w:eastAsia="Times New Roman"/>
        </w:rPr>
        <w:t>nd conditions of this Agreement, then Affiliate shall have the right to terminate (subject to a 30 day right to cure) this Agreement and the status herein granted</w:t>
      </w:r>
      <w:r w:rsidR="00212496">
        <w:rPr>
          <w:rFonts w:eastAsia="Times New Roman"/>
        </w:rPr>
        <w:t xml:space="preserve">, and/or can seek </w:t>
      </w:r>
      <w:r w:rsidR="00A877D0">
        <w:rPr>
          <w:rFonts w:eastAsia="Times New Roman"/>
        </w:rPr>
        <w:t>redress as set forth</w:t>
      </w:r>
      <w:r w:rsidR="00212496">
        <w:rPr>
          <w:rFonts w:eastAsia="Times New Roman"/>
        </w:rPr>
        <w:t xml:space="preserve"> in the </w:t>
      </w:r>
      <w:r w:rsidR="00A877D0">
        <w:rPr>
          <w:rFonts w:eastAsia="Times New Roman"/>
        </w:rPr>
        <w:t xml:space="preserve">USOC Bylaws and </w:t>
      </w:r>
      <w:r w:rsidR="00212496">
        <w:rPr>
          <w:rFonts w:eastAsia="Times New Roman"/>
        </w:rPr>
        <w:t>Ted Stevens</w:t>
      </w:r>
      <w:r w:rsidR="00A877D0">
        <w:rPr>
          <w:rFonts w:eastAsia="Times New Roman"/>
        </w:rPr>
        <w:t xml:space="preserve"> Olympic and Amateur Sports</w:t>
      </w:r>
      <w:r w:rsidR="00212496">
        <w:rPr>
          <w:rFonts w:eastAsia="Times New Roman"/>
        </w:rPr>
        <w:t xml:space="preserve"> Act</w:t>
      </w:r>
      <w:r w:rsidR="0092091B">
        <w:rPr>
          <w:rFonts w:eastAsia="Times New Roman"/>
        </w:rPr>
        <w:t xml:space="preserve">. </w:t>
      </w:r>
    </w:p>
    <w:p w:rsidR="008F5FDF" w:rsidRDefault="0092091B">
      <w:pPr>
        <w:pStyle w:val="BodyText"/>
        <w:adjustRightInd/>
        <w:ind w:right="0"/>
        <w:rPr>
          <w:rFonts w:eastAsia="Times New Roman"/>
        </w:rPr>
      </w:pPr>
      <w:r>
        <w:rPr>
          <w:rFonts w:eastAsia="Times New Roman"/>
        </w:rPr>
        <w:tab/>
      </w:r>
      <w:bookmarkStart w:id="20" w:name="_cp_text_1_21"/>
      <w:r w:rsidR="00071C0E" w:rsidRPr="00071C0E">
        <w:rPr>
          <w:rFonts w:eastAsia="Times New Roman"/>
        </w:rPr>
        <w:t>3.2</w:t>
      </w:r>
      <w:bookmarkEnd w:id="20"/>
      <w:r>
        <w:rPr>
          <w:rFonts w:eastAsia="Times New Roman"/>
        </w:rPr>
        <w:tab/>
        <w:t>In the event of termination</w:t>
      </w:r>
      <w:r w:rsidR="00415A55">
        <w:rPr>
          <w:rFonts w:eastAsia="Times New Roman"/>
        </w:rPr>
        <w:t>,</w:t>
      </w:r>
      <w:r>
        <w:rPr>
          <w:rFonts w:eastAsia="Times New Roman"/>
        </w:rPr>
        <w:t xml:space="preserve"> all rights and responsibilities hereunder shall immediately cease.</w:t>
      </w:r>
    </w:p>
    <w:p w:rsidR="008F5FDF" w:rsidRDefault="008F5FDF">
      <w:pPr>
        <w:pStyle w:val="BodyText"/>
        <w:adjustRightInd/>
        <w:rPr>
          <w:rFonts w:eastAsia="Times New Roman"/>
        </w:rPr>
      </w:pPr>
    </w:p>
    <w:p w:rsidR="008F5FDF" w:rsidRDefault="0092091B">
      <w:pPr>
        <w:adjustRightInd/>
        <w:jc w:val="both"/>
        <w:rPr>
          <w:rFonts w:eastAsia="Times New Roman"/>
          <w:u w:val="single"/>
        </w:rPr>
      </w:pPr>
      <w:r>
        <w:rPr>
          <w:rFonts w:eastAsia="Times New Roman"/>
        </w:rPr>
        <w:t>4.</w:t>
      </w:r>
      <w:r>
        <w:rPr>
          <w:rFonts w:eastAsia="Times New Roman"/>
        </w:rPr>
        <w:tab/>
      </w:r>
      <w:r>
        <w:rPr>
          <w:rFonts w:eastAsia="Times New Roman"/>
          <w:u w:val="single"/>
        </w:rPr>
        <w:t>INSURANCE</w:t>
      </w:r>
      <w:r>
        <w:rPr>
          <w:rFonts w:eastAsia="Times New Roman"/>
        </w:rPr>
        <w:t>.</w:t>
      </w:r>
    </w:p>
    <w:p w:rsidR="008F5FDF" w:rsidRDefault="008F5FDF">
      <w:pPr>
        <w:adjustRightInd/>
        <w:jc w:val="both"/>
        <w:rPr>
          <w:rFonts w:eastAsia="Times New Roman"/>
        </w:rPr>
      </w:pPr>
    </w:p>
    <w:p w:rsidR="008F5FDF" w:rsidRDefault="0092091B">
      <w:pPr>
        <w:pStyle w:val="Heading1Para"/>
        <w:keepNext/>
        <w:keepLines/>
        <w:widowControl w:val="0"/>
        <w:adjustRightInd/>
        <w:spacing w:line="240" w:lineRule="auto"/>
        <w:jc w:val="both"/>
        <w:rPr>
          <w:rFonts w:eastAsia="Times New Roman"/>
        </w:rPr>
      </w:pPr>
      <w:bookmarkStart w:id="21" w:name="_cp_text_2_22"/>
      <w:r>
        <w:rPr>
          <w:rFonts w:eastAsia="Times New Roman"/>
        </w:rPr>
        <w:tab/>
      </w:r>
      <w:bookmarkEnd w:id="21"/>
      <w:r>
        <w:rPr>
          <w:rFonts w:eastAsia="Times New Roman"/>
        </w:rPr>
        <w:t xml:space="preserve">Affiliate will be eligible </w:t>
      </w:r>
      <w:ins w:id="22" w:author="User" w:date="2014-06-09T07:36:00Z">
        <w:r w:rsidR="00C56D1F">
          <w:rPr>
            <w:rFonts w:eastAsia="Times New Roman"/>
          </w:rPr>
          <w:t xml:space="preserve">but not required </w:t>
        </w:r>
      </w:ins>
      <w:r w:rsidR="000C6050">
        <w:rPr>
          <w:rFonts w:eastAsia="Times New Roman"/>
        </w:rPr>
        <w:t>to participate in insurance programs provided by USSA.</w:t>
      </w:r>
    </w:p>
    <w:p w:rsidR="008F5FDF" w:rsidRDefault="0092091B">
      <w:pPr>
        <w:pStyle w:val="Heading3Para"/>
        <w:adjustRightInd/>
        <w:spacing w:line="240" w:lineRule="auto"/>
        <w:ind w:firstLine="0"/>
        <w:jc w:val="both"/>
        <w:rPr>
          <w:rFonts w:eastAsia="Times New Roman"/>
        </w:rPr>
      </w:pPr>
      <w:r>
        <w:rPr>
          <w:rFonts w:eastAsia="Times New Roman"/>
        </w:rPr>
        <w:t>5.</w:t>
      </w:r>
      <w:r>
        <w:rPr>
          <w:rFonts w:eastAsia="Times New Roman"/>
        </w:rPr>
        <w:tab/>
      </w:r>
      <w:r>
        <w:rPr>
          <w:rFonts w:eastAsia="Times New Roman"/>
          <w:u w:val="single"/>
        </w:rPr>
        <w:t>INDEMNIFICATION</w:t>
      </w:r>
      <w:r>
        <w:rPr>
          <w:rFonts w:eastAsia="Times New Roman"/>
        </w:rPr>
        <w:t xml:space="preserve">. </w:t>
      </w:r>
    </w:p>
    <w:p w:rsidR="008F5FDF" w:rsidRDefault="0092091B">
      <w:pPr>
        <w:adjustRightInd/>
        <w:ind w:firstLine="720"/>
        <w:jc w:val="both"/>
        <w:rPr>
          <w:rFonts w:eastAsia="Times New Roman"/>
        </w:rPr>
      </w:pPr>
      <w:r>
        <w:rPr>
          <w:rFonts w:eastAsia="Times New Roman"/>
        </w:rPr>
        <w:t>Each party shall defend, indemnify and hold the other harmless from and against any and all liability, loss, expense, reasonable attorneys' fees, or claims for injury or damages arising out of the performance of this Agreement, but only in proportion to and to the extent such liability or claims for injury or damages are caused by, or result from, the negligent or intentional acts or omissions of the offending party.</w:t>
      </w:r>
    </w:p>
    <w:p w:rsidR="008F5FDF" w:rsidRDefault="008F5FDF">
      <w:pPr>
        <w:adjustRightInd/>
        <w:ind w:firstLine="720"/>
        <w:jc w:val="both"/>
        <w:rPr>
          <w:rFonts w:eastAsia="Times New Roman"/>
        </w:rPr>
      </w:pPr>
    </w:p>
    <w:p w:rsidR="008F5FDF" w:rsidRDefault="0092091B">
      <w:pPr>
        <w:pStyle w:val="BodyText"/>
        <w:adjustRightInd/>
        <w:ind w:right="0"/>
        <w:jc w:val="both"/>
        <w:rPr>
          <w:rFonts w:eastAsia="Times New Roman"/>
        </w:rPr>
      </w:pPr>
      <w:r>
        <w:rPr>
          <w:rFonts w:eastAsia="Times New Roman"/>
        </w:rPr>
        <w:t>6.</w:t>
      </w:r>
      <w:r>
        <w:rPr>
          <w:rFonts w:eastAsia="Times New Roman"/>
        </w:rPr>
        <w:tab/>
      </w:r>
      <w:r>
        <w:rPr>
          <w:rFonts w:eastAsia="Times New Roman"/>
          <w:u w:val="single"/>
        </w:rPr>
        <w:t>DISCRIMINATION – PROHIBITION</w:t>
      </w:r>
      <w:r>
        <w:rPr>
          <w:rFonts w:eastAsia="Times New Roman"/>
        </w:rPr>
        <w:t>.</w:t>
      </w:r>
    </w:p>
    <w:p w:rsidR="008F5FDF" w:rsidRDefault="008F5FDF">
      <w:pPr>
        <w:pStyle w:val="BodyText"/>
        <w:adjustRightInd/>
        <w:ind w:right="0"/>
        <w:jc w:val="both"/>
        <w:rPr>
          <w:rFonts w:eastAsia="Times New Roman"/>
        </w:rPr>
      </w:pPr>
    </w:p>
    <w:p w:rsidR="008F5FDF" w:rsidRDefault="0092091B">
      <w:pPr>
        <w:pStyle w:val="Heading2Para"/>
        <w:widowControl w:val="0"/>
        <w:adjustRightInd/>
        <w:spacing w:before="0" w:line="240" w:lineRule="auto"/>
        <w:jc w:val="both"/>
        <w:rPr>
          <w:rFonts w:eastAsia="Times New Roman"/>
        </w:rPr>
      </w:pPr>
      <w:r>
        <w:rPr>
          <w:rFonts w:eastAsia="Times New Roman"/>
        </w:rPr>
        <w:lastRenderedPageBreak/>
        <w:t xml:space="preserve">Affiliate agrees not to discriminate in the conduct of its programs on the basis of race, color, national origin, religion, </w:t>
      </w:r>
      <w:r w:rsidR="00E351AC">
        <w:rPr>
          <w:rFonts w:eastAsia="Times New Roman"/>
        </w:rPr>
        <w:t>gender or sexual orientation</w:t>
      </w:r>
      <w:r>
        <w:rPr>
          <w:rFonts w:eastAsia="Times New Roman"/>
        </w:rPr>
        <w:t>.</w:t>
      </w:r>
    </w:p>
    <w:p w:rsidR="008F5FDF" w:rsidRDefault="0092091B">
      <w:pPr>
        <w:pStyle w:val="Heading1Para"/>
        <w:adjustRightInd/>
        <w:spacing w:line="240" w:lineRule="auto"/>
        <w:jc w:val="both"/>
        <w:rPr>
          <w:rFonts w:eastAsia="Times New Roman"/>
          <w:u w:val="single"/>
        </w:rPr>
      </w:pPr>
      <w:r>
        <w:rPr>
          <w:rFonts w:eastAsia="Times New Roman"/>
        </w:rPr>
        <w:t>7.</w:t>
      </w:r>
      <w:r>
        <w:rPr>
          <w:rFonts w:eastAsia="Times New Roman"/>
        </w:rPr>
        <w:tab/>
      </w:r>
      <w:r>
        <w:rPr>
          <w:rFonts w:eastAsia="Times New Roman"/>
          <w:u w:val="single"/>
        </w:rPr>
        <w:t>NO ASSIGNMENT</w:t>
      </w:r>
      <w:r>
        <w:rPr>
          <w:rFonts w:eastAsia="Times New Roman"/>
        </w:rPr>
        <w:t>.</w:t>
      </w:r>
    </w:p>
    <w:p w:rsidR="008F5FDF" w:rsidRDefault="0092091B">
      <w:pPr>
        <w:adjustRightInd/>
        <w:spacing w:after="240"/>
        <w:ind w:firstLine="720"/>
        <w:jc w:val="both"/>
        <w:rPr>
          <w:rFonts w:eastAsia="Times New Roman"/>
        </w:rPr>
      </w:pPr>
      <w:r>
        <w:rPr>
          <w:rFonts w:eastAsia="Times New Roman"/>
        </w:rPr>
        <w:t xml:space="preserve">Neither party shall assign their rights, duties, or obligations under this Agreement, either in whole or in part, without the prior written consent of the other party.  </w:t>
      </w:r>
    </w:p>
    <w:p w:rsidR="008F5FDF" w:rsidRDefault="0092091B">
      <w:pPr>
        <w:pStyle w:val="Heading1Para"/>
        <w:adjustRightInd/>
        <w:spacing w:line="240" w:lineRule="auto"/>
        <w:jc w:val="both"/>
        <w:rPr>
          <w:rFonts w:eastAsia="Times New Roman"/>
          <w:b/>
          <w:u w:val="single"/>
        </w:rPr>
      </w:pPr>
      <w:r>
        <w:rPr>
          <w:rStyle w:val="ParagraphNumber"/>
          <w:rFonts w:eastAsia="Times New Roman"/>
          <w:b w:val="0"/>
          <w:bCs w:val="0"/>
        </w:rPr>
        <w:t>8.</w:t>
      </w:r>
      <w:r>
        <w:rPr>
          <w:rFonts w:eastAsia="Times New Roman"/>
          <w:b/>
        </w:rPr>
        <w:tab/>
      </w:r>
      <w:r>
        <w:rPr>
          <w:rFonts w:eastAsia="Times New Roman"/>
          <w:u w:val="single"/>
        </w:rPr>
        <w:t>SEVERABILITY</w:t>
      </w:r>
      <w:r>
        <w:rPr>
          <w:rFonts w:eastAsia="Times New Roman"/>
        </w:rPr>
        <w:t>.</w:t>
      </w:r>
    </w:p>
    <w:p w:rsidR="008F5FDF" w:rsidRDefault="0092091B">
      <w:pPr>
        <w:pStyle w:val="BodyTextIndent"/>
        <w:adjustRightInd/>
        <w:spacing w:after="240"/>
        <w:rPr>
          <w:rFonts w:eastAsia="Times New Roman"/>
        </w:rPr>
      </w:pPr>
      <w:r>
        <w:rPr>
          <w:rFonts w:eastAsia="Times New Roman"/>
        </w:rPr>
        <w:t>If any provision of this Agreement is held to be illegal, invalid, or unenforceable under present or future laws effective during the term hereof, such provision shall be fully severable.  This Agreement shall be construed and enforced as if such illegal, invalid, or unenforceable provision had never been a part of the Agreement, and the remaining provisions shall remain in full force and effect unaffected by such severance, provided that the severed provision(s) are not material to the overall purpose and operation of this Agreement.</w:t>
      </w:r>
    </w:p>
    <w:p w:rsidR="008F5FDF" w:rsidRDefault="0092091B">
      <w:pPr>
        <w:pStyle w:val="Heading1Para"/>
        <w:keepNext/>
        <w:keepLines/>
        <w:widowControl w:val="0"/>
        <w:adjustRightInd/>
        <w:spacing w:line="240" w:lineRule="auto"/>
        <w:jc w:val="both"/>
        <w:rPr>
          <w:rFonts w:eastAsia="Times New Roman"/>
          <w:b/>
        </w:rPr>
      </w:pPr>
      <w:r>
        <w:rPr>
          <w:rStyle w:val="ParagraphNumber"/>
          <w:rFonts w:eastAsia="Times New Roman"/>
          <w:b w:val="0"/>
          <w:bCs w:val="0"/>
        </w:rPr>
        <w:t>9.</w:t>
      </w:r>
      <w:r>
        <w:rPr>
          <w:rFonts w:eastAsia="Times New Roman"/>
          <w:b/>
        </w:rPr>
        <w:tab/>
      </w:r>
      <w:r>
        <w:rPr>
          <w:rFonts w:eastAsia="Times New Roman"/>
          <w:u w:val="single"/>
        </w:rPr>
        <w:t>WAIVER</w:t>
      </w:r>
      <w:r>
        <w:rPr>
          <w:rFonts w:eastAsia="Times New Roman"/>
        </w:rPr>
        <w:t>.</w:t>
      </w:r>
    </w:p>
    <w:p w:rsidR="008F5FDF" w:rsidRDefault="0092091B">
      <w:pPr>
        <w:pStyle w:val="BodyTextIndent"/>
        <w:keepNext/>
        <w:keepLines/>
        <w:widowControl w:val="0"/>
        <w:adjustRightInd/>
        <w:spacing w:after="240"/>
        <w:rPr>
          <w:rFonts w:eastAsia="Times New Roman"/>
          <w:b/>
        </w:rPr>
      </w:pPr>
      <w:r>
        <w:rPr>
          <w:rFonts w:eastAsia="Times New Roman"/>
        </w:rPr>
        <w:t>Waiver by either party of any breach of any provision of this Agreement or warranty or representation herein set forth shall not be construed as a waiver of any subsequent breach of the same or any other provision.  The failure to exercise any right hereunder shall not operate as a waiver of such right.  All rights and remedies provided for herein are cumulative.</w:t>
      </w:r>
    </w:p>
    <w:p w:rsidR="008F5FDF" w:rsidRDefault="0092091B">
      <w:pPr>
        <w:pStyle w:val="Heading1Para"/>
        <w:adjustRightInd/>
        <w:spacing w:line="240" w:lineRule="auto"/>
        <w:jc w:val="both"/>
        <w:rPr>
          <w:rFonts w:eastAsia="Times New Roman"/>
        </w:rPr>
      </w:pPr>
      <w:r>
        <w:rPr>
          <w:rFonts w:eastAsia="Times New Roman"/>
        </w:rPr>
        <w:t>10.</w:t>
      </w:r>
      <w:r>
        <w:rPr>
          <w:rFonts w:eastAsia="Times New Roman"/>
        </w:rPr>
        <w:tab/>
      </w:r>
      <w:r>
        <w:rPr>
          <w:rFonts w:eastAsia="Times New Roman"/>
          <w:u w:val="single"/>
        </w:rPr>
        <w:t>MODIFICATIONS AND AMENDMENTS</w:t>
      </w:r>
      <w:r>
        <w:rPr>
          <w:rFonts w:eastAsia="Times New Roman"/>
        </w:rPr>
        <w:t>.</w:t>
      </w:r>
    </w:p>
    <w:p w:rsidR="008F5FDF" w:rsidRDefault="0092091B">
      <w:pPr>
        <w:adjustRightInd/>
        <w:spacing w:after="240"/>
        <w:ind w:firstLine="720"/>
        <w:jc w:val="both"/>
        <w:rPr>
          <w:rFonts w:eastAsia="Times New Roman"/>
        </w:rPr>
      </w:pPr>
      <w:r>
        <w:rPr>
          <w:rFonts w:eastAsia="Times New Roman"/>
        </w:rPr>
        <w:t xml:space="preserve">This Agreement may be amended or modified at any time by mutual written consent of the authorized representatives of both parties.  </w:t>
      </w:r>
    </w:p>
    <w:p w:rsidR="008F5FDF" w:rsidRDefault="0092091B">
      <w:pPr>
        <w:pStyle w:val="Heading1Para"/>
        <w:keepNext/>
        <w:keepLines/>
        <w:widowControl w:val="0"/>
        <w:adjustRightInd/>
        <w:spacing w:line="240" w:lineRule="auto"/>
        <w:jc w:val="both"/>
        <w:rPr>
          <w:rFonts w:eastAsia="Times New Roman"/>
        </w:rPr>
      </w:pPr>
      <w:r>
        <w:rPr>
          <w:rFonts w:eastAsia="Times New Roman"/>
        </w:rPr>
        <w:t>11.</w:t>
      </w:r>
      <w:r>
        <w:rPr>
          <w:rFonts w:eastAsia="Times New Roman"/>
        </w:rPr>
        <w:tab/>
      </w:r>
      <w:r>
        <w:rPr>
          <w:rFonts w:eastAsia="Times New Roman"/>
          <w:u w:val="single"/>
        </w:rPr>
        <w:t>GOVERNING LAW</w:t>
      </w:r>
      <w:r>
        <w:rPr>
          <w:rFonts w:eastAsia="Times New Roman"/>
        </w:rPr>
        <w:t>.</w:t>
      </w:r>
    </w:p>
    <w:p w:rsidR="008F5FDF" w:rsidRDefault="0092091B">
      <w:pPr>
        <w:keepNext/>
        <w:keepLines/>
        <w:widowControl w:val="0"/>
        <w:adjustRightInd/>
        <w:spacing w:after="240"/>
        <w:ind w:firstLine="720"/>
        <w:jc w:val="both"/>
        <w:rPr>
          <w:rFonts w:eastAsia="Times New Roman"/>
        </w:rPr>
      </w:pPr>
      <w:r>
        <w:rPr>
          <w:rFonts w:eastAsia="Times New Roman"/>
        </w:rPr>
        <w:t>Interpretation and enforcement of this Agreement shall be governed in all respects by the laws of the State of Utah.   Affiliate is required to comply with all local laws governing its place of incorporation.</w:t>
      </w:r>
    </w:p>
    <w:p w:rsidR="008F5FDF" w:rsidRDefault="0092091B">
      <w:pPr>
        <w:keepNext/>
        <w:keepLines/>
        <w:widowControl w:val="0"/>
        <w:adjustRightInd/>
        <w:spacing w:after="240"/>
        <w:jc w:val="both"/>
        <w:rPr>
          <w:rFonts w:eastAsia="Times New Roman"/>
          <w:b/>
          <w:u w:val="single"/>
        </w:rPr>
      </w:pPr>
      <w:r>
        <w:rPr>
          <w:rFonts w:eastAsia="Times New Roman"/>
        </w:rPr>
        <w:t>12.</w:t>
      </w:r>
      <w:r>
        <w:rPr>
          <w:rFonts w:eastAsia="Times New Roman"/>
        </w:rPr>
        <w:tab/>
      </w:r>
      <w:r>
        <w:rPr>
          <w:rFonts w:eastAsia="Times New Roman"/>
          <w:u w:val="single"/>
        </w:rPr>
        <w:t>NOTICES</w:t>
      </w:r>
      <w:r>
        <w:rPr>
          <w:rFonts w:eastAsia="Times New Roman"/>
          <w:b/>
        </w:rPr>
        <w:t>.</w:t>
      </w:r>
    </w:p>
    <w:p w:rsidR="008F5FDF" w:rsidRDefault="0092091B">
      <w:pPr>
        <w:pStyle w:val="BodyTextIndent"/>
        <w:adjustRightInd/>
        <w:spacing w:after="240"/>
        <w:rPr>
          <w:rFonts w:eastAsia="Times New Roman"/>
        </w:rPr>
      </w:pPr>
      <w:r>
        <w:rPr>
          <w:rFonts w:eastAsia="Times New Roman"/>
        </w:rPr>
        <w:t>All notices required under this Agreement shall be deemed to have been fully given when made in writing and delivered by:  (</w:t>
      </w:r>
      <w:proofErr w:type="spellStart"/>
      <w:r>
        <w:rPr>
          <w:rFonts w:eastAsia="Times New Roman"/>
        </w:rPr>
        <w:t>i</w:t>
      </w:r>
      <w:proofErr w:type="spellEnd"/>
      <w:r>
        <w:rPr>
          <w:rFonts w:eastAsia="Times New Roman"/>
        </w:rPr>
        <w:t>) personal delivery; (ii) deposit in the United States mail, postage prepaid, certified mail, return receipt requested; or (iii)  overnight courier service, and addressed as follows:</w:t>
      </w:r>
    </w:p>
    <w:tbl>
      <w:tblPr>
        <w:tblW w:w="12546" w:type="dxa"/>
        <w:tblLayout w:type="fixed"/>
        <w:tblLook w:val="0000" w:firstRow="0" w:lastRow="0" w:firstColumn="0" w:lastColumn="0" w:noHBand="0" w:noVBand="0"/>
      </w:tblPr>
      <w:tblGrid>
        <w:gridCol w:w="6588"/>
        <w:gridCol w:w="5958"/>
      </w:tblGrid>
      <w:tr w:rsidR="008F5FDF">
        <w:tc>
          <w:tcPr>
            <w:tcW w:w="6588" w:type="dxa"/>
            <w:tcMar>
              <w:left w:w="108" w:type="dxa"/>
              <w:right w:w="108" w:type="dxa"/>
            </w:tcMar>
          </w:tcPr>
          <w:p w:rsidR="008F5FDF" w:rsidRDefault="0092091B">
            <w:pPr>
              <w:keepNext/>
              <w:keepLines/>
              <w:adjustRightInd/>
              <w:ind w:right="1332"/>
              <w:jc w:val="both"/>
              <w:rPr>
                <w:rFonts w:eastAsia="Times New Roman"/>
              </w:rPr>
            </w:pPr>
            <w:r>
              <w:rPr>
                <w:rFonts w:eastAsia="Times New Roman"/>
              </w:rPr>
              <w:lastRenderedPageBreak/>
              <w:t>AFFILIATE: ________________________________________________________________________________________________________________________________________________________________________</w:t>
            </w:r>
          </w:p>
        </w:tc>
        <w:tc>
          <w:tcPr>
            <w:tcW w:w="5958" w:type="dxa"/>
            <w:tcMar>
              <w:left w:w="108" w:type="dxa"/>
              <w:right w:w="108" w:type="dxa"/>
            </w:tcMar>
          </w:tcPr>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tc>
      </w:tr>
      <w:tr w:rsidR="008F5FDF">
        <w:tc>
          <w:tcPr>
            <w:tcW w:w="6588" w:type="dxa"/>
            <w:tcMar>
              <w:left w:w="108" w:type="dxa"/>
              <w:right w:w="108" w:type="dxa"/>
            </w:tcMar>
          </w:tcPr>
          <w:p w:rsidR="008F5FDF" w:rsidRDefault="008F5FDF">
            <w:pPr>
              <w:keepNext/>
              <w:keepLines/>
              <w:adjustRightInd/>
              <w:jc w:val="both"/>
              <w:rPr>
                <w:rFonts w:eastAsia="Times New Roman"/>
              </w:rPr>
            </w:pPr>
          </w:p>
        </w:tc>
        <w:tc>
          <w:tcPr>
            <w:tcW w:w="5958" w:type="dxa"/>
            <w:tcMar>
              <w:left w:w="108" w:type="dxa"/>
              <w:right w:w="108" w:type="dxa"/>
            </w:tcMar>
          </w:tcPr>
          <w:p w:rsidR="008F5FDF" w:rsidRDefault="008F5FDF">
            <w:pPr>
              <w:keepNext/>
              <w:keepLines/>
              <w:adjustRightInd/>
              <w:jc w:val="both"/>
              <w:rPr>
                <w:rFonts w:eastAsia="Times New Roman"/>
              </w:rPr>
            </w:pPr>
          </w:p>
        </w:tc>
      </w:tr>
      <w:tr w:rsidR="008F5FDF">
        <w:tc>
          <w:tcPr>
            <w:tcW w:w="6588" w:type="dxa"/>
            <w:tcMar>
              <w:left w:w="108" w:type="dxa"/>
              <w:right w:w="108" w:type="dxa"/>
            </w:tcMar>
          </w:tcPr>
          <w:p w:rsidR="008F5FDF" w:rsidRDefault="0092091B">
            <w:pPr>
              <w:keepNext/>
              <w:keepLines/>
              <w:adjustRightInd/>
              <w:jc w:val="both"/>
              <w:rPr>
                <w:rFonts w:eastAsia="Times New Roman"/>
              </w:rPr>
            </w:pPr>
            <w:r>
              <w:rPr>
                <w:rFonts w:eastAsia="Times New Roman"/>
              </w:rPr>
              <w:t>USSA:</w:t>
            </w:r>
          </w:p>
          <w:p w:rsidR="008F5FDF" w:rsidRDefault="008F5FDF">
            <w:pPr>
              <w:keepNext/>
              <w:keepLines/>
              <w:adjustRightInd/>
              <w:ind w:right="1332"/>
              <w:jc w:val="both"/>
              <w:rPr>
                <w:rFonts w:eastAsia="Times New Roman"/>
              </w:rPr>
            </w:pPr>
          </w:p>
          <w:p w:rsidR="008F5FDF" w:rsidRDefault="0092091B">
            <w:pPr>
              <w:keepNext/>
              <w:keepLines/>
              <w:adjustRightInd/>
              <w:ind w:right="1332"/>
              <w:jc w:val="both"/>
              <w:rPr>
                <w:rFonts w:eastAsia="Times New Roman"/>
              </w:rPr>
            </w:pPr>
            <w:r>
              <w:rPr>
                <w:rFonts w:eastAsia="Times New Roman"/>
              </w:rPr>
              <w:t>President and CEO</w:t>
            </w:r>
          </w:p>
          <w:p w:rsidR="008F5FDF" w:rsidRDefault="0092091B">
            <w:pPr>
              <w:keepNext/>
              <w:keepLines/>
              <w:adjustRightInd/>
              <w:ind w:right="1332"/>
              <w:jc w:val="both"/>
              <w:rPr>
                <w:rFonts w:eastAsia="Times New Roman"/>
              </w:rPr>
            </w:pPr>
            <w:r>
              <w:rPr>
                <w:rFonts w:eastAsia="Times New Roman"/>
              </w:rPr>
              <w:t xml:space="preserve">1 Victory Lane, </w:t>
            </w:r>
          </w:p>
          <w:p w:rsidR="008F5FDF" w:rsidRDefault="0092091B">
            <w:pPr>
              <w:keepNext/>
              <w:keepLines/>
              <w:adjustRightInd/>
              <w:ind w:right="1332"/>
              <w:jc w:val="both"/>
              <w:rPr>
                <w:rFonts w:eastAsia="Times New Roman"/>
              </w:rPr>
            </w:pPr>
            <w:r>
              <w:rPr>
                <w:rFonts w:eastAsia="Times New Roman"/>
              </w:rPr>
              <w:t xml:space="preserve">PO Box 100, </w:t>
            </w:r>
          </w:p>
          <w:p w:rsidR="008F5FDF" w:rsidRDefault="0092091B">
            <w:pPr>
              <w:keepNext/>
              <w:keepLines/>
              <w:adjustRightInd/>
              <w:ind w:right="1332"/>
              <w:jc w:val="both"/>
              <w:rPr>
                <w:rFonts w:eastAsia="Times New Roman"/>
              </w:rPr>
            </w:pPr>
            <w:r>
              <w:rPr>
                <w:rFonts w:eastAsia="Times New Roman"/>
              </w:rPr>
              <w:t>Park City,</w:t>
            </w:r>
          </w:p>
          <w:p w:rsidR="008F5FDF" w:rsidRDefault="0092091B">
            <w:pPr>
              <w:keepNext/>
              <w:keepLines/>
              <w:adjustRightInd/>
              <w:ind w:right="1332"/>
              <w:jc w:val="both"/>
              <w:rPr>
                <w:rFonts w:eastAsia="Times New Roman"/>
              </w:rPr>
            </w:pPr>
            <w:r>
              <w:rPr>
                <w:rFonts w:eastAsia="Times New Roman"/>
              </w:rPr>
              <w:t>Utah 84060</w:t>
            </w:r>
          </w:p>
        </w:tc>
        <w:tc>
          <w:tcPr>
            <w:tcW w:w="5958" w:type="dxa"/>
            <w:tcMar>
              <w:left w:w="108" w:type="dxa"/>
              <w:right w:w="108" w:type="dxa"/>
            </w:tcMar>
          </w:tcPr>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p w:rsidR="008F5FDF" w:rsidRDefault="008F5FDF">
            <w:pPr>
              <w:keepNext/>
              <w:keepLines/>
              <w:adjustRightInd/>
              <w:jc w:val="both"/>
              <w:rPr>
                <w:rFonts w:eastAsia="Times New Roman"/>
              </w:rPr>
            </w:pPr>
          </w:p>
        </w:tc>
      </w:tr>
    </w:tbl>
    <w:p w:rsidR="008F5FDF" w:rsidRDefault="008F5FDF">
      <w:pPr>
        <w:keepLines/>
        <w:adjustRightInd/>
        <w:jc w:val="both"/>
        <w:rPr>
          <w:rFonts w:eastAsia="Times New Roman"/>
        </w:rPr>
      </w:pPr>
    </w:p>
    <w:p w:rsidR="008F5FDF" w:rsidRDefault="0092091B">
      <w:pPr>
        <w:pStyle w:val="Heading1Para"/>
        <w:adjustRightInd/>
        <w:spacing w:line="240" w:lineRule="auto"/>
        <w:jc w:val="both"/>
        <w:rPr>
          <w:rFonts w:eastAsia="Times New Roman"/>
          <w:b/>
          <w:u w:val="single"/>
        </w:rPr>
      </w:pPr>
      <w:r>
        <w:rPr>
          <w:rStyle w:val="ParagraphNumber"/>
          <w:rFonts w:eastAsia="Times New Roman"/>
          <w:b w:val="0"/>
          <w:bCs w:val="0"/>
        </w:rPr>
        <w:t>13.</w:t>
      </w:r>
      <w:r>
        <w:rPr>
          <w:rStyle w:val="ParagraphNumber"/>
          <w:rFonts w:eastAsia="Times New Roman"/>
          <w:b w:val="0"/>
          <w:bCs w:val="0"/>
        </w:rPr>
        <w:tab/>
      </w:r>
      <w:r>
        <w:rPr>
          <w:rFonts w:eastAsia="Times New Roman"/>
          <w:u w:val="single"/>
        </w:rPr>
        <w:t>ENTIRE AGREEMENT</w:t>
      </w:r>
      <w:r>
        <w:rPr>
          <w:rFonts w:eastAsia="Times New Roman"/>
          <w:b/>
        </w:rPr>
        <w:t>.</w:t>
      </w:r>
    </w:p>
    <w:p w:rsidR="008F5FDF" w:rsidRDefault="0092091B" w:rsidP="00064F5E">
      <w:pPr>
        <w:pStyle w:val="BodyTextIndent"/>
        <w:adjustRightInd/>
        <w:spacing w:after="240"/>
        <w:rPr>
          <w:rFonts w:eastAsia="Times New Roman"/>
        </w:rPr>
      </w:pPr>
      <w:r>
        <w:rPr>
          <w:rFonts w:eastAsia="Times New Roman"/>
        </w:rPr>
        <w:t>This Agreement and the Exhibits contains all the terms and conditions agreed upon by the parties regarding the subject matter of this Agreement and supersedes any prior agreements, oral or written, and all other communications between the parties relating to such subject matter.</w:t>
      </w:r>
    </w:p>
    <w:p w:rsidR="008F5FDF" w:rsidRDefault="0092091B">
      <w:pPr>
        <w:pStyle w:val="BodyTextIndent"/>
        <w:adjustRightInd/>
        <w:spacing w:after="240"/>
        <w:ind w:firstLine="0"/>
        <w:rPr>
          <w:rFonts w:eastAsia="Times New Roman"/>
        </w:rPr>
      </w:pPr>
      <w:r>
        <w:rPr>
          <w:rFonts w:eastAsia="Times New Roman"/>
        </w:rPr>
        <w:t>IN WITNESS WHEREOF, this Agreement has been executed by and on behalf of the parties hereto on the dates indicated below.</w:t>
      </w:r>
    </w:p>
    <w:p w:rsidR="008F5FDF" w:rsidRDefault="0092091B">
      <w:pPr>
        <w:adjustRightInd/>
        <w:ind w:left="4320" w:hanging="4320"/>
        <w:jc w:val="both"/>
        <w:rPr>
          <w:rFonts w:eastAsia="Times New Roman"/>
        </w:rPr>
      </w:pPr>
      <w:r>
        <w:rPr>
          <w:rFonts w:eastAsia="Times New Roman"/>
        </w:rPr>
        <w:tab/>
      </w:r>
      <w:r>
        <w:rPr>
          <w:rFonts w:eastAsia="Times New Roman"/>
        </w:rPr>
        <w:tab/>
      </w:r>
    </w:p>
    <w:p w:rsidR="008F5FDF" w:rsidRDefault="0092091B">
      <w:pPr>
        <w:pStyle w:val="BodyTextIndent3"/>
        <w:adjustRightInd/>
        <w:ind w:left="5040" w:hanging="5040"/>
        <w:rPr>
          <w:rFonts w:eastAsia="Times New Roman"/>
        </w:rPr>
      </w:pPr>
      <w:r>
        <w:rPr>
          <w:rFonts w:eastAsia="Times New Roman"/>
        </w:rPr>
        <w:t>(“AFFILIATE”)</w:t>
      </w:r>
      <w:r>
        <w:rPr>
          <w:rFonts w:eastAsia="Times New Roman"/>
        </w:rPr>
        <w:tab/>
        <w:t>UNITED STATES SKI AND SNOWBOARD ASSOCIATION</w:t>
      </w:r>
    </w:p>
    <w:p w:rsidR="008F5FDF" w:rsidRDefault="008F5FDF">
      <w:pPr>
        <w:adjustRightInd/>
        <w:ind w:left="5040" w:hanging="5040"/>
        <w:jc w:val="both"/>
        <w:rPr>
          <w:rFonts w:eastAsia="Times New Roman"/>
        </w:rPr>
      </w:pPr>
    </w:p>
    <w:p w:rsidR="008F5FDF" w:rsidRDefault="008F5FDF">
      <w:pPr>
        <w:adjustRightInd/>
        <w:ind w:left="5040" w:hanging="5040"/>
        <w:jc w:val="both"/>
        <w:rPr>
          <w:rFonts w:eastAsia="Times New Roman"/>
        </w:rPr>
      </w:pPr>
    </w:p>
    <w:p w:rsidR="008F5FDF" w:rsidRDefault="0092091B">
      <w:pPr>
        <w:adjustRightInd/>
        <w:ind w:left="5040" w:hanging="5040"/>
        <w:jc w:val="both"/>
        <w:rPr>
          <w:rFonts w:eastAsia="Times New Roman"/>
        </w:rPr>
      </w:pPr>
      <w:r>
        <w:rPr>
          <w:rFonts w:eastAsia="Times New Roman"/>
        </w:rPr>
        <w:t>_________________________________</w:t>
      </w:r>
      <w:r>
        <w:rPr>
          <w:rFonts w:eastAsia="Times New Roman"/>
        </w:rPr>
        <w:tab/>
        <w:t>______________________________</w:t>
      </w:r>
    </w:p>
    <w:p w:rsidR="008F5FDF" w:rsidRDefault="0092091B">
      <w:pPr>
        <w:adjustRightInd/>
        <w:ind w:left="5040" w:hanging="5040"/>
        <w:jc w:val="both"/>
        <w:rPr>
          <w:rFonts w:eastAsia="Times New Roman"/>
        </w:rPr>
      </w:pPr>
      <w:r>
        <w:rPr>
          <w:rFonts w:eastAsia="Times New Roman"/>
        </w:rPr>
        <w:t>Signature</w:t>
      </w:r>
      <w:r>
        <w:rPr>
          <w:rFonts w:eastAsia="Times New Roman"/>
        </w:rPr>
        <w:tab/>
        <w:t>Signature</w:t>
      </w:r>
    </w:p>
    <w:p w:rsidR="008F5FDF" w:rsidRDefault="008F5FDF">
      <w:pPr>
        <w:adjustRightInd/>
        <w:ind w:left="5040" w:hanging="5040"/>
        <w:jc w:val="both"/>
        <w:rPr>
          <w:rFonts w:eastAsia="Times New Roman"/>
        </w:rPr>
      </w:pPr>
    </w:p>
    <w:p w:rsidR="008F5FDF" w:rsidRDefault="0092091B">
      <w:pPr>
        <w:adjustRightInd/>
        <w:ind w:left="5040" w:hanging="5040"/>
        <w:jc w:val="both"/>
        <w:rPr>
          <w:rFonts w:eastAsia="Times New Roman"/>
        </w:rPr>
      </w:pPr>
      <w:r>
        <w:rPr>
          <w:rFonts w:eastAsia="Times New Roman"/>
        </w:rPr>
        <w:t>Name: ___________________________</w:t>
      </w:r>
      <w:r>
        <w:rPr>
          <w:rFonts w:eastAsia="Times New Roman"/>
        </w:rPr>
        <w:tab/>
        <w:t>Name: ________________________</w:t>
      </w:r>
    </w:p>
    <w:p w:rsidR="008F5FDF" w:rsidRDefault="008F5FDF">
      <w:pPr>
        <w:adjustRightInd/>
        <w:ind w:left="5040" w:hanging="5040"/>
        <w:jc w:val="both"/>
        <w:rPr>
          <w:rFonts w:eastAsia="Times New Roman"/>
        </w:rPr>
      </w:pPr>
    </w:p>
    <w:p w:rsidR="008F5FDF" w:rsidRDefault="0092091B">
      <w:pPr>
        <w:adjustRightInd/>
        <w:ind w:left="5040" w:hanging="5040"/>
        <w:jc w:val="both"/>
        <w:rPr>
          <w:rFonts w:eastAsia="Times New Roman"/>
          <w:u w:val="single"/>
        </w:rPr>
      </w:pPr>
      <w:r>
        <w:rPr>
          <w:rFonts w:eastAsia="Times New Roman"/>
        </w:rPr>
        <w:t>Title: _____________________________</w:t>
      </w:r>
      <w:r>
        <w:rPr>
          <w:rFonts w:eastAsia="Times New Roman"/>
        </w:rPr>
        <w:tab/>
        <w:t xml:space="preserve">Title:  </w:t>
      </w:r>
      <w:r>
        <w:rPr>
          <w:rFonts w:eastAsia="Times New Roman"/>
        </w:rPr>
        <w:tab/>
        <w:t>________________________</w:t>
      </w:r>
    </w:p>
    <w:p w:rsidR="008F5FDF" w:rsidRDefault="008F5FDF">
      <w:pPr>
        <w:adjustRightInd/>
        <w:ind w:left="5040" w:hanging="5040"/>
        <w:jc w:val="both"/>
        <w:rPr>
          <w:rFonts w:eastAsia="Times New Roman"/>
          <w:u w:val="single"/>
        </w:rPr>
      </w:pPr>
    </w:p>
    <w:p w:rsidR="008F5FDF" w:rsidRDefault="0092091B" w:rsidP="00461751">
      <w:pPr>
        <w:adjustRightInd/>
        <w:ind w:left="5040" w:hanging="5040"/>
        <w:jc w:val="both"/>
        <w:rPr>
          <w:rFonts w:eastAsia="Times New Roman"/>
          <w:shd w:val="clear" w:color="auto" w:fill="FFFFFF"/>
        </w:rPr>
      </w:pPr>
      <w:r>
        <w:rPr>
          <w:rFonts w:eastAsia="Times New Roman"/>
        </w:rPr>
        <w:t>Date: _____________________________</w:t>
      </w:r>
      <w:r>
        <w:rPr>
          <w:rFonts w:eastAsia="Times New Roman"/>
        </w:rPr>
        <w:tab/>
        <w:t>Date: _________________________</w:t>
      </w:r>
    </w:p>
    <w:p w:rsidR="008F5FDF" w:rsidRDefault="008F5FDF">
      <w:pPr>
        <w:adjustRightInd/>
        <w:spacing w:after="200" w:line="276" w:lineRule="auto"/>
        <w:rPr>
          <w:rFonts w:eastAsia="Times New Roman"/>
          <w:shd w:val="clear" w:color="auto" w:fill="FFFFFF"/>
        </w:rPr>
      </w:pPr>
    </w:p>
    <w:p w:rsidR="008F5FDF" w:rsidRDefault="008F5FDF">
      <w:pPr>
        <w:adjustRightInd/>
        <w:spacing w:after="200" w:line="276" w:lineRule="auto"/>
        <w:rPr>
          <w:rFonts w:eastAsia="Times New Roman"/>
          <w:shd w:val="clear" w:color="auto" w:fill="FFFFFF"/>
        </w:rPr>
      </w:pPr>
    </w:p>
    <w:p w:rsidR="008F5FDF" w:rsidRDefault="008F5FDF">
      <w:pPr>
        <w:adjustRightInd/>
        <w:spacing w:after="200" w:line="276" w:lineRule="auto"/>
        <w:rPr>
          <w:rFonts w:eastAsia="Times New Roman"/>
          <w:shd w:val="clear" w:color="auto" w:fill="FFFFFF"/>
        </w:rPr>
      </w:pPr>
    </w:p>
    <w:p w:rsidR="008F5FDF" w:rsidRDefault="008F5FDF">
      <w:pPr>
        <w:adjustRightInd/>
        <w:spacing w:after="200" w:line="276" w:lineRule="auto"/>
        <w:rPr>
          <w:rFonts w:eastAsia="Times New Roman"/>
        </w:rPr>
      </w:pPr>
    </w:p>
    <w:sectPr w:rsidR="008F5FDF" w:rsidSect="008F5FDF">
      <w:headerReference w:type="default" r:id="rId12"/>
      <w:footerReference w:type="default" r:id="rId13"/>
      <w:headerReference w:type="first" r:id="rId14"/>
      <w:footerReference w:type="first" r:id="rId15"/>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14D" w:rsidRDefault="0084514D" w:rsidP="00D7001C">
      <w:r>
        <w:separator/>
      </w:r>
    </w:p>
  </w:endnote>
  <w:endnote w:type="continuationSeparator" w:id="0">
    <w:p w:rsidR="0084514D" w:rsidRDefault="0084514D" w:rsidP="00D70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D81" w:rsidRDefault="00477D81">
    <w:pPr>
      <w:widowControl w:val="0"/>
      <w:autoSpaceDE w:val="0"/>
      <w:autoSpaceDN w:val="0"/>
      <w:rPr>
        <w:rFonts w:eastAsia="Times New Roman"/>
      </w:rPr>
    </w:pPr>
  </w:p>
  <w:p w:rsidR="00477D81" w:rsidRDefault="00477D81">
    <w:pPr>
      <w:widowControl w:val="0"/>
      <w:autoSpaceDE w:val="0"/>
      <w:autoSpaceDN w:val="0"/>
      <w:rPr>
        <w:rFonts w:eastAsia="Times New Roma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D81" w:rsidRPr="00AD4F19" w:rsidRDefault="00AD4F19">
    <w:pPr>
      <w:widowControl w:val="0"/>
      <w:autoSpaceDE w:val="0"/>
      <w:autoSpaceDN w:val="0"/>
      <w:rPr>
        <w:rFonts w:eastAsia="Times New Roman"/>
        <w:sz w:val="16"/>
        <w:szCs w:val="16"/>
      </w:rPr>
    </w:pPr>
    <w:r w:rsidRPr="00AD4F19">
      <w:rPr>
        <w:rFonts w:eastAsia="Times New Roman"/>
        <w:sz w:val="16"/>
        <w:szCs w:val="16"/>
      </w:rPr>
      <w:t>May 15, 2014 version</w:t>
    </w:r>
  </w:p>
  <w:p w:rsidR="00477D81" w:rsidRDefault="00477D81">
    <w:pPr>
      <w:widowControl w:val="0"/>
      <w:autoSpaceDE w:val="0"/>
      <w:autoSpaceDN w:val="0"/>
      <w:rPr>
        <w:rFonts w:eastAsia="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14D" w:rsidRDefault="0084514D" w:rsidP="00D7001C">
      <w:r>
        <w:separator/>
      </w:r>
    </w:p>
  </w:footnote>
  <w:footnote w:type="continuationSeparator" w:id="0">
    <w:p w:rsidR="0084514D" w:rsidRDefault="0084514D" w:rsidP="00D700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D81" w:rsidRDefault="00477D81">
    <w:pPr>
      <w:widowControl w:val="0"/>
      <w:autoSpaceDE w:val="0"/>
      <w:autoSpaceDN w:val="0"/>
      <w:rPr>
        <w:rFonts w:eastAsia="Times New Roman"/>
      </w:rPr>
    </w:pPr>
  </w:p>
  <w:p w:rsidR="00477D81" w:rsidRDefault="00477D81">
    <w:pPr>
      <w:widowControl w:val="0"/>
      <w:autoSpaceDE w:val="0"/>
      <w:autoSpaceDN w:val="0"/>
      <w:rPr>
        <w:rFonts w:eastAsia="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D81" w:rsidRDefault="00477D81">
    <w:pPr>
      <w:widowControl w:val="0"/>
      <w:autoSpaceDE w:val="0"/>
      <w:autoSpaceDN w:val="0"/>
      <w:rPr>
        <w:rFonts w:eastAsia="Times New Roman"/>
      </w:rPr>
    </w:pPr>
  </w:p>
  <w:p w:rsidR="00477D81" w:rsidRDefault="00477D81">
    <w:pPr>
      <w:widowControl w:val="0"/>
      <w:autoSpaceDE w:val="0"/>
      <w:autoSpaceDN w:val="0"/>
      <w:rPr>
        <w:rFonts w:eastAsia="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C0C"/>
    <w:multiLevelType w:val="multilevel"/>
    <w:tmpl w:val="AB4AA978"/>
    <w:lvl w:ilvl="0">
      <w:start w:val="1"/>
      <w:numFmt w:val="decimal"/>
      <w:lvlText w:val="%1"/>
      <w:lvlJc w:val="left"/>
      <w:pPr>
        <w:ind w:left="720" w:hanging="720"/>
      </w:pPr>
      <w:rPr>
        <w:strike w:val="0"/>
        <w:dstrike w:val="0"/>
      </w:rPr>
    </w:lvl>
    <w:lvl w:ilvl="1">
      <w:start w:val="1"/>
      <w:numFmt w:val="decimal"/>
      <w:lvlText w:val="%1.%2"/>
      <w:lvlJc w:val="left"/>
      <w:pPr>
        <w:ind w:left="1440" w:hanging="720"/>
      </w:pPr>
      <w:rPr>
        <w:strike w:val="0"/>
        <w:dstrike w:val="0"/>
      </w:rPr>
    </w:lvl>
    <w:lvl w:ilvl="2">
      <w:start w:val="1"/>
      <w:numFmt w:val="decimal"/>
      <w:lvlText w:val="%1.%2.%3"/>
      <w:lvlJc w:val="left"/>
      <w:pPr>
        <w:ind w:left="2160" w:hanging="720"/>
      </w:pPr>
      <w:rPr>
        <w:strike w:val="0"/>
        <w:dstrike w:val="0"/>
      </w:rPr>
    </w:lvl>
    <w:lvl w:ilvl="3">
      <w:start w:val="1"/>
      <w:numFmt w:val="decimal"/>
      <w:lvlText w:val="%1.%2.%3.%4"/>
      <w:lvlJc w:val="left"/>
      <w:pPr>
        <w:ind w:left="2880" w:hanging="720"/>
      </w:pPr>
      <w:rPr>
        <w:strike w:val="0"/>
        <w:dstrike w:val="0"/>
      </w:rPr>
    </w:lvl>
    <w:lvl w:ilvl="4">
      <w:start w:val="1"/>
      <w:numFmt w:val="decimal"/>
      <w:lvlText w:val="%1.%2.%3.%4.%5"/>
      <w:lvlJc w:val="left"/>
      <w:pPr>
        <w:ind w:left="3960" w:hanging="1080"/>
      </w:pPr>
      <w:rPr>
        <w:strike w:val="0"/>
        <w:dstrike w:val="0"/>
      </w:rPr>
    </w:lvl>
    <w:lvl w:ilvl="5">
      <w:start w:val="1"/>
      <w:numFmt w:val="decimal"/>
      <w:lvlText w:val="%1.%2.%3.%4.%5.%6"/>
      <w:lvlJc w:val="left"/>
      <w:pPr>
        <w:ind w:left="4680" w:hanging="1080"/>
      </w:pPr>
      <w:rPr>
        <w:strike w:val="0"/>
        <w:dstrike w:val="0"/>
      </w:rPr>
    </w:lvl>
    <w:lvl w:ilvl="6">
      <w:start w:val="1"/>
      <w:numFmt w:val="decimal"/>
      <w:lvlText w:val="%1.%2.%3.%4.%5.%6.%7"/>
      <w:lvlJc w:val="left"/>
      <w:pPr>
        <w:ind w:left="5760" w:hanging="1440"/>
      </w:pPr>
      <w:rPr>
        <w:strike w:val="0"/>
        <w:dstrike w:val="0"/>
      </w:rPr>
    </w:lvl>
    <w:lvl w:ilvl="7">
      <w:start w:val="1"/>
      <w:numFmt w:val="decimal"/>
      <w:lvlText w:val="%1.%2.%3.%4.%5.%6.%7.%8"/>
      <w:lvlJc w:val="left"/>
      <w:pPr>
        <w:ind w:left="6480" w:hanging="1440"/>
      </w:pPr>
      <w:rPr>
        <w:strike w:val="0"/>
        <w:dstrike w:val="0"/>
      </w:rPr>
    </w:lvl>
    <w:lvl w:ilvl="8">
      <w:start w:val="1"/>
      <w:numFmt w:val="decimal"/>
      <w:lvlText w:val="%1.%2.%3.%4.%5.%6.%7.%8.%9"/>
      <w:lvlJc w:val="left"/>
      <w:pPr>
        <w:ind w:left="7560" w:hanging="1800"/>
      </w:pPr>
      <w:rPr>
        <w:strike w:val="0"/>
        <w:dstrike w:val="0"/>
      </w:rPr>
    </w:lvl>
  </w:abstractNum>
  <w:abstractNum w:abstractNumId="1">
    <w:nsid w:val="1DD81C3C"/>
    <w:multiLevelType w:val="hybridMultilevel"/>
    <w:tmpl w:val="AB461FA6"/>
    <w:lvl w:ilvl="0" w:tplc="FFFFFFFF">
      <w:start w:val="4"/>
      <w:numFmt w:val="upperLetter"/>
      <w:lvlText w:val="%1."/>
      <w:lvlJc w:val="left"/>
      <w:pPr>
        <w:tabs>
          <w:tab w:val="left" w:pos="1440"/>
        </w:tabs>
        <w:ind w:left="1440" w:hanging="72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2">
    <w:nsid w:val="670A42C0"/>
    <w:multiLevelType w:val="hybridMultilevel"/>
    <w:tmpl w:val="D0144892"/>
    <w:lvl w:ilvl="0" w:tplc="FFFFFFFF">
      <w:start w:val="2"/>
      <w:numFmt w:val="upperLetter"/>
      <w:lvlText w:val="%1."/>
      <w:lvlJc w:val="left"/>
      <w:pPr>
        <w:tabs>
          <w:tab w:val="left" w:pos="1440"/>
        </w:tabs>
        <w:ind w:left="1440" w:hanging="720"/>
      </w:pPr>
      <w:rPr>
        <w:strike w:val="0"/>
        <w:dstrike w:val="0"/>
      </w:rPr>
    </w:lvl>
    <w:lvl w:ilvl="1" w:tplc="FFFFFFFF">
      <w:start w:val="1"/>
      <w:numFmt w:val="lowerLetter"/>
      <w:lvlText w:val="%2."/>
      <w:lvlJc w:val="left"/>
      <w:pPr>
        <w:tabs>
          <w:tab w:val="left" w:pos="1800"/>
        </w:tabs>
        <w:ind w:left="1800" w:hanging="360"/>
      </w:pPr>
      <w:rPr>
        <w:strike w:val="0"/>
        <w:dstrike w:val="0"/>
      </w:rPr>
    </w:lvl>
    <w:lvl w:ilvl="2" w:tplc="FFFFFFFF">
      <w:start w:val="1"/>
      <w:numFmt w:val="lowerRoman"/>
      <w:lvlText w:val="%3."/>
      <w:lvlJc w:val="right"/>
      <w:pPr>
        <w:tabs>
          <w:tab w:val="left" w:pos="2520"/>
        </w:tabs>
        <w:ind w:left="2520" w:hanging="180"/>
      </w:pPr>
      <w:rPr>
        <w:strike w:val="0"/>
        <w:dstrike w:val="0"/>
      </w:rPr>
    </w:lvl>
    <w:lvl w:ilvl="3" w:tplc="FFFFFFFF">
      <w:start w:val="1"/>
      <w:numFmt w:val="decimal"/>
      <w:lvlText w:val="%4."/>
      <w:lvlJc w:val="left"/>
      <w:pPr>
        <w:tabs>
          <w:tab w:val="left" w:pos="3240"/>
        </w:tabs>
        <w:ind w:left="3240" w:hanging="360"/>
      </w:pPr>
      <w:rPr>
        <w:strike w:val="0"/>
        <w:dstrike w:val="0"/>
      </w:rPr>
    </w:lvl>
    <w:lvl w:ilvl="4" w:tplc="FFFFFFFF">
      <w:start w:val="1"/>
      <w:numFmt w:val="lowerLetter"/>
      <w:lvlText w:val="%5."/>
      <w:lvlJc w:val="left"/>
      <w:pPr>
        <w:tabs>
          <w:tab w:val="left" w:pos="3960"/>
        </w:tabs>
        <w:ind w:left="3960" w:hanging="360"/>
      </w:pPr>
      <w:rPr>
        <w:strike w:val="0"/>
        <w:dstrike w:val="0"/>
      </w:rPr>
    </w:lvl>
    <w:lvl w:ilvl="5" w:tplc="FFFFFFFF">
      <w:start w:val="1"/>
      <w:numFmt w:val="lowerRoman"/>
      <w:lvlText w:val="%6."/>
      <w:lvlJc w:val="right"/>
      <w:pPr>
        <w:tabs>
          <w:tab w:val="left" w:pos="4680"/>
        </w:tabs>
        <w:ind w:left="4680" w:hanging="180"/>
      </w:pPr>
      <w:rPr>
        <w:strike w:val="0"/>
        <w:dstrike w:val="0"/>
      </w:rPr>
    </w:lvl>
    <w:lvl w:ilvl="6" w:tplc="FFFFFFFF">
      <w:start w:val="1"/>
      <w:numFmt w:val="decimal"/>
      <w:lvlText w:val="%7."/>
      <w:lvlJc w:val="left"/>
      <w:pPr>
        <w:tabs>
          <w:tab w:val="left" w:pos="5400"/>
        </w:tabs>
        <w:ind w:left="5400" w:hanging="360"/>
      </w:pPr>
      <w:rPr>
        <w:strike w:val="0"/>
        <w:dstrike w:val="0"/>
      </w:rPr>
    </w:lvl>
    <w:lvl w:ilvl="7" w:tplc="FFFFFFFF">
      <w:start w:val="1"/>
      <w:numFmt w:val="lowerLetter"/>
      <w:lvlText w:val="%8."/>
      <w:lvlJc w:val="left"/>
      <w:pPr>
        <w:tabs>
          <w:tab w:val="left" w:pos="6120"/>
        </w:tabs>
        <w:ind w:left="6120" w:hanging="360"/>
      </w:pPr>
      <w:rPr>
        <w:strike w:val="0"/>
        <w:dstrike w:val="0"/>
      </w:rPr>
    </w:lvl>
    <w:lvl w:ilvl="8" w:tplc="FFFFFFFF">
      <w:start w:val="1"/>
      <w:numFmt w:val="lowerRoman"/>
      <w:lvlText w:val="%9."/>
      <w:lvlJc w:val="right"/>
      <w:pPr>
        <w:tabs>
          <w:tab w:val="left" w:pos="6840"/>
        </w:tabs>
        <w:ind w:left="6840" w:hanging="180"/>
      </w:pPr>
      <w:rPr>
        <w:strike w:val="0"/>
        <w:dstrike w:val="0"/>
      </w:rPr>
    </w:lvl>
  </w:abstractNum>
  <w:num w:numId="1">
    <w:abstractNumId w:val="2"/>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trackRevisions/>
  <w:defaultTabStop w:val="720"/>
  <w:evenAndOddHeaders/>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P_REDLINE" w:val="CP_REDLINE"/>
    <w:docVar w:name="tableMoveFromStyle" w:val="s"/>
    <w:docVar w:name="tableMoveToStyle" w:val="u"/>
    <w:docVar w:name="textDeleteStyle" w:val="s"/>
    <w:docVar w:name="textInsertStyle" w:val="u"/>
    <w:docVar w:name="textMoveFromStyle" w:val="s"/>
    <w:docVar w:name="textMoveToStyle" w:val="u"/>
  </w:docVars>
  <w:rsids>
    <w:rsidRoot w:val="0092091B"/>
    <w:rsid w:val="00057ED1"/>
    <w:rsid w:val="000600DA"/>
    <w:rsid w:val="00064F5E"/>
    <w:rsid w:val="00071C0E"/>
    <w:rsid w:val="000838FE"/>
    <w:rsid w:val="000971DB"/>
    <w:rsid w:val="000C6050"/>
    <w:rsid w:val="000F555E"/>
    <w:rsid w:val="00122FA9"/>
    <w:rsid w:val="001E1206"/>
    <w:rsid w:val="001F205D"/>
    <w:rsid w:val="00212496"/>
    <w:rsid w:val="002B6EAB"/>
    <w:rsid w:val="002E1830"/>
    <w:rsid w:val="0033723E"/>
    <w:rsid w:val="00346333"/>
    <w:rsid w:val="00354A6B"/>
    <w:rsid w:val="0039786C"/>
    <w:rsid w:val="0040665D"/>
    <w:rsid w:val="00415A55"/>
    <w:rsid w:val="00434B0B"/>
    <w:rsid w:val="00461751"/>
    <w:rsid w:val="00476BCF"/>
    <w:rsid w:val="00477D81"/>
    <w:rsid w:val="004D44CF"/>
    <w:rsid w:val="00524FC4"/>
    <w:rsid w:val="005407F0"/>
    <w:rsid w:val="00571FAE"/>
    <w:rsid w:val="00594ADF"/>
    <w:rsid w:val="00596AE0"/>
    <w:rsid w:val="00605DF6"/>
    <w:rsid w:val="006801E8"/>
    <w:rsid w:val="006B7FC8"/>
    <w:rsid w:val="006E5D2C"/>
    <w:rsid w:val="007678EB"/>
    <w:rsid w:val="00825D3E"/>
    <w:rsid w:val="008446DA"/>
    <w:rsid w:val="0084514D"/>
    <w:rsid w:val="00874DA0"/>
    <w:rsid w:val="00891275"/>
    <w:rsid w:val="008A0756"/>
    <w:rsid w:val="008B7347"/>
    <w:rsid w:val="008C4227"/>
    <w:rsid w:val="008C4B6F"/>
    <w:rsid w:val="008F5FDF"/>
    <w:rsid w:val="0092091B"/>
    <w:rsid w:val="009D2B41"/>
    <w:rsid w:val="009E22DA"/>
    <w:rsid w:val="009E7A46"/>
    <w:rsid w:val="00A609FD"/>
    <w:rsid w:val="00A877D0"/>
    <w:rsid w:val="00AC0414"/>
    <w:rsid w:val="00AD4F19"/>
    <w:rsid w:val="00BD4E7D"/>
    <w:rsid w:val="00BE11A3"/>
    <w:rsid w:val="00BF39BD"/>
    <w:rsid w:val="00BF489E"/>
    <w:rsid w:val="00C03131"/>
    <w:rsid w:val="00C55BCA"/>
    <w:rsid w:val="00C56D1F"/>
    <w:rsid w:val="00C66729"/>
    <w:rsid w:val="00C7715D"/>
    <w:rsid w:val="00CA2BFA"/>
    <w:rsid w:val="00CA36A6"/>
    <w:rsid w:val="00D14019"/>
    <w:rsid w:val="00D7001C"/>
    <w:rsid w:val="00DC6FE7"/>
    <w:rsid w:val="00DD08AC"/>
    <w:rsid w:val="00E21B8F"/>
    <w:rsid w:val="00E351AC"/>
    <w:rsid w:val="00E44DF1"/>
    <w:rsid w:val="00E45683"/>
    <w:rsid w:val="00E83E33"/>
    <w:rsid w:val="00E87959"/>
    <w:rsid w:val="00F61ACB"/>
    <w:rsid w:val="00F85E59"/>
    <w:rsid w:val="00F93203"/>
    <w:rsid w:val="00F954BF"/>
    <w:rsid w:val="00F95CBB"/>
    <w:rsid w:val="00FD0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DF"/>
    <w:pPr>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ara">
    <w:name w:val="Heading1Para"/>
    <w:basedOn w:val="Normal"/>
    <w:next w:val="BodyText"/>
    <w:uiPriority w:val="99"/>
    <w:rsid w:val="008F5FDF"/>
    <w:pPr>
      <w:spacing w:after="240" w:line="240" w:lineRule="exact"/>
    </w:pPr>
  </w:style>
  <w:style w:type="paragraph" w:styleId="BodyText">
    <w:name w:val="Body Text"/>
    <w:basedOn w:val="Normal"/>
    <w:link w:val="BodyTextChar"/>
    <w:uiPriority w:val="99"/>
    <w:rsid w:val="008F5FDF"/>
    <w:pPr>
      <w:ind w:right="-1080"/>
    </w:pPr>
  </w:style>
  <w:style w:type="character" w:customStyle="1" w:styleId="BodyTextChar">
    <w:name w:val="Body Text Char"/>
    <w:basedOn w:val="DefaultParagraphFont"/>
    <w:link w:val="BodyText"/>
    <w:uiPriority w:val="99"/>
    <w:rsid w:val="008F5FDF"/>
    <w:rPr>
      <w:rFonts w:eastAsia="Times New Roman"/>
    </w:rPr>
  </w:style>
  <w:style w:type="paragraph" w:customStyle="1" w:styleId="Heading2Para">
    <w:name w:val="Heading2Para"/>
    <w:basedOn w:val="Normal"/>
    <w:next w:val="BodyText"/>
    <w:uiPriority w:val="99"/>
    <w:rsid w:val="008F5FDF"/>
    <w:pPr>
      <w:spacing w:before="240" w:after="240" w:line="240" w:lineRule="exact"/>
      <w:ind w:firstLine="720"/>
    </w:pPr>
  </w:style>
  <w:style w:type="paragraph" w:customStyle="1" w:styleId="Heading3Para">
    <w:name w:val="Heading3Para"/>
    <w:basedOn w:val="Normal"/>
    <w:next w:val="BodyText"/>
    <w:uiPriority w:val="99"/>
    <w:rsid w:val="008F5FDF"/>
    <w:pPr>
      <w:spacing w:after="240" w:line="240" w:lineRule="exact"/>
      <w:ind w:firstLine="1440"/>
    </w:pPr>
  </w:style>
  <w:style w:type="paragraph" w:styleId="BodyText2">
    <w:name w:val="Body Text 2"/>
    <w:basedOn w:val="Normal"/>
    <w:link w:val="BodyText2Char"/>
    <w:uiPriority w:val="99"/>
    <w:rsid w:val="008F5FDF"/>
    <w:pPr>
      <w:ind w:right="-900"/>
    </w:pPr>
  </w:style>
  <w:style w:type="character" w:customStyle="1" w:styleId="BodyText2Char">
    <w:name w:val="Body Text 2 Char"/>
    <w:basedOn w:val="DefaultParagraphFont"/>
    <w:link w:val="BodyText2"/>
    <w:uiPriority w:val="99"/>
    <w:rsid w:val="008F5FDF"/>
    <w:rPr>
      <w:rFonts w:eastAsia="Times New Roman"/>
    </w:rPr>
  </w:style>
  <w:style w:type="character" w:customStyle="1" w:styleId="ParagraphNumber">
    <w:name w:val="ParagraphNumber"/>
    <w:basedOn w:val="DefaultParagraphFont"/>
    <w:uiPriority w:val="99"/>
    <w:rsid w:val="008F5FDF"/>
    <w:rPr>
      <w:b/>
      <w:bCs/>
    </w:rPr>
  </w:style>
  <w:style w:type="paragraph" w:styleId="BodyTextIndent">
    <w:name w:val="Body Text Indent"/>
    <w:basedOn w:val="Normal"/>
    <w:link w:val="BodyTextIndentChar"/>
    <w:uiPriority w:val="99"/>
    <w:rsid w:val="008F5FDF"/>
    <w:pPr>
      <w:ind w:firstLine="720"/>
      <w:jc w:val="both"/>
    </w:pPr>
  </w:style>
  <w:style w:type="character" w:customStyle="1" w:styleId="BodyTextIndentChar">
    <w:name w:val="Body Text Indent Char"/>
    <w:basedOn w:val="DefaultParagraphFont"/>
    <w:link w:val="BodyTextIndent"/>
    <w:uiPriority w:val="99"/>
    <w:rsid w:val="008F5FDF"/>
    <w:rPr>
      <w:rFonts w:eastAsia="Times New Roman"/>
    </w:rPr>
  </w:style>
  <w:style w:type="paragraph" w:styleId="BodyTextIndent3">
    <w:name w:val="Body Text Indent 3"/>
    <w:basedOn w:val="Normal"/>
    <w:link w:val="BodyTextIndent3Char"/>
    <w:uiPriority w:val="99"/>
    <w:rsid w:val="008F5FDF"/>
    <w:pPr>
      <w:ind w:firstLine="5040"/>
      <w:jc w:val="both"/>
    </w:pPr>
  </w:style>
  <w:style w:type="character" w:customStyle="1" w:styleId="BodyTextIndent3Char">
    <w:name w:val="Body Text Indent 3 Char"/>
    <w:basedOn w:val="DefaultParagraphFont"/>
    <w:link w:val="BodyTextIndent3"/>
    <w:uiPriority w:val="99"/>
    <w:rsid w:val="008F5FDF"/>
    <w:rPr>
      <w:rFonts w:eastAsia="Times New Roman"/>
    </w:rPr>
  </w:style>
  <w:style w:type="paragraph" w:styleId="Title">
    <w:name w:val="Title"/>
    <w:basedOn w:val="Normal"/>
    <w:link w:val="TitleChar"/>
    <w:uiPriority w:val="99"/>
    <w:qFormat/>
    <w:rsid w:val="008F5FDF"/>
    <w:pPr>
      <w:jc w:val="center"/>
    </w:pPr>
    <w:rPr>
      <w:b/>
      <w:bCs/>
      <w:u w:val="single"/>
    </w:rPr>
  </w:style>
  <w:style w:type="character" w:customStyle="1" w:styleId="TitleChar">
    <w:name w:val="Title Char"/>
    <w:basedOn w:val="DefaultParagraphFont"/>
    <w:link w:val="Title"/>
    <w:uiPriority w:val="99"/>
    <w:rsid w:val="008F5FDF"/>
    <w:rPr>
      <w:rFonts w:eastAsia="Times New Roman"/>
      <w:b/>
      <w:bCs/>
      <w:u w:val="single"/>
    </w:rPr>
  </w:style>
  <w:style w:type="paragraph" w:styleId="ListParagraph">
    <w:name w:val="List Paragraph"/>
    <w:basedOn w:val="Normal"/>
    <w:uiPriority w:val="99"/>
    <w:qFormat/>
    <w:rsid w:val="008F5FDF"/>
    <w:pPr>
      <w:ind w:left="720"/>
    </w:pPr>
  </w:style>
  <w:style w:type="paragraph" w:styleId="Header">
    <w:name w:val="header"/>
    <w:basedOn w:val="Normal"/>
    <w:link w:val="HeaderChar"/>
    <w:uiPriority w:val="99"/>
    <w:rsid w:val="008F5FDF"/>
    <w:pPr>
      <w:tabs>
        <w:tab w:val="center" w:pos="4680"/>
        <w:tab w:val="right" w:pos="9360"/>
      </w:tabs>
    </w:pPr>
  </w:style>
  <w:style w:type="character" w:customStyle="1" w:styleId="HeaderChar">
    <w:name w:val="Header Char"/>
    <w:basedOn w:val="DefaultParagraphFont"/>
    <w:link w:val="Header"/>
    <w:uiPriority w:val="99"/>
    <w:rsid w:val="008F5FDF"/>
    <w:rPr>
      <w:rFonts w:eastAsia="Times New Roman"/>
    </w:rPr>
  </w:style>
  <w:style w:type="paragraph" w:styleId="Footer">
    <w:name w:val="footer"/>
    <w:basedOn w:val="Normal"/>
    <w:link w:val="FooterChar"/>
    <w:uiPriority w:val="99"/>
    <w:rsid w:val="008F5FDF"/>
    <w:pPr>
      <w:tabs>
        <w:tab w:val="center" w:pos="4680"/>
        <w:tab w:val="right" w:pos="9360"/>
      </w:tabs>
    </w:pPr>
  </w:style>
  <w:style w:type="character" w:customStyle="1" w:styleId="FooterChar">
    <w:name w:val="Footer Char"/>
    <w:basedOn w:val="DefaultParagraphFont"/>
    <w:link w:val="Footer"/>
    <w:uiPriority w:val="99"/>
    <w:rsid w:val="008F5FDF"/>
    <w:rPr>
      <w:rFonts w:eastAsia="Times New Roman"/>
    </w:rPr>
  </w:style>
  <w:style w:type="paragraph" w:customStyle="1" w:styleId="DocID">
    <w:name w:val="DocID"/>
    <w:basedOn w:val="Footer"/>
    <w:next w:val="Footer"/>
    <w:link w:val="DocIDChar"/>
    <w:uiPriority w:val="99"/>
    <w:rsid w:val="008F5FDF"/>
    <w:pPr>
      <w:tabs>
        <w:tab w:val="clear" w:pos="4680"/>
        <w:tab w:val="clear" w:pos="9360"/>
      </w:tabs>
    </w:pPr>
    <w:rPr>
      <w:sz w:val="16"/>
      <w:szCs w:val="16"/>
    </w:rPr>
  </w:style>
  <w:style w:type="character" w:customStyle="1" w:styleId="DocIDChar">
    <w:name w:val="DocID Char"/>
    <w:basedOn w:val="DefaultParagraphFont"/>
    <w:link w:val="DocID"/>
    <w:uiPriority w:val="99"/>
    <w:rsid w:val="008F5FDF"/>
    <w:rPr>
      <w:rFonts w:eastAsia="Times New Roman"/>
      <w:sz w:val="16"/>
      <w:szCs w:val="16"/>
    </w:rPr>
  </w:style>
  <w:style w:type="paragraph" w:styleId="BalloonText">
    <w:name w:val="Balloon Text"/>
    <w:basedOn w:val="Normal"/>
    <w:link w:val="BalloonTextChar"/>
    <w:uiPriority w:val="99"/>
    <w:semiHidden/>
    <w:rsid w:val="008F5FDF"/>
    <w:rPr>
      <w:rFonts w:ascii="Tahoma" w:hAnsi="Tahoma" w:cs="Tahoma"/>
      <w:sz w:val="16"/>
      <w:szCs w:val="16"/>
    </w:rPr>
  </w:style>
  <w:style w:type="character" w:customStyle="1" w:styleId="BalloonTextChar">
    <w:name w:val="Balloon Text Char"/>
    <w:basedOn w:val="DefaultParagraphFont"/>
    <w:link w:val="BalloonText"/>
    <w:uiPriority w:val="99"/>
    <w:semiHidden/>
    <w:rsid w:val="008F5FDF"/>
    <w:rPr>
      <w:sz w:val="16"/>
      <w:szCs w:val="16"/>
    </w:rPr>
  </w:style>
  <w:style w:type="character" w:styleId="CommentReference">
    <w:name w:val="annotation reference"/>
    <w:basedOn w:val="DefaultParagraphFont"/>
    <w:uiPriority w:val="99"/>
    <w:semiHidden/>
    <w:rsid w:val="008F5FDF"/>
    <w:rPr>
      <w:sz w:val="16"/>
      <w:szCs w:val="16"/>
    </w:rPr>
  </w:style>
  <w:style w:type="paragraph" w:styleId="CommentText">
    <w:name w:val="annotation text"/>
    <w:basedOn w:val="Normal"/>
    <w:link w:val="CommentTextChar"/>
    <w:uiPriority w:val="99"/>
    <w:semiHidden/>
    <w:rsid w:val="008F5FDF"/>
    <w:rPr>
      <w:sz w:val="20"/>
      <w:szCs w:val="20"/>
    </w:rPr>
  </w:style>
  <w:style w:type="character" w:customStyle="1" w:styleId="CommentTextChar">
    <w:name w:val="Comment Text Char"/>
    <w:basedOn w:val="DefaultParagraphFont"/>
    <w:link w:val="CommentText"/>
    <w:uiPriority w:val="99"/>
    <w:semiHidden/>
    <w:rsid w:val="008F5FDF"/>
    <w:rPr>
      <w:rFonts w:eastAsia="Times New Roman"/>
      <w:sz w:val="20"/>
      <w:szCs w:val="20"/>
    </w:rPr>
  </w:style>
  <w:style w:type="paragraph" w:styleId="CommentSubject">
    <w:name w:val="annotation subject"/>
    <w:basedOn w:val="CommentText"/>
    <w:next w:val="CommentText"/>
    <w:link w:val="CommentSubjectChar"/>
    <w:uiPriority w:val="99"/>
    <w:semiHidden/>
    <w:rsid w:val="008F5FDF"/>
    <w:rPr>
      <w:b/>
      <w:bCs/>
    </w:rPr>
  </w:style>
  <w:style w:type="character" w:customStyle="1" w:styleId="CommentSubjectChar">
    <w:name w:val="Comment Subject Char"/>
    <w:basedOn w:val="CommentTextChar"/>
    <w:link w:val="CommentSubject"/>
    <w:uiPriority w:val="99"/>
    <w:semiHidden/>
    <w:rsid w:val="008F5FDF"/>
    <w:rPr>
      <w:rFonts w:eastAsia="Times New Roman"/>
      <w:b/>
      <w:bCs/>
      <w:sz w:val="20"/>
      <w:szCs w:val="20"/>
    </w:rPr>
  </w:style>
  <w:style w:type="character" w:styleId="Hyperlink">
    <w:name w:val="Hyperlink"/>
    <w:basedOn w:val="DefaultParagraphFont"/>
    <w:uiPriority w:val="99"/>
    <w:semiHidden/>
    <w:rsid w:val="008F5FDF"/>
    <w:rPr>
      <w:color w:val="0000FF"/>
      <w:u w:val="single"/>
    </w:rPr>
  </w:style>
  <w:style w:type="paragraph" w:styleId="Revision">
    <w:name w:val="Revision"/>
    <w:hidden/>
    <w:uiPriority w:val="99"/>
    <w:semiHidden/>
    <w:rsid w:val="00415A55"/>
    <w:pPr>
      <w:spacing w:after="0" w:line="240" w:lineRule="auto"/>
    </w:pPr>
    <w:rPr>
      <w:rFonts w:ascii="Times New Roman" w:hAnsi="Times New Roman" w:cs="Times New Roman"/>
      <w:sz w:val="24"/>
      <w:szCs w:val="24"/>
    </w:rPr>
  </w:style>
  <w:style w:type="character" w:styleId="PageNumber">
    <w:name w:val="page number"/>
    <w:basedOn w:val="DefaultParagraphFont"/>
    <w:uiPriority w:val="99"/>
    <w:semiHidden/>
    <w:unhideWhenUsed/>
    <w:rsid w:val="00594ADF"/>
  </w:style>
  <w:style w:type="table" w:styleId="LightShading-Accent1">
    <w:name w:val="Light Shading Accent 1"/>
    <w:basedOn w:val="TableNormal"/>
    <w:uiPriority w:val="60"/>
    <w:rsid w:val="00064F5E"/>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DF"/>
    <w:pPr>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ara">
    <w:name w:val="Heading1Para"/>
    <w:basedOn w:val="Normal"/>
    <w:next w:val="BodyText"/>
    <w:uiPriority w:val="99"/>
    <w:rsid w:val="008F5FDF"/>
    <w:pPr>
      <w:spacing w:after="240" w:line="240" w:lineRule="exact"/>
    </w:pPr>
  </w:style>
  <w:style w:type="paragraph" w:styleId="BodyText">
    <w:name w:val="Body Text"/>
    <w:basedOn w:val="Normal"/>
    <w:link w:val="BodyTextChar"/>
    <w:uiPriority w:val="99"/>
    <w:rsid w:val="008F5FDF"/>
    <w:pPr>
      <w:ind w:right="-1080"/>
    </w:pPr>
  </w:style>
  <w:style w:type="character" w:customStyle="1" w:styleId="BodyTextChar">
    <w:name w:val="Body Text Char"/>
    <w:basedOn w:val="DefaultParagraphFont"/>
    <w:link w:val="BodyText"/>
    <w:uiPriority w:val="99"/>
    <w:rsid w:val="008F5FDF"/>
    <w:rPr>
      <w:rFonts w:eastAsia="Times New Roman"/>
    </w:rPr>
  </w:style>
  <w:style w:type="paragraph" w:customStyle="1" w:styleId="Heading2Para">
    <w:name w:val="Heading2Para"/>
    <w:basedOn w:val="Normal"/>
    <w:next w:val="BodyText"/>
    <w:uiPriority w:val="99"/>
    <w:rsid w:val="008F5FDF"/>
    <w:pPr>
      <w:spacing w:before="240" w:after="240" w:line="240" w:lineRule="exact"/>
      <w:ind w:firstLine="720"/>
    </w:pPr>
  </w:style>
  <w:style w:type="paragraph" w:customStyle="1" w:styleId="Heading3Para">
    <w:name w:val="Heading3Para"/>
    <w:basedOn w:val="Normal"/>
    <w:next w:val="BodyText"/>
    <w:uiPriority w:val="99"/>
    <w:rsid w:val="008F5FDF"/>
    <w:pPr>
      <w:spacing w:after="240" w:line="240" w:lineRule="exact"/>
      <w:ind w:firstLine="1440"/>
    </w:pPr>
  </w:style>
  <w:style w:type="paragraph" w:styleId="BodyText2">
    <w:name w:val="Body Text 2"/>
    <w:basedOn w:val="Normal"/>
    <w:link w:val="BodyText2Char"/>
    <w:uiPriority w:val="99"/>
    <w:rsid w:val="008F5FDF"/>
    <w:pPr>
      <w:ind w:right="-900"/>
    </w:pPr>
  </w:style>
  <w:style w:type="character" w:customStyle="1" w:styleId="BodyText2Char">
    <w:name w:val="Body Text 2 Char"/>
    <w:basedOn w:val="DefaultParagraphFont"/>
    <w:link w:val="BodyText2"/>
    <w:uiPriority w:val="99"/>
    <w:rsid w:val="008F5FDF"/>
    <w:rPr>
      <w:rFonts w:eastAsia="Times New Roman"/>
    </w:rPr>
  </w:style>
  <w:style w:type="character" w:customStyle="1" w:styleId="ParagraphNumber">
    <w:name w:val="ParagraphNumber"/>
    <w:basedOn w:val="DefaultParagraphFont"/>
    <w:uiPriority w:val="99"/>
    <w:rsid w:val="008F5FDF"/>
    <w:rPr>
      <w:b/>
      <w:bCs/>
    </w:rPr>
  </w:style>
  <w:style w:type="paragraph" w:styleId="BodyTextIndent">
    <w:name w:val="Body Text Indent"/>
    <w:basedOn w:val="Normal"/>
    <w:link w:val="BodyTextIndentChar"/>
    <w:uiPriority w:val="99"/>
    <w:rsid w:val="008F5FDF"/>
    <w:pPr>
      <w:ind w:firstLine="720"/>
      <w:jc w:val="both"/>
    </w:pPr>
  </w:style>
  <w:style w:type="character" w:customStyle="1" w:styleId="BodyTextIndentChar">
    <w:name w:val="Body Text Indent Char"/>
    <w:basedOn w:val="DefaultParagraphFont"/>
    <w:link w:val="BodyTextIndent"/>
    <w:uiPriority w:val="99"/>
    <w:rsid w:val="008F5FDF"/>
    <w:rPr>
      <w:rFonts w:eastAsia="Times New Roman"/>
    </w:rPr>
  </w:style>
  <w:style w:type="paragraph" w:styleId="BodyTextIndent3">
    <w:name w:val="Body Text Indent 3"/>
    <w:basedOn w:val="Normal"/>
    <w:link w:val="BodyTextIndent3Char"/>
    <w:uiPriority w:val="99"/>
    <w:rsid w:val="008F5FDF"/>
    <w:pPr>
      <w:ind w:firstLine="5040"/>
      <w:jc w:val="both"/>
    </w:pPr>
  </w:style>
  <w:style w:type="character" w:customStyle="1" w:styleId="BodyTextIndent3Char">
    <w:name w:val="Body Text Indent 3 Char"/>
    <w:basedOn w:val="DefaultParagraphFont"/>
    <w:link w:val="BodyTextIndent3"/>
    <w:uiPriority w:val="99"/>
    <w:rsid w:val="008F5FDF"/>
    <w:rPr>
      <w:rFonts w:eastAsia="Times New Roman"/>
    </w:rPr>
  </w:style>
  <w:style w:type="paragraph" w:styleId="Title">
    <w:name w:val="Title"/>
    <w:basedOn w:val="Normal"/>
    <w:link w:val="TitleChar"/>
    <w:uiPriority w:val="99"/>
    <w:qFormat/>
    <w:rsid w:val="008F5FDF"/>
    <w:pPr>
      <w:jc w:val="center"/>
    </w:pPr>
    <w:rPr>
      <w:b/>
      <w:bCs/>
      <w:u w:val="single"/>
    </w:rPr>
  </w:style>
  <w:style w:type="character" w:customStyle="1" w:styleId="TitleChar">
    <w:name w:val="Title Char"/>
    <w:basedOn w:val="DefaultParagraphFont"/>
    <w:link w:val="Title"/>
    <w:uiPriority w:val="99"/>
    <w:rsid w:val="008F5FDF"/>
    <w:rPr>
      <w:rFonts w:eastAsia="Times New Roman"/>
      <w:b/>
      <w:bCs/>
      <w:u w:val="single"/>
    </w:rPr>
  </w:style>
  <w:style w:type="paragraph" w:styleId="ListParagraph">
    <w:name w:val="List Paragraph"/>
    <w:basedOn w:val="Normal"/>
    <w:uiPriority w:val="99"/>
    <w:qFormat/>
    <w:rsid w:val="008F5FDF"/>
    <w:pPr>
      <w:ind w:left="720"/>
    </w:pPr>
  </w:style>
  <w:style w:type="paragraph" w:styleId="Header">
    <w:name w:val="header"/>
    <w:basedOn w:val="Normal"/>
    <w:link w:val="HeaderChar"/>
    <w:uiPriority w:val="99"/>
    <w:rsid w:val="008F5FDF"/>
    <w:pPr>
      <w:tabs>
        <w:tab w:val="center" w:pos="4680"/>
        <w:tab w:val="right" w:pos="9360"/>
      </w:tabs>
    </w:pPr>
  </w:style>
  <w:style w:type="character" w:customStyle="1" w:styleId="HeaderChar">
    <w:name w:val="Header Char"/>
    <w:basedOn w:val="DefaultParagraphFont"/>
    <w:link w:val="Header"/>
    <w:uiPriority w:val="99"/>
    <w:rsid w:val="008F5FDF"/>
    <w:rPr>
      <w:rFonts w:eastAsia="Times New Roman"/>
    </w:rPr>
  </w:style>
  <w:style w:type="paragraph" w:styleId="Footer">
    <w:name w:val="footer"/>
    <w:basedOn w:val="Normal"/>
    <w:link w:val="FooterChar"/>
    <w:uiPriority w:val="99"/>
    <w:rsid w:val="008F5FDF"/>
    <w:pPr>
      <w:tabs>
        <w:tab w:val="center" w:pos="4680"/>
        <w:tab w:val="right" w:pos="9360"/>
      </w:tabs>
    </w:pPr>
  </w:style>
  <w:style w:type="character" w:customStyle="1" w:styleId="FooterChar">
    <w:name w:val="Footer Char"/>
    <w:basedOn w:val="DefaultParagraphFont"/>
    <w:link w:val="Footer"/>
    <w:uiPriority w:val="99"/>
    <w:rsid w:val="008F5FDF"/>
    <w:rPr>
      <w:rFonts w:eastAsia="Times New Roman"/>
    </w:rPr>
  </w:style>
  <w:style w:type="paragraph" w:customStyle="1" w:styleId="DocID">
    <w:name w:val="DocID"/>
    <w:basedOn w:val="Footer"/>
    <w:next w:val="Footer"/>
    <w:link w:val="DocIDChar"/>
    <w:uiPriority w:val="99"/>
    <w:rsid w:val="008F5FDF"/>
    <w:pPr>
      <w:tabs>
        <w:tab w:val="clear" w:pos="4680"/>
        <w:tab w:val="clear" w:pos="9360"/>
      </w:tabs>
    </w:pPr>
    <w:rPr>
      <w:sz w:val="16"/>
      <w:szCs w:val="16"/>
    </w:rPr>
  </w:style>
  <w:style w:type="character" w:customStyle="1" w:styleId="DocIDChar">
    <w:name w:val="DocID Char"/>
    <w:basedOn w:val="DefaultParagraphFont"/>
    <w:link w:val="DocID"/>
    <w:uiPriority w:val="99"/>
    <w:rsid w:val="008F5FDF"/>
    <w:rPr>
      <w:rFonts w:eastAsia="Times New Roman"/>
      <w:sz w:val="16"/>
      <w:szCs w:val="16"/>
    </w:rPr>
  </w:style>
  <w:style w:type="paragraph" w:styleId="BalloonText">
    <w:name w:val="Balloon Text"/>
    <w:basedOn w:val="Normal"/>
    <w:link w:val="BalloonTextChar"/>
    <w:uiPriority w:val="99"/>
    <w:semiHidden/>
    <w:rsid w:val="008F5FDF"/>
    <w:rPr>
      <w:rFonts w:ascii="Tahoma" w:hAnsi="Tahoma" w:cs="Tahoma"/>
      <w:sz w:val="16"/>
      <w:szCs w:val="16"/>
    </w:rPr>
  </w:style>
  <w:style w:type="character" w:customStyle="1" w:styleId="BalloonTextChar">
    <w:name w:val="Balloon Text Char"/>
    <w:basedOn w:val="DefaultParagraphFont"/>
    <w:link w:val="BalloonText"/>
    <w:uiPriority w:val="99"/>
    <w:semiHidden/>
    <w:rsid w:val="008F5FDF"/>
    <w:rPr>
      <w:sz w:val="16"/>
      <w:szCs w:val="16"/>
    </w:rPr>
  </w:style>
  <w:style w:type="character" w:styleId="CommentReference">
    <w:name w:val="annotation reference"/>
    <w:basedOn w:val="DefaultParagraphFont"/>
    <w:uiPriority w:val="99"/>
    <w:semiHidden/>
    <w:rsid w:val="008F5FDF"/>
    <w:rPr>
      <w:sz w:val="16"/>
      <w:szCs w:val="16"/>
    </w:rPr>
  </w:style>
  <w:style w:type="paragraph" w:styleId="CommentText">
    <w:name w:val="annotation text"/>
    <w:basedOn w:val="Normal"/>
    <w:link w:val="CommentTextChar"/>
    <w:uiPriority w:val="99"/>
    <w:semiHidden/>
    <w:rsid w:val="008F5FDF"/>
    <w:rPr>
      <w:sz w:val="20"/>
      <w:szCs w:val="20"/>
    </w:rPr>
  </w:style>
  <w:style w:type="character" w:customStyle="1" w:styleId="CommentTextChar">
    <w:name w:val="Comment Text Char"/>
    <w:basedOn w:val="DefaultParagraphFont"/>
    <w:link w:val="CommentText"/>
    <w:uiPriority w:val="99"/>
    <w:semiHidden/>
    <w:rsid w:val="008F5FDF"/>
    <w:rPr>
      <w:rFonts w:eastAsia="Times New Roman"/>
      <w:sz w:val="20"/>
      <w:szCs w:val="20"/>
    </w:rPr>
  </w:style>
  <w:style w:type="paragraph" w:styleId="CommentSubject">
    <w:name w:val="annotation subject"/>
    <w:basedOn w:val="CommentText"/>
    <w:next w:val="CommentText"/>
    <w:link w:val="CommentSubjectChar"/>
    <w:uiPriority w:val="99"/>
    <w:semiHidden/>
    <w:rsid w:val="008F5FDF"/>
    <w:rPr>
      <w:b/>
      <w:bCs/>
    </w:rPr>
  </w:style>
  <w:style w:type="character" w:customStyle="1" w:styleId="CommentSubjectChar">
    <w:name w:val="Comment Subject Char"/>
    <w:basedOn w:val="CommentTextChar"/>
    <w:link w:val="CommentSubject"/>
    <w:uiPriority w:val="99"/>
    <w:semiHidden/>
    <w:rsid w:val="008F5FDF"/>
    <w:rPr>
      <w:rFonts w:eastAsia="Times New Roman"/>
      <w:b/>
      <w:bCs/>
      <w:sz w:val="20"/>
      <w:szCs w:val="20"/>
    </w:rPr>
  </w:style>
  <w:style w:type="character" w:styleId="Hyperlink">
    <w:name w:val="Hyperlink"/>
    <w:basedOn w:val="DefaultParagraphFont"/>
    <w:uiPriority w:val="99"/>
    <w:semiHidden/>
    <w:rsid w:val="008F5FDF"/>
    <w:rPr>
      <w:color w:val="0000FF"/>
      <w:u w:val="single"/>
    </w:rPr>
  </w:style>
  <w:style w:type="paragraph" w:styleId="Revision">
    <w:name w:val="Revision"/>
    <w:hidden/>
    <w:uiPriority w:val="99"/>
    <w:semiHidden/>
    <w:rsid w:val="00415A55"/>
    <w:pPr>
      <w:spacing w:after="0" w:line="240" w:lineRule="auto"/>
    </w:pPr>
    <w:rPr>
      <w:rFonts w:ascii="Times New Roman" w:hAnsi="Times New Roman" w:cs="Times New Roman"/>
      <w:sz w:val="24"/>
      <w:szCs w:val="24"/>
    </w:rPr>
  </w:style>
  <w:style w:type="character" w:styleId="PageNumber">
    <w:name w:val="page number"/>
    <w:basedOn w:val="DefaultParagraphFont"/>
    <w:uiPriority w:val="99"/>
    <w:semiHidden/>
    <w:unhideWhenUsed/>
    <w:rsid w:val="00594ADF"/>
  </w:style>
  <w:style w:type="table" w:styleId="LightShading-Accent1">
    <w:name w:val="Light Shading Accent 1"/>
    <w:basedOn w:val="TableNormal"/>
    <w:uiPriority w:val="60"/>
    <w:rsid w:val="00064F5E"/>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footnotes" Target="footnotes.xml"/><Relationship Id="rId18" Type="http://schemas.openxmlformats.org/officeDocument/2006/relationships/customXml" Target="../customXml/item3.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theme" Target="theme/theme1.xml"/><Relationship Id="rId7" Type="http://schemas.openxmlformats.org/officeDocument/2006/relationships/webSettings" Target="webSettings.xml"/><Relationship Id="rId16" Type="http://schemas.openxmlformats.org/officeDocument/2006/relationships/fontTable" Target="fontTable.xml"/><Relationship Id="rId2" Type="http://schemas.openxmlformats.org/officeDocument/2006/relationships/customXml" Target="../customXml/item2.xml"/><Relationship Id="rId20" Type="http://schemas.openxmlformats.org/officeDocument/2006/relationships/customXml" Target="../customXml/item5.xml"/><Relationship Id="rId11" Type="http://schemas.openxmlformats.org/officeDocument/2006/relationships/hyperlink" Target="http://media.ussa.org/media-center/Image%20Standards/USSAImageStndrd_GenEd.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hyperlink" Target="http://www.teamusa.org/Footer/Legal/Governance-Documents" TargetMode="External"/><Relationship Id="rId19" Type="http://schemas.openxmlformats.org/officeDocument/2006/relationships/customXml" Target="../customXml/item4.xml"/><Relationship Id="rId14"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5E728-21C5-444F-A67C-3EAEC43531CD}">
  <ds:schemaRefs>
    <ds:schemaRef ds:uri="http://schemas.openxmlformats.org/officeDocument/2006/bibliography"/>
  </ds:schemaRefs>
</ds:datastoreItem>
</file>

<file path=customXml/itemProps3.xml><?xml version="1.0" encoding="utf-8"?>
<ds:datastoreItem xmlns:ds="http://schemas.openxmlformats.org/officeDocument/2006/customXml" ds:itemID="{4C5B4C5C-1A10-4D0E-8260-B3B41A4C0F0A}"/>
</file>

<file path=customXml/itemProps4.xml><?xml version="1.0" encoding="utf-8"?>
<ds:datastoreItem xmlns:ds="http://schemas.openxmlformats.org/officeDocument/2006/customXml" ds:itemID="{1AD62089-44C5-4260-8108-E693E74DE0A7}"/>
</file>

<file path=customXml/itemProps5.xml><?xml version="1.0" encoding="utf-8"?>
<ds:datastoreItem xmlns:ds="http://schemas.openxmlformats.org/officeDocument/2006/customXml" ds:itemID="{B564C615-AB14-4F5B-828B-A3645BE0D6E2}"/>
</file>

<file path=docProps/app.xml><?xml version="1.0" encoding="utf-8"?>
<Properties xmlns="http://schemas.openxmlformats.org/officeDocument/2006/extended-properties" xmlns:vt="http://schemas.openxmlformats.org/officeDocument/2006/docPropsVTypes">
  <Template>Normal.dotm</Template>
  <TotalTime>5</TotalTime>
  <Pages>6</Pages>
  <Words>2237</Words>
  <Characters>12756</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AFFILIATION AGREEMENT</vt:lpstr>
    </vt:vector>
  </TitlesOfParts>
  <Company>USSA</Company>
  <LinksUpToDate>false</LinksUpToDate>
  <CharactersWithSpaces>14964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AFFILIATION AGREEMENT</dc:title>
  <dc:creator>Luke Bodensteiner</dc:creator>
  <cp:lastModifiedBy>Daniel Marshall</cp:lastModifiedBy>
  <cp:revision>2</cp:revision>
  <cp:lastPrinted>2014-05-18T14:12:00Z</cp:lastPrinted>
  <dcterms:created xsi:type="dcterms:W3CDTF">2014-09-29T20:53:00Z</dcterms:created>
  <dcterms:modified xsi:type="dcterms:W3CDTF">2014-09-29T20:53:00Z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 0</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bchkDocumentNumber">
    <vt:lpwstr>-1</vt:lpwstr>
  </property>
  <property fmtid="{D5CDD505-2E9C-101B-9397-08002B2CF9AE}" pid="8" name="CUS_DocIDbchkVersionNumber">
    <vt:lpwstr> -1</vt:lpwstr>
  </property>
  <property fmtid="{D5CDD505-2E9C-101B-9397-08002B2CF9AE}" pid="9" name="CUS_DocIDbchkDate">
    <vt:lpwstr>0</vt:lpwstr>
  </property>
  <property fmtid="{D5CDD505-2E9C-101B-9397-08002B2CF9AE}" pid="10" name="CUS_DocIDbchkTime">
    <vt:lpwstr>0</vt:lpwstr>
  </property>
  <property fmtid="{D5CDD505-2E9C-101B-9397-08002B2CF9AE}" pid="11" name="CUS_DocIDiPage">
    <vt:lpwstr>0</vt:lpwstr>
  </property>
  <property fmtid="{D5CDD505-2E9C-101B-9397-08002B2CF9AE}" pid="12" name="CUS_DocIDOperation">
    <vt:lpwstr>EVERY PAGE</vt:lpwstr>
  </property>
  <property fmtid="{D5CDD505-2E9C-101B-9397-08002B2CF9AE}" pid="13" name="CUS_DocIDString">
    <vt:lpwstr>1150320.1</vt:lpwstr>
  </property>
  <property fmtid="{D5CDD505-2E9C-101B-9397-08002B2CF9AE}" pid="14" name="ContentTypeId">
    <vt:lpwstr>0x010100753FE2BD86E76B4DAA5BD0ECE9CA712D</vt:lpwstr>
  </property>
</Properties>
</file>