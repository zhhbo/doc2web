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72" w:rsidRPr="00EA3B65" w:rsidRDefault="00214695" w:rsidP="00EA3B65">
      <w:pPr>
        <w:pStyle w:val="Heading2"/>
        <w:spacing w:line="240" w:lineRule="atLeast"/>
        <w:ind w:left="0" w:firstLine="0"/>
        <w:rPr>
          <w:rFonts w:ascii="Times New Roman" w:hAnsi="Times New Roman"/>
          <w:b w:val="0"/>
          <w:sz w:val="36"/>
          <w:szCs w:val="36"/>
        </w:rPr>
      </w:pPr>
      <w:bookmarkStart w:id="0" w:name="_GoBack"/>
      <w:bookmarkEnd w:id="0"/>
      <w:r w:rsidRPr="00EA3B65">
        <w:rPr>
          <w:rFonts w:ascii="Times New Roman" w:hAnsi="Times New Roman"/>
          <w:b w:val="0"/>
          <w:sz w:val="36"/>
          <w:szCs w:val="36"/>
        </w:rPr>
        <w:t>Retail A</w:t>
      </w:r>
      <w:r w:rsidR="00062672" w:rsidRPr="00EA3B65">
        <w:rPr>
          <w:rFonts w:ascii="Times New Roman" w:hAnsi="Times New Roman"/>
          <w:b w:val="0"/>
          <w:sz w:val="36"/>
          <w:szCs w:val="36"/>
        </w:rPr>
        <w:t>greement</w:t>
      </w:r>
    </w:p>
    <w:p w:rsidR="00062672" w:rsidRPr="00EA3B65" w:rsidRDefault="00062672" w:rsidP="00062672">
      <w:pPr>
        <w:pStyle w:val="BodyText2"/>
        <w:spacing w:line="240" w:lineRule="atLeast"/>
        <w:rPr>
          <w:rFonts w:ascii="Times New Roman" w:hAnsi="Times New Roman"/>
        </w:rPr>
      </w:pPr>
      <w:r w:rsidRPr="00EA3B65">
        <w:rPr>
          <w:rFonts w:ascii="Times New Roman" w:hAnsi="Times New Roman"/>
        </w:rPr>
        <w:t xml:space="preserve">THIS AGREEMENT is made effective this </w:t>
      </w:r>
      <w:r w:rsidR="0039003D" w:rsidRPr="00EA3B65">
        <w:rPr>
          <w:rFonts w:ascii="Times New Roman" w:hAnsi="Times New Roman"/>
        </w:rPr>
        <w:fldChar w:fldCharType="begin">
          <w:ffData>
            <w:name w:val="Text10"/>
            <w:enabled/>
            <w:calcOnExit w:val="0"/>
            <w:textInput/>
          </w:ffData>
        </w:fldChar>
      </w:r>
      <w:bookmarkStart w:id="1" w:name="Text10"/>
      <w:r w:rsidRPr="00EA3B65">
        <w:rPr>
          <w:rFonts w:ascii="Times New Roman" w:hAnsi="Times New Roman"/>
        </w:rPr>
        <w:instrText xml:space="preserve"> FORMTEXT </w:instrText>
      </w:r>
      <w:r w:rsidR="0039003D" w:rsidRPr="00EA3B65">
        <w:rPr>
          <w:rFonts w:ascii="Times New Roman" w:hAnsi="Times New Roman"/>
        </w:rPr>
      </w:r>
      <w:r w:rsidR="0039003D" w:rsidRPr="00EA3B65">
        <w:rPr>
          <w:rFonts w:ascii="Times New Roman" w:hAnsi="Times New Roman"/>
        </w:rPr>
        <w:fldChar w:fldCharType="separate"/>
      </w:r>
      <w:r w:rsidR="00E127D9">
        <w:rPr>
          <w:rFonts w:ascii="Times New Roman" w:hAnsi="Times New Roman"/>
        </w:rPr>
        <w:t> </w:t>
      </w:r>
      <w:r w:rsidR="00E127D9">
        <w:rPr>
          <w:rFonts w:ascii="Times New Roman" w:hAnsi="Times New Roman"/>
        </w:rPr>
        <w:t> </w:t>
      </w:r>
      <w:r w:rsidR="00E127D9">
        <w:rPr>
          <w:rFonts w:ascii="Times New Roman" w:hAnsi="Times New Roman"/>
        </w:rPr>
        <w:t> </w:t>
      </w:r>
      <w:r w:rsidR="00E127D9">
        <w:rPr>
          <w:rFonts w:ascii="Times New Roman" w:hAnsi="Times New Roman"/>
        </w:rPr>
        <w:t> </w:t>
      </w:r>
      <w:r w:rsidR="00E127D9">
        <w:rPr>
          <w:rFonts w:ascii="Times New Roman" w:hAnsi="Times New Roman"/>
        </w:rPr>
        <w:t> </w:t>
      </w:r>
      <w:r w:rsidR="0039003D" w:rsidRPr="00EA3B65">
        <w:rPr>
          <w:rFonts w:ascii="Times New Roman" w:hAnsi="Times New Roman"/>
        </w:rPr>
        <w:fldChar w:fldCharType="end"/>
      </w:r>
      <w:bookmarkEnd w:id="1"/>
      <w:r w:rsidRPr="00EA3B65">
        <w:rPr>
          <w:rFonts w:ascii="Times New Roman" w:hAnsi="Times New Roman"/>
        </w:rPr>
        <w:t xml:space="preserve"> day of </w:t>
      </w:r>
      <w:r w:rsidR="0039003D" w:rsidRPr="00EA3B65">
        <w:rPr>
          <w:rFonts w:ascii="Times New Roman" w:hAnsi="Times New Roman"/>
        </w:rPr>
        <w:fldChar w:fldCharType="begin">
          <w:ffData>
            <w:name w:val="Text2"/>
            <w:enabled/>
            <w:calcOnExit w:val="0"/>
            <w:textInput/>
          </w:ffData>
        </w:fldChar>
      </w:r>
      <w:bookmarkStart w:id="2" w:name="Text2"/>
      <w:r w:rsidRPr="00EA3B65">
        <w:rPr>
          <w:rFonts w:ascii="Times New Roman" w:hAnsi="Times New Roman"/>
        </w:rPr>
        <w:instrText xml:space="preserve"> FORMTEXT </w:instrText>
      </w:r>
      <w:r w:rsidR="0039003D" w:rsidRPr="00EA3B65">
        <w:rPr>
          <w:rFonts w:ascii="Times New Roman" w:hAnsi="Times New Roman"/>
        </w:rPr>
      </w:r>
      <w:r w:rsidR="0039003D" w:rsidRPr="00EA3B65">
        <w:rPr>
          <w:rFonts w:ascii="Times New Roman" w:hAnsi="Times New Roman"/>
        </w:rPr>
        <w:fldChar w:fldCharType="separate"/>
      </w:r>
      <w:r w:rsidR="007A3A71">
        <w:rPr>
          <w:rFonts w:ascii="Times New Roman" w:hAnsi="Times New Roman"/>
        </w:rPr>
        <w:t> </w:t>
      </w:r>
      <w:r w:rsidR="007A3A71">
        <w:rPr>
          <w:rFonts w:ascii="Times New Roman" w:hAnsi="Times New Roman"/>
        </w:rPr>
        <w:t> </w:t>
      </w:r>
      <w:r w:rsidR="007A3A71">
        <w:rPr>
          <w:rFonts w:ascii="Times New Roman" w:hAnsi="Times New Roman"/>
        </w:rPr>
        <w:t> </w:t>
      </w:r>
      <w:r w:rsidR="007A3A71">
        <w:rPr>
          <w:rFonts w:ascii="Times New Roman" w:hAnsi="Times New Roman"/>
        </w:rPr>
        <w:t> </w:t>
      </w:r>
      <w:r w:rsidR="007A3A71">
        <w:rPr>
          <w:rFonts w:ascii="Times New Roman" w:hAnsi="Times New Roman"/>
        </w:rPr>
        <w:t> </w:t>
      </w:r>
      <w:r w:rsidR="0039003D" w:rsidRPr="00EA3B65">
        <w:rPr>
          <w:rFonts w:ascii="Times New Roman" w:hAnsi="Times New Roman"/>
        </w:rPr>
        <w:fldChar w:fldCharType="end"/>
      </w:r>
      <w:bookmarkEnd w:id="2"/>
      <w:r w:rsidRPr="00EA3B65">
        <w:rPr>
          <w:rFonts w:ascii="Times New Roman" w:hAnsi="Times New Roman"/>
        </w:rPr>
        <w:t>, 20</w:t>
      </w:r>
      <w:bookmarkStart w:id="3" w:name="Text11"/>
      <w:r w:rsidR="0039003D" w:rsidRPr="00EA3B65">
        <w:rPr>
          <w:rFonts w:ascii="Times New Roman" w:hAnsi="Times New Roman"/>
        </w:rPr>
        <w:fldChar w:fldCharType="begin">
          <w:ffData>
            <w:name w:val="Text11"/>
            <w:enabled/>
            <w:calcOnExit w:val="0"/>
            <w:textInput>
              <w:type w:val="number"/>
              <w:maxLength w:val="2"/>
            </w:textInput>
          </w:ffData>
        </w:fldChar>
      </w:r>
      <w:r w:rsidR="003965E5" w:rsidRPr="00EA3B65">
        <w:rPr>
          <w:rFonts w:ascii="Times New Roman" w:hAnsi="Times New Roman"/>
        </w:rPr>
        <w:instrText xml:space="preserve"> FORMTEXT </w:instrText>
      </w:r>
      <w:r w:rsidR="0039003D" w:rsidRPr="00EA3B65">
        <w:rPr>
          <w:rFonts w:ascii="Times New Roman" w:hAnsi="Times New Roman"/>
        </w:rPr>
      </w:r>
      <w:r w:rsidR="0039003D" w:rsidRPr="00EA3B65">
        <w:rPr>
          <w:rFonts w:ascii="Times New Roman" w:hAnsi="Times New Roman"/>
        </w:rPr>
        <w:fldChar w:fldCharType="separate"/>
      </w:r>
      <w:r w:rsidR="00F152E7" w:rsidRPr="00EA3B65">
        <w:rPr>
          <w:rFonts w:ascii="Times New Roman" w:hAnsi="Times New Roman"/>
        </w:rPr>
        <w:t> </w:t>
      </w:r>
      <w:r w:rsidR="00F152E7" w:rsidRPr="00EA3B65">
        <w:rPr>
          <w:rFonts w:ascii="Times New Roman" w:hAnsi="Times New Roman"/>
        </w:rPr>
        <w:t> </w:t>
      </w:r>
      <w:r w:rsidR="0039003D" w:rsidRPr="00EA3B65">
        <w:rPr>
          <w:rFonts w:ascii="Times New Roman" w:hAnsi="Times New Roman"/>
        </w:rPr>
        <w:fldChar w:fldCharType="end"/>
      </w:r>
      <w:bookmarkEnd w:id="3"/>
      <w:r w:rsidRPr="00EA3B65">
        <w:rPr>
          <w:rFonts w:ascii="Times New Roman" w:hAnsi="Times New Roman"/>
        </w:rPr>
        <w:t xml:space="preserve"> by and between </w:t>
      </w:r>
      <w:r w:rsidR="00214695" w:rsidRPr="00EA3B65">
        <w:rPr>
          <w:rFonts w:ascii="Times New Roman" w:hAnsi="Times New Roman"/>
        </w:rPr>
        <w:t>Safehold Special Risk, Inc.</w:t>
      </w:r>
      <w:r w:rsidR="006A29C8" w:rsidRPr="00EA3B65">
        <w:rPr>
          <w:rFonts w:ascii="Times New Roman" w:hAnsi="Times New Roman"/>
        </w:rPr>
        <w:t>(“Safehold”)</w:t>
      </w:r>
      <w:r w:rsidR="009F13F2" w:rsidRPr="00EA3B65">
        <w:rPr>
          <w:rFonts w:ascii="Times New Roman" w:hAnsi="Times New Roman"/>
        </w:rPr>
        <w:t xml:space="preserve"> </w:t>
      </w:r>
      <w:r w:rsidRPr="00EA3B65">
        <w:rPr>
          <w:rFonts w:ascii="Times New Roman" w:hAnsi="Times New Roman"/>
        </w:rPr>
        <w:t xml:space="preserve">having an address located at </w:t>
      </w:r>
      <w:r w:rsidR="003A6932" w:rsidRPr="00EA3B65">
        <w:rPr>
          <w:rFonts w:ascii="Times New Roman" w:hAnsi="Times New Roman"/>
        </w:rPr>
        <w:t xml:space="preserve"> 400 Interstate North Parkway, Suite 1000, Atlanta, GA  30339</w:t>
      </w:r>
      <w:r w:rsidRPr="00EA3B65">
        <w:rPr>
          <w:rFonts w:ascii="Times New Roman" w:hAnsi="Times New Roman"/>
        </w:rPr>
        <w:t xml:space="preserve">, and </w:t>
      </w:r>
      <w:bookmarkStart w:id="4" w:name="Text6"/>
      <w:r w:rsidR="0039003D" w:rsidRPr="00EA3B65">
        <w:rPr>
          <w:rFonts w:ascii="Times New Roman" w:hAnsi="Times New Roman"/>
        </w:rPr>
        <w:fldChar w:fldCharType="begin">
          <w:ffData>
            <w:name w:val="Text6"/>
            <w:enabled/>
            <w:calcOnExit w:val="0"/>
            <w:textInput>
              <w:default w:val="Broker name"/>
            </w:textInput>
          </w:ffData>
        </w:fldChar>
      </w:r>
      <w:r w:rsidRPr="00EA3B65">
        <w:rPr>
          <w:rFonts w:ascii="Times New Roman" w:hAnsi="Times New Roman"/>
        </w:rPr>
        <w:instrText xml:space="preserve"> FORMTEXT </w:instrText>
      </w:r>
      <w:r w:rsidR="0039003D" w:rsidRPr="00EA3B65">
        <w:rPr>
          <w:rFonts w:ascii="Times New Roman" w:hAnsi="Times New Roman"/>
        </w:rPr>
      </w:r>
      <w:r w:rsidR="0039003D" w:rsidRPr="00EA3B65">
        <w:rPr>
          <w:rFonts w:ascii="Times New Roman" w:hAnsi="Times New Roman"/>
        </w:rPr>
        <w:fldChar w:fldCharType="separate"/>
      </w:r>
      <w:r w:rsidR="00EA6534" w:rsidRPr="00EA3B65">
        <w:rPr>
          <w:rFonts w:ascii="Times New Roman" w:hAnsi="Times New Roman"/>
        </w:rPr>
        <w:t> </w:t>
      </w:r>
      <w:r w:rsidR="00EA6534" w:rsidRPr="00EA3B65">
        <w:rPr>
          <w:rFonts w:ascii="Times New Roman" w:hAnsi="Times New Roman"/>
        </w:rPr>
        <w:t> </w:t>
      </w:r>
      <w:r w:rsidR="00EA6534" w:rsidRPr="00EA3B65">
        <w:rPr>
          <w:rFonts w:ascii="Times New Roman" w:hAnsi="Times New Roman"/>
        </w:rPr>
        <w:t> </w:t>
      </w:r>
      <w:r w:rsidR="00EA6534" w:rsidRPr="00EA3B65">
        <w:rPr>
          <w:rFonts w:ascii="Times New Roman" w:hAnsi="Times New Roman"/>
        </w:rPr>
        <w:t> </w:t>
      </w:r>
      <w:r w:rsidR="00EA6534" w:rsidRPr="00EA3B65">
        <w:rPr>
          <w:rFonts w:ascii="Times New Roman" w:hAnsi="Times New Roman"/>
        </w:rPr>
        <w:t> </w:t>
      </w:r>
      <w:r w:rsidR="0039003D" w:rsidRPr="00EA3B65">
        <w:rPr>
          <w:rFonts w:ascii="Times New Roman" w:hAnsi="Times New Roman"/>
        </w:rPr>
        <w:fldChar w:fldCharType="end"/>
      </w:r>
      <w:bookmarkEnd w:id="4"/>
      <w:r w:rsidRPr="00EA3B65">
        <w:rPr>
          <w:rFonts w:ascii="Times New Roman" w:hAnsi="Times New Roman"/>
        </w:rPr>
        <w:t xml:space="preserve">, having an address located at </w:t>
      </w:r>
      <w:r w:rsidR="0039003D" w:rsidRPr="00EA3B65">
        <w:rPr>
          <w:rFonts w:ascii="Times New Roman" w:hAnsi="Times New Roman"/>
        </w:rPr>
        <w:fldChar w:fldCharType="begin">
          <w:ffData>
            <w:name w:val="Text7"/>
            <w:enabled/>
            <w:calcOnExit w:val="0"/>
            <w:textInput/>
          </w:ffData>
        </w:fldChar>
      </w:r>
      <w:bookmarkStart w:id="5" w:name="Text7"/>
      <w:r w:rsidRPr="00EA3B65">
        <w:rPr>
          <w:rFonts w:ascii="Times New Roman" w:hAnsi="Times New Roman"/>
        </w:rPr>
        <w:instrText xml:space="preserve"> FORMTEXT </w:instrText>
      </w:r>
      <w:r w:rsidR="0039003D" w:rsidRPr="00EA3B65">
        <w:rPr>
          <w:rFonts w:ascii="Times New Roman" w:hAnsi="Times New Roman"/>
        </w:rPr>
      </w:r>
      <w:r w:rsidR="0039003D" w:rsidRPr="00EA3B65">
        <w:rPr>
          <w:rFonts w:ascii="Times New Roman" w:hAnsi="Times New Roman"/>
        </w:rPr>
        <w:fldChar w:fldCharType="separate"/>
      </w:r>
      <w:r w:rsidRPr="00EA3B65">
        <w:rPr>
          <w:rFonts w:ascii="Times New Roman" w:hAnsi="Times New Roman"/>
          <w:noProof/>
        </w:rPr>
        <w:t> </w:t>
      </w:r>
      <w:r w:rsidRPr="00EA3B65">
        <w:rPr>
          <w:rFonts w:ascii="Times New Roman" w:hAnsi="Times New Roman"/>
          <w:noProof/>
        </w:rPr>
        <w:t> </w:t>
      </w:r>
      <w:r w:rsidRPr="00EA3B65">
        <w:rPr>
          <w:rFonts w:ascii="Times New Roman" w:hAnsi="Times New Roman"/>
          <w:noProof/>
        </w:rPr>
        <w:t> </w:t>
      </w:r>
      <w:r w:rsidRPr="00EA3B65">
        <w:rPr>
          <w:rFonts w:ascii="Times New Roman" w:hAnsi="Times New Roman"/>
          <w:noProof/>
        </w:rPr>
        <w:t> </w:t>
      </w:r>
      <w:r w:rsidRPr="00EA3B65">
        <w:rPr>
          <w:rFonts w:ascii="Times New Roman" w:hAnsi="Times New Roman"/>
          <w:noProof/>
        </w:rPr>
        <w:t> </w:t>
      </w:r>
      <w:r w:rsidR="0039003D" w:rsidRPr="00EA3B65">
        <w:rPr>
          <w:rFonts w:ascii="Times New Roman" w:hAnsi="Times New Roman"/>
        </w:rPr>
        <w:fldChar w:fldCharType="end"/>
      </w:r>
      <w:bookmarkEnd w:id="5"/>
      <w:r w:rsidRPr="00EA3B65">
        <w:rPr>
          <w:rFonts w:ascii="Times New Roman" w:hAnsi="Times New Roman"/>
        </w:rPr>
        <w:t xml:space="preserve"> (“</w:t>
      </w:r>
      <w:r w:rsidR="00214695" w:rsidRPr="00EA3B65">
        <w:rPr>
          <w:rFonts w:ascii="Times New Roman" w:hAnsi="Times New Roman"/>
        </w:rPr>
        <w:t>Retailer</w:t>
      </w:r>
      <w:r w:rsidRPr="00EA3B65">
        <w:rPr>
          <w:rFonts w:ascii="Times New Roman" w:hAnsi="Times New Roman"/>
        </w:rPr>
        <w:t>”), collectively, the “Parties.”</w:t>
      </w:r>
    </w:p>
    <w:p w:rsidR="00062672" w:rsidRPr="00EA3B65" w:rsidRDefault="00062672" w:rsidP="00062672">
      <w:pPr>
        <w:pStyle w:val="BodyText2"/>
        <w:spacing w:line="240" w:lineRule="atLeast"/>
        <w:rPr>
          <w:rFonts w:ascii="Times New Roman" w:hAnsi="Times New Roman"/>
        </w:rPr>
      </w:pPr>
      <w:r w:rsidRPr="00EA3B65">
        <w:rPr>
          <w:rFonts w:ascii="Times New Roman" w:hAnsi="Times New Roman"/>
          <w:b/>
        </w:rPr>
        <w:t>WHEREAS</w:t>
      </w:r>
      <w:r w:rsidRPr="00EA3B65">
        <w:rPr>
          <w:rFonts w:ascii="Times New Roman" w:hAnsi="Times New Roman"/>
        </w:rPr>
        <w:t>,</w:t>
      </w:r>
      <w:r w:rsidR="002A586D">
        <w:rPr>
          <w:rFonts w:ascii="Times New Roman" w:hAnsi="Times New Roman"/>
        </w:rPr>
        <w:t xml:space="preserve"> </w:t>
      </w:r>
      <w:r w:rsidR="006A29C8" w:rsidRPr="00EA3B65">
        <w:rPr>
          <w:rFonts w:ascii="Times New Roman" w:hAnsi="Times New Roman"/>
        </w:rPr>
        <w:t>Safehold</w:t>
      </w:r>
      <w:r w:rsidR="00214695" w:rsidRPr="00EA3B65">
        <w:rPr>
          <w:rFonts w:ascii="Times New Roman" w:hAnsi="Times New Roman"/>
        </w:rPr>
        <w:t xml:space="preserve"> </w:t>
      </w:r>
      <w:r w:rsidRPr="00EA3B65">
        <w:rPr>
          <w:rFonts w:ascii="Times New Roman" w:hAnsi="Times New Roman"/>
        </w:rPr>
        <w:t xml:space="preserve">conducts a general insurance agency business duly licensed as such by the State </w:t>
      </w:r>
      <w:proofErr w:type="gramStart"/>
      <w:r w:rsidRPr="00EA3B65">
        <w:rPr>
          <w:rFonts w:ascii="Times New Roman" w:hAnsi="Times New Roman"/>
        </w:rPr>
        <w:t xml:space="preserve">of </w:t>
      </w:r>
      <w:proofErr w:type="gramEnd"/>
      <w:r w:rsidR="0039003D" w:rsidRPr="00EA3B65">
        <w:rPr>
          <w:rFonts w:ascii="Times New Roman" w:hAnsi="Times New Roman"/>
        </w:rPr>
        <w:fldChar w:fldCharType="begin">
          <w:ffData>
            <w:name w:val="Text8"/>
            <w:enabled/>
            <w:calcOnExit w:val="0"/>
            <w:textInput/>
          </w:ffData>
        </w:fldChar>
      </w:r>
      <w:bookmarkStart w:id="6" w:name="Text8"/>
      <w:r w:rsidRPr="00EA3B65">
        <w:rPr>
          <w:rFonts w:ascii="Times New Roman" w:hAnsi="Times New Roman"/>
        </w:rPr>
        <w:instrText xml:space="preserve"> FORMTEXT </w:instrText>
      </w:r>
      <w:r w:rsidR="0039003D" w:rsidRPr="00EA3B65">
        <w:rPr>
          <w:rFonts w:ascii="Times New Roman" w:hAnsi="Times New Roman"/>
        </w:rPr>
      </w:r>
      <w:r w:rsidR="0039003D" w:rsidRPr="00EA3B65">
        <w:rPr>
          <w:rFonts w:ascii="Times New Roman" w:hAnsi="Times New Roman"/>
        </w:rPr>
        <w:fldChar w:fldCharType="separate"/>
      </w:r>
      <w:r w:rsidRPr="00EA3B65">
        <w:rPr>
          <w:rFonts w:ascii="Times New Roman" w:hAnsi="Times New Roman"/>
          <w:noProof/>
        </w:rPr>
        <w:t> </w:t>
      </w:r>
      <w:r w:rsidRPr="00EA3B65">
        <w:rPr>
          <w:rFonts w:ascii="Times New Roman" w:hAnsi="Times New Roman"/>
          <w:noProof/>
        </w:rPr>
        <w:t> </w:t>
      </w:r>
      <w:r w:rsidRPr="00EA3B65">
        <w:rPr>
          <w:rFonts w:ascii="Times New Roman" w:hAnsi="Times New Roman"/>
          <w:noProof/>
        </w:rPr>
        <w:t> </w:t>
      </w:r>
      <w:r w:rsidRPr="00EA3B65">
        <w:rPr>
          <w:rFonts w:ascii="Times New Roman" w:hAnsi="Times New Roman"/>
          <w:noProof/>
        </w:rPr>
        <w:t> </w:t>
      </w:r>
      <w:r w:rsidRPr="00EA3B65">
        <w:rPr>
          <w:rFonts w:ascii="Times New Roman" w:hAnsi="Times New Roman"/>
          <w:noProof/>
        </w:rPr>
        <w:t> </w:t>
      </w:r>
      <w:r w:rsidR="0039003D" w:rsidRPr="00EA3B65">
        <w:rPr>
          <w:rFonts w:ascii="Times New Roman" w:hAnsi="Times New Roman"/>
        </w:rPr>
        <w:fldChar w:fldCharType="end"/>
      </w:r>
      <w:bookmarkEnd w:id="6"/>
      <w:r w:rsidRPr="00EA3B65">
        <w:rPr>
          <w:rFonts w:ascii="Times New Roman" w:hAnsi="Times New Roman"/>
        </w:rPr>
        <w:t>; and</w:t>
      </w:r>
    </w:p>
    <w:p w:rsidR="00062672" w:rsidRPr="00EA3B65" w:rsidRDefault="00062672" w:rsidP="00062672">
      <w:pPr>
        <w:pStyle w:val="BodyText2"/>
        <w:spacing w:line="240" w:lineRule="atLeast"/>
        <w:rPr>
          <w:rFonts w:ascii="Times New Roman" w:hAnsi="Times New Roman"/>
        </w:rPr>
      </w:pPr>
      <w:r w:rsidRPr="00EA3B65">
        <w:rPr>
          <w:rFonts w:ascii="Times New Roman" w:hAnsi="Times New Roman"/>
          <w:b/>
        </w:rPr>
        <w:t>WHEREAS</w:t>
      </w:r>
      <w:r w:rsidRPr="00EA3B65">
        <w:rPr>
          <w:rFonts w:ascii="Times New Roman" w:hAnsi="Times New Roman"/>
        </w:rPr>
        <w:t xml:space="preserve">, </w:t>
      </w:r>
      <w:proofErr w:type="gramStart"/>
      <w:r w:rsidR="00856E75" w:rsidRPr="00EA3B65">
        <w:rPr>
          <w:rFonts w:ascii="Times New Roman" w:hAnsi="Times New Roman"/>
        </w:rPr>
        <w:t xml:space="preserve">Retailer  </w:t>
      </w:r>
      <w:r w:rsidRPr="00EA3B65">
        <w:rPr>
          <w:rFonts w:ascii="Times New Roman" w:hAnsi="Times New Roman"/>
        </w:rPr>
        <w:t>is</w:t>
      </w:r>
      <w:proofErr w:type="gramEnd"/>
      <w:r w:rsidRPr="00EA3B65">
        <w:rPr>
          <w:rFonts w:ascii="Times New Roman" w:hAnsi="Times New Roman"/>
        </w:rPr>
        <w:t xml:space="preserve"> duly licensed to engage in the insurance business for the purposes set forth herein; and</w:t>
      </w:r>
    </w:p>
    <w:p w:rsidR="00062672" w:rsidRPr="00EA3B65" w:rsidRDefault="00062672" w:rsidP="00062672">
      <w:pPr>
        <w:pStyle w:val="BodyText2"/>
        <w:spacing w:line="240" w:lineRule="atLeast"/>
        <w:rPr>
          <w:rFonts w:ascii="Times New Roman" w:hAnsi="Times New Roman"/>
        </w:rPr>
      </w:pPr>
      <w:r w:rsidRPr="00EA3B65">
        <w:rPr>
          <w:rFonts w:ascii="Times New Roman" w:hAnsi="Times New Roman"/>
          <w:b/>
        </w:rPr>
        <w:t>WHEREAS</w:t>
      </w:r>
      <w:proofErr w:type="gramStart"/>
      <w:r w:rsidRPr="00EA3B65">
        <w:rPr>
          <w:rFonts w:ascii="Times New Roman" w:hAnsi="Times New Roman"/>
        </w:rPr>
        <w:t xml:space="preserve">, </w:t>
      </w:r>
      <w:r w:rsidR="00856E75" w:rsidRPr="00EA3B65">
        <w:rPr>
          <w:rFonts w:ascii="Times New Roman" w:hAnsi="Times New Roman"/>
        </w:rPr>
        <w:t xml:space="preserve"> Retailer</w:t>
      </w:r>
      <w:proofErr w:type="gramEnd"/>
      <w:r w:rsidRPr="00EA3B65">
        <w:rPr>
          <w:rFonts w:ascii="Times New Roman" w:hAnsi="Times New Roman"/>
        </w:rPr>
        <w:t xml:space="preserve"> desires to engage the services of </w:t>
      </w:r>
      <w:r w:rsidR="006A29C8" w:rsidRPr="00EA3B65">
        <w:rPr>
          <w:rFonts w:ascii="Times New Roman" w:hAnsi="Times New Roman"/>
        </w:rPr>
        <w:t>Safehold</w:t>
      </w:r>
      <w:r w:rsidRPr="00EA3B65">
        <w:rPr>
          <w:rFonts w:ascii="Times New Roman" w:hAnsi="Times New Roman"/>
        </w:rPr>
        <w:t xml:space="preserve"> upon the terms and conditions hereinafter set forth;</w:t>
      </w:r>
    </w:p>
    <w:p w:rsidR="00062672" w:rsidRPr="00EA3B65" w:rsidRDefault="00062672" w:rsidP="00062672">
      <w:pPr>
        <w:pStyle w:val="BodyText2"/>
        <w:spacing w:line="240" w:lineRule="atLeast"/>
        <w:rPr>
          <w:rFonts w:ascii="Times New Roman" w:hAnsi="Times New Roman"/>
        </w:rPr>
      </w:pPr>
      <w:r w:rsidRPr="00EA3B65">
        <w:rPr>
          <w:rFonts w:ascii="Times New Roman" w:hAnsi="Times New Roman"/>
          <w:b/>
        </w:rPr>
        <w:t>NOW THEREFORE</w:t>
      </w:r>
      <w:r w:rsidRPr="00EA3B65">
        <w:rPr>
          <w:rFonts w:ascii="Times New Roman" w:hAnsi="Times New Roman"/>
        </w:rPr>
        <w:t>, in consideration of the mutual covenants and agreements contained herein, the Parties agree as follows:</w:t>
      </w:r>
    </w:p>
    <w:p w:rsidR="00062672" w:rsidRPr="00EA3B65" w:rsidRDefault="00062672" w:rsidP="00062672">
      <w:pPr>
        <w:pStyle w:val="Heading2"/>
        <w:spacing w:line="240" w:lineRule="atLeast"/>
        <w:rPr>
          <w:rFonts w:ascii="Times New Roman" w:hAnsi="Times New Roman"/>
        </w:rPr>
      </w:pPr>
      <w:r w:rsidRPr="00EA3B65">
        <w:rPr>
          <w:rFonts w:ascii="Times New Roman" w:hAnsi="Times New Roman"/>
        </w:rPr>
        <w:t>1.</w:t>
      </w:r>
      <w:r w:rsidRPr="00EA3B65">
        <w:rPr>
          <w:rFonts w:ascii="Times New Roman" w:hAnsi="Times New Roman"/>
        </w:rPr>
        <w:tab/>
        <w:t>Insurance services</w:t>
      </w:r>
    </w:p>
    <w:p w:rsidR="00062672" w:rsidRPr="00EA3B65" w:rsidRDefault="00856E75" w:rsidP="00062672">
      <w:pPr>
        <w:pStyle w:val="BodyText"/>
        <w:spacing w:line="240" w:lineRule="atLeast"/>
        <w:rPr>
          <w:rFonts w:ascii="Times New Roman" w:hAnsi="Times New Roman"/>
        </w:rPr>
      </w:pPr>
      <w:r w:rsidRPr="00EA3B65">
        <w:rPr>
          <w:rFonts w:ascii="Times New Roman" w:hAnsi="Times New Roman"/>
        </w:rPr>
        <w:t xml:space="preserve"> </w:t>
      </w:r>
      <w:r w:rsidR="006A29C8" w:rsidRPr="00EA3B65">
        <w:rPr>
          <w:rFonts w:ascii="Times New Roman" w:hAnsi="Times New Roman"/>
        </w:rPr>
        <w:t>Safehold</w:t>
      </w:r>
      <w:r w:rsidR="00062672" w:rsidRPr="00EA3B65">
        <w:rPr>
          <w:rFonts w:ascii="Times New Roman" w:hAnsi="Times New Roman"/>
        </w:rPr>
        <w:t xml:space="preserve"> shall provide to </w:t>
      </w:r>
      <w:r w:rsidRPr="00EA3B65">
        <w:rPr>
          <w:rFonts w:ascii="Times New Roman" w:hAnsi="Times New Roman"/>
        </w:rPr>
        <w:t>Retailer</w:t>
      </w:r>
      <w:r w:rsidR="00062672" w:rsidRPr="00EA3B65">
        <w:rPr>
          <w:rFonts w:ascii="Times New Roman" w:hAnsi="Times New Roman"/>
        </w:rPr>
        <w:t xml:space="preserve"> insurance placement services as described herein:</w:t>
      </w:r>
    </w:p>
    <w:p w:rsidR="00062672" w:rsidRPr="00EA3B65" w:rsidRDefault="00062672" w:rsidP="00062672">
      <w:pPr>
        <w:pStyle w:val="BodyText"/>
        <w:numPr>
          <w:ilvl w:val="0"/>
          <w:numId w:val="4"/>
        </w:numPr>
        <w:tabs>
          <w:tab w:val="clear" w:pos="720"/>
        </w:tabs>
        <w:spacing w:line="240" w:lineRule="atLeast"/>
        <w:ind w:right="86"/>
        <w:rPr>
          <w:rFonts w:ascii="Times New Roman" w:hAnsi="Times New Roman"/>
        </w:rPr>
      </w:pPr>
      <w:r w:rsidRPr="00EA3B65">
        <w:rPr>
          <w:rFonts w:ascii="Times New Roman" w:hAnsi="Times New Roman"/>
        </w:rPr>
        <w:t xml:space="preserve">Completed applications received from </w:t>
      </w:r>
      <w:r w:rsidR="00856E75" w:rsidRPr="00EA3B65">
        <w:rPr>
          <w:rFonts w:ascii="Times New Roman" w:hAnsi="Times New Roman"/>
        </w:rPr>
        <w:t>Retailer</w:t>
      </w:r>
      <w:r w:rsidRPr="00EA3B65">
        <w:rPr>
          <w:rFonts w:ascii="Times New Roman" w:hAnsi="Times New Roman"/>
        </w:rPr>
        <w:t xml:space="preserve"> shall be submitted to the appropriate insurance companies for underwriting consideration.</w:t>
      </w:r>
    </w:p>
    <w:p w:rsidR="00062672" w:rsidRPr="00EA3B65" w:rsidRDefault="00062672" w:rsidP="00062672">
      <w:pPr>
        <w:pStyle w:val="BodyText"/>
        <w:numPr>
          <w:ilvl w:val="0"/>
          <w:numId w:val="4"/>
        </w:numPr>
        <w:tabs>
          <w:tab w:val="clear" w:pos="720"/>
        </w:tabs>
        <w:spacing w:line="240" w:lineRule="atLeast"/>
        <w:ind w:right="86"/>
        <w:rPr>
          <w:rFonts w:ascii="Times New Roman" w:hAnsi="Times New Roman"/>
        </w:rPr>
      </w:pPr>
      <w:r w:rsidRPr="00EA3B65">
        <w:rPr>
          <w:rFonts w:ascii="Times New Roman" w:hAnsi="Times New Roman"/>
        </w:rPr>
        <w:t>Upon acceptance by the insurance company and upon instruction from</w:t>
      </w:r>
      <w:r w:rsidR="00856E75" w:rsidRPr="00EA3B65">
        <w:rPr>
          <w:rFonts w:ascii="Times New Roman" w:hAnsi="Times New Roman"/>
        </w:rPr>
        <w:t xml:space="preserve"> Retailer</w:t>
      </w:r>
      <w:r w:rsidRPr="00EA3B65">
        <w:rPr>
          <w:rFonts w:ascii="Times New Roman" w:hAnsi="Times New Roman"/>
        </w:rPr>
        <w:t xml:space="preserve">, </w:t>
      </w:r>
      <w:r w:rsidR="006A29C8" w:rsidRPr="00EA3B65">
        <w:rPr>
          <w:rFonts w:ascii="Times New Roman" w:hAnsi="Times New Roman"/>
        </w:rPr>
        <w:t>Safehold</w:t>
      </w:r>
      <w:r w:rsidRPr="00EA3B65">
        <w:rPr>
          <w:rFonts w:ascii="Times New Roman" w:hAnsi="Times New Roman"/>
        </w:rPr>
        <w:t xml:space="preserve"> shall cause an insurance policy to be issued and shall initiate the proper method of premium collection, either direct bill or agency bill.</w:t>
      </w:r>
    </w:p>
    <w:p w:rsidR="00062672" w:rsidRPr="00EA3B65" w:rsidRDefault="006A29C8" w:rsidP="00062672">
      <w:pPr>
        <w:pStyle w:val="BodyText"/>
        <w:numPr>
          <w:ilvl w:val="0"/>
          <w:numId w:val="4"/>
        </w:numPr>
        <w:tabs>
          <w:tab w:val="clear" w:pos="720"/>
        </w:tabs>
        <w:spacing w:line="240" w:lineRule="atLeast"/>
        <w:ind w:right="86"/>
        <w:rPr>
          <w:rFonts w:ascii="Times New Roman" w:hAnsi="Times New Roman"/>
        </w:rPr>
      </w:pPr>
      <w:r w:rsidRPr="00EA3B65">
        <w:rPr>
          <w:rFonts w:ascii="Times New Roman" w:hAnsi="Times New Roman"/>
        </w:rPr>
        <w:t>Safehold</w:t>
      </w:r>
      <w:r w:rsidR="00062672" w:rsidRPr="00EA3B65">
        <w:rPr>
          <w:rFonts w:ascii="Times New Roman" w:hAnsi="Times New Roman"/>
        </w:rPr>
        <w:t xml:space="preserve"> shall provide policies to </w:t>
      </w:r>
      <w:r w:rsidR="00856E75" w:rsidRPr="00EA3B65">
        <w:rPr>
          <w:rFonts w:ascii="Times New Roman" w:hAnsi="Times New Roman"/>
        </w:rPr>
        <w:t>Retailer</w:t>
      </w:r>
      <w:r w:rsidR="00062672" w:rsidRPr="00EA3B65">
        <w:rPr>
          <w:rFonts w:ascii="Times New Roman" w:hAnsi="Times New Roman"/>
        </w:rPr>
        <w:t xml:space="preserve"> for delivery to the insurance customer.</w:t>
      </w:r>
    </w:p>
    <w:p w:rsidR="00062672" w:rsidRPr="00EA3B65" w:rsidRDefault="00062672" w:rsidP="00062672">
      <w:pPr>
        <w:pStyle w:val="BodyText"/>
        <w:numPr>
          <w:ilvl w:val="0"/>
          <w:numId w:val="4"/>
        </w:numPr>
        <w:tabs>
          <w:tab w:val="clear" w:pos="720"/>
        </w:tabs>
        <w:spacing w:line="240" w:lineRule="atLeast"/>
        <w:ind w:right="86"/>
        <w:rPr>
          <w:rFonts w:ascii="Times New Roman" w:hAnsi="Times New Roman"/>
        </w:rPr>
      </w:pPr>
      <w:r w:rsidRPr="00EA3B65">
        <w:rPr>
          <w:rFonts w:ascii="Times New Roman" w:hAnsi="Times New Roman"/>
        </w:rPr>
        <w:t xml:space="preserve">At the request of </w:t>
      </w:r>
      <w:r w:rsidR="00856E75" w:rsidRPr="00EA3B65">
        <w:rPr>
          <w:rFonts w:ascii="Times New Roman" w:hAnsi="Times New Roman"/>
        </w:rPr>
        <w:t>Retailer</w:t>
      </w:r>
      <w:r w:rsidRPr="00EA3B65">
        <w:rPr>
          <w:rFonts w:ascii="Times New Roman" w:hAnsi="Times New Roman"/>
        </w:rPr>
        <w:t xml:space="preserve">, </w:t>
      </w:r>
      <w:r w:rsidR="006A29C8" w:rsidRPr="00EA3B65">
        <w:rPr>
          <w:rFonts w:ascii="Times New Roman" w:hAnsi="Times New Roman"/>
        </w:rPr>
        <w:t>Safehold</w:t>
      </w:r>
      <w:r w:rsidRPr="00EA3B65">
        <w:rPr>
          <w:rFonts w:ascii="Times New Roman" w:hAnsi="Times New Roman"/>
        </w:rPr>
        <w:t xml:space="preserve"> shall, in turn, make certain requests of the insurance companies; i.e. policy changes, additional coverage, etc.</w:t>
      </w:r>
    </w:p>
    <w:p w:rsidR="00B6040A" w:rsidRPr="00EA3B65" w:rsidRDefault="00062672" w:rsidP="00DE08B0">
      <w:pPr>
        <w:pStyle w:val="Heading2"/>
        <w:spacing w:line="240" w:lineRule="atLeast"/>
        <w:rPr>
          <w:rFonts w:ascii="Times New Roman" w:hAnsi="Times New Roman"/>
        </w:rPr>
      </w:pPr>
      <w:r w:rsidRPr="00EA3B65">
        <w:rPr>
          <w:rFonts w:ascii="Times New Roman" w:hAnsi="Times New Roman"/>
        </w:rPr>
        <w:t>2.</w:t>
      </w:r>
      <w:r w:rsidRPr="00EA3B65">
        <w:rPr>
          <w:rFonts w:ascii="Times New Roman" w:hAnsi="Times New Roman"/>
        </w:rPr>
        <w:tab/>
        <w:t>Premium collections</w:t>
      </w:r>
    </w:p>
    <w:p w:rsidR="00B6040A" w:rsidRPr="00EA3B65" w:rsidRDefault="00B6040A" w:rsidP="00B6040A">
      <w:pPr>
        <w:ind w:firstLine="360"/>
        <w:rPr>
          <w:sz w:val="20"/>
          <w:szCs w:val="20"/>
          <w:u w:val="single"/>
        </w:rPr>
      </w:pPr>
      <w:r w:rsidRPr="00EA3B65">
        <w:rPr>
          <w:sz w:val="20"/>
          <w:szCs w:val="20"/>
          <w:u w:val="single"/>
        </w:rPr>
        <w:t>Direct Bill Policies</w:t>
      </w:r>
    </w:p>
    <w:p w:rsidR="00B6040A" w:rsidRPr="00EA3B65" w:rsidRDefault="00B6040A" w:rsidP="00B6040A">
      <w:pPr>
        <w:ind w:firstLine="360"/>
        <w:rPr>
          <w:sz w:val="20"/>
          <w:szCs w:val="20"/>
        </w:rPr>
      </w:pPr>
    </w:p>
    <w:p w:rsidR="00B6040A" w:rsidRPr="00EA3B65" w:rsidRDefault="00B6040A" w:rsidP="00B6040A">
      <w:pPr>
        <w:pStyle w:val="ListParagraph"/>
        <w:numPr>
          <w:ilvl w:val="0"/>
          <w:numId w:val="5"/>
        </w:numPr>
        <w:rPr>
          <w:sz w:val="20"/>
          <w:szCs w:val="20"/>
        </w:rPr>
      </w:pPr>
      <w:r w:rsidRPr="00EA3B65">
        <w:rPr>
          <w:sz w:val="20"/>
          <w:szCs w:val="20"/>
        </w:rPr>
        <w:t>The c</w:t>
      </w:r>
      <w:r w:rsidR="00802B11" w:rsidRPr="00EA3B65">
        <w:rPr>
          <w:sz w:val="20"/>
          <w:szCs w:val="20"/>
        </w:rPr>
        <w:t>ompany</w:t>
      </w:r>
      <w:r w:rsidRPr="00EA3B65">
        <w:rPr>
          <w:sz w:val="20"/>
          <w:szCs w:val="20"/>
        </w:rPr>
        <w:t xml:space="preserve"> will directly bill the </w:t>
      </w:r>
      <w:r w:rsidR="00F35F1F" w:rsidRPr="00EA3B65">
        <w:rPr>
          <w:sz w:val="20"/>
          <w:szCs w:val="20"/>
        </w:rPr>
        <w:t>i</w:t>
      </w:r>
      <w:r w:rsidRPr="00EA3B65">
        <w:rPr>
          <w:sz w:val="20"/>
          <w:szCs w:val="20"/>
        </w:rPr>
        <w:t>nsured for any</w:t>
      </w:r>
      <w:r w:rsidR="00F35F1F" w:rsidRPr="00EA3B65">
        <w:rPr>
          <w:sz w:val="20"/>
          <w:szCs w:val="20"/>
        </w:rPr>
        <w:t xml:space="preserve"> and all premiums due from the i</w:t>
      </w:r>
      <w:r w:rsidRPr="00EA3B65">
        <w:rPr>
          <w:sz w:val="20"/>
          <w:szCs w:val="20"/>
        </w:rPr>
        <w:t>nsured on such policies.</w:t>
      </w:r>
    </w:p>
    <w:p w:rsidR="00B6040A" w:rsidRPr="00EA3B65" w:rsidRDefault="00B6040A" w:rsidP="00B6040A">
      <w:pPr>
        <w:rPr>
          <w:sz w:val="20"/>
          <w:szCs w:val="20"/>
        </w:rPr>
      </w:pPr>
    </w:p>
    <w:p w:rsidR="00B6040A" w:rsidRPr="00EA3B65" w:rsidRDefault="00F35F1F" w:rsidP="00B6040A">
      <w:pPr>
        <w:pStyle w:val="ListParagraph"/>
        <w:numPr>
          <w:ilvl w:val="0"/>
          <w:numId w:val="5"/>
        </w:numPr>
        <w:rPr>
          <w:sz w:val="20"/>
          <w:szCs w:val="20"/>
        </w:rPr>
      </w:pPr>
      <w:r w:rsidRPr="00EA3B65">
        <w:rPr>
          <w:sz w:val="20"/>
          <w:szCs w:val="20"/>
        </w:rPr>
        <w:t>The i</w:t>
      </w:r>
      <w:r w:rsidR="00B6040A" w:rsidRPr="00EA3B65">
        <w:rPr>
          <w:sz w:val="20"/>
          <w:szCs w:val="20"/>
        </w:rPr>
        <w:t>nsured remits payment directly to the c</w:t>
      </w:r>
      <w:r w:rsidR="00802B11" w:rsidRPr="00EA3B65">
        <w:rPr>
          <w:sz w:val="20"/>
          <w:szCs w:val="20"/>
        </w:rPr>
        <w:t>ompany</w:t>
      </w:r>
      <w:r w:rsidR="00B6040A" w:rsidRPr="00EA3B65">
        <w:rPr>
          <w:sz w:val="20"/>
          <w:szCs w:val="20"/>
        </w:rPr>
        <w:t>.</w:t>
      </w:r>
    </w:p>
    <w:p w:rsidR="00762135" w:rsidRPr="00EA3B65" w:rsidRDefault="00762135" w:rsidP="00E74AFD">
      <w:pPr>
        <w:rPr>
          <w:sz w:val="20"/>
          <w:szCs w:val="20"/>
          <w:u w:val="single"/>
        </w:rPr>
      </w:pPr>
    </w:p>
    <w:p w:rsidR="00ED291B" w:rsidRDefault="00ED291B" w:rsidP="00DE08B0">
      <w:pPr>
        <w:ind w:left="360"/>
        <w:rPr>
          <w:sz w:val="20"/>
          <w:szCs w:val="20"/>
          <w:u w:val="single"/>
        </w:rPr>
      </w:pPr>
    </w:p>
    <w:p w:rsidR="00A46643" w:rsidRPr="00EA3B65" w:rsidRDefault="00A46643" w:rsidP="00DE08B0">
      <w:pPr>
        <w:ind w:left="360"/>
        <w:rPr>
          <w:sz w:val="20"/>
          <w:szCs w:val="20"/>
          <w:u w:val="single"/>
        </w:rPr>
      </w:pPr>
    </w:p>
    <w:p w:rsidR="00F35F1F" w:rsidRPr="00EA3B65" w:rsidRDefault="00F35F1F" w:rsidP="00DE08B0">
      <w:pPr>
        <w:ind w:left="360"/>
        <w:rPr>
          <w:sz w:val="20"/>
          <w:szCs w:val="20"/>
          <w:u w:val="single"/>
        </w:rPr>
      </w:pPr>
      <w:r w:rsidRPr="00EA3B65">
        <w:rPr>
          <w:sz w:val="20"/>
          <w:szCs w:val="20"/>
          <w:u w:val="single"/>
        </w:rPr>
        <w:t>Agency Bill Policies</w:t>
      </w:r>
    </w:p>
    <w:p w:rsidR="00ED291B" w:rsidRPr="00EA3B65" w:rsidRDefault="00ED291B" w:rsidP="00DE08B0">
      <w:pPr>
        <w:ind w:left="360"/>
        <w:rPr>
          <w:sz w:val="20"/>
          <w:szCs w:val="20"/>
          <w:u w:val="single"/>
        </w:rPr>
      </w:pPr>
    </w:p>
    <w:p w:rsidR="00062672" w:rsidRPr="003F6A98" w:rsidRDefault="00856E75" w:rsidP="00802B11">
      <w:pPr>
        <w:pStyle w:val="BodyText"/>
        <w:numPr>
          <w:ilvl w:val="0"/>
          <w:numId w:val="8"/>
        </w:numPr>
        <w:spacing w:line="240" w:lineRule="atLeast"/>
        <w:ind w:right="86"/>
        <w:rPr>
          <w:rFonts w:ascii="Times New Roman" w:hAnsi="Times New Roman"/>
        </w:rPr>
      </w:pPr>
      <w:r w:rsidRPr="00EA3B65">
        <w:rPr>
          <w:rFonts w:ascii="Times New Roman" w:hAnsi="Times New Roman"/>
        </w:rPr>
        <w:t>Retailer</w:t>
      </w:r>
      <w:r w:rsidR="00062672" w:rsidRPr="00EA3B65">
        <w:rPr>
          <w:rFonts w:ascii="Times New Roman" w:hAnsi="Times New Roman"/>
        </w:rPr>
        <w:t xml:space="preserve"> shall pay to </w:t>
      </w:r>
      <w:r w:rsidR="006A29C8" w:rsidRPr="00EA3B65">
        <w:rPr>
          <w:rFonts w:ascii="Times New Roman" w:hAnsi="Times New Roman"/>
        </w:rPr>
        <w:t>Safehold</w:t>
      </w:r>
      <w:r w:rsidR="00062672" w:rsidRPr="00EA3B65">
        <w:rPr>
          <w:rFonts w:ascii="Times New Roman" w:hAnsi="Times New Roman"/>
        </w:rPr>
        <w:t xml:space="preserve"> all premiums due on </w:t>
      </w:r>
      <w:proofErr w:type="spellStart"/>
      <w:r w:rsidR="00062672" w:rsidRPr="00EA3B65">
        <w:rPr>
          <w:rFonts w:ascii="Times New Roman" w:hAnsi="Times New Roman"/>
        </w:rPr>
        <w:t>coverages</w:t>
      </w:r>
      <w:proofErr w:type="spellEnd"/>
      <w:r w:rsidR="00062672" w:rsidRPr="00EA3B65">
        <w:rPr>
          <w:rFonts w:ascii="Times New Roman" w:hAnsi="Times New Roman"/>
        </w:rPr>
        <w:t xml:space="preserve"> bound or written hereunder whether new, </w:t>
      </w:r>
      <w:r w:rsidR="00062672" w:rsidRPr="003F6A98">
        <w:rPr>
          <w:rFonts w:ascii="Times New Roman" w:hAnsi="Times New Roman"/>
        </w:rPr>
        <w:t>renewal, or by endorsement.</w:t>
      </w:r>
    </w:p>
    <w:p w:rsidR="00062672" w:rsidRPr="003F6A98" w:rsidRDefault="006A29C8" w:rsidP="00802B11">
      <w:pPr>
        <w:pStyle w:val="BodyText"/>
        <w:numPr>
          <w:ilvl w:val="0"/>
          <w:numId w:val="8"/>
        </w:numPr>
        <w:spacing w:line="240" w:lineRule="atLeast"/>
        <w:ind w:right="86"/>
        <w:rPr>
          <w:rFonts w:ascii="Times New Roman" w:hAnsi="Times New Roman"/>
        </w:rPr>
      </w:pPr>
      <w:r w:rsidRPr="003F6A98">
        <w:rPr>
          <w:rFonts w:ascii="Times New Roman" w:hAnsi="Times New Roman"/>
        </w:rPr>
        <w:t>Safehold</w:t>
      </w:r>
      <w:r w:rsidR="00802B11" w:rsidRPr="003F6A98">
        <w:rPr>
          <w:rFonts w:ascii="Times New Roman" w:hAnsi="Times New Roman"/>
        </w:rPr>
        <w:t xml:space="preserve"> </w:t>
      </w:r>
      <w:r w:rsidR="00062672" w:rsidRPr="003F6A98">
        <w:rPr>
          <w:rFonts w:ascii="Times New Roman" w:hAnsi="Times New Roman"/>
        </w:rPr>
        <w:t xml:space="preserve">shall return to </w:t>
      </w:r>
      <w:r w:rsidR="00856E75" w:rsidRPr="003F6A98">
        <w:rPr>
          <w:rFonts w:ascii="Times New Roman" w:hAnsi="Times New Roman"/>
        </w:rPr>
        <w:t>Retailer</w:t>
      </w:r>
      <w:r w:rsidR="00062672" w:rsidRPr="003F6A98">
        <w:rPr>
          <w:rFonts w:ascii="Times New Roman" w:hAnsi="Times New Roman"/>
        </w:rPr>
        <w:t xml:space="preserve">, or upon termination of the Agreement, to the insured, all return premiums due under </w:t>
      </w:r>
      <w:proofErr w:type="spellStart"/>
      <w:r w:rsidR="00062672" w:rsidRPr="003F6A98">
        <w:rPr>
          <w:rFonts w:ascii="Times New Roman" w:hAnsi="Times New Roman"/>
        </w:rPr>
        <w:t>coverages</w:t>
      </w:r>
      <w:proofErr w:type="spellEnd"/>
      <w:r w:rsidR="00062672" w:rsidRPr="003F6A98">
        <w:rPr>
          <w:rFonts w:ascii="Times New Roman" w:hAnsi="Times New Roman"/>
        </w:rPr>
        <w:t xml:space="preserve"> bound and written hereunder.</w:t>
      </w:r>
      <w:r w:rsidR="00FF00B8" w:rsidRPr="003F6A98">
        <w:rPr>
          <w:rFonts w:ascii="Times New Roman" w:hAnsi="Times New Roman"/>
        </w:rPr>
        <w:t xml:space="preserve"> </w:t>
      </w:r>
      <w:r w:rsidR="00062672" w:rsidRPr="003F6A98">
        <w:rPr>
          <w:rFonts w:ascii="Times New Roman" w:hAnsi="Times New Roman"/>
        </w:rPr>
        <w:t xml:space="preserve"> Commission payable from</w:t>
      </w:r>
      <w:r w:rsidR="00062672" w:rsidRPr="003F6A98">
        <w:rPr>
          <w:rFonts w:ascii="Times New Roman" w:hAnsi="Times New Roman"/>
          <w:b/>
        </w:rPr>
        <w:t xml:space="preserve"> </w:t>
      </w:r>
      <w:r w:rsidR="00856E75" w:rsidRPr="003F6A98">
        <w:rPr>
          <w:rFonts w:ascii="Times New Roman" w:hAnsi="Times New Roman"/>
        </w:rPr>
        <w:t>Retailer</w:t>
      </w:r>
      <w:r w:rsidR="00062672" w:rsidRPr="003F6A98">
        <w:rPr>
          <w:rFonts w:ascii="Times New Roman" w:hAnsi="Times New Roman"/>
        </w:rPr>
        <w:t xml:space="preserve"> on insurance placed under this Agreement shall be as negotiated. </w:t>
      </w:r>
      <w:r w:rsidR="00856E75" w:rsidRPr="003F6A98">
        <w:rPr>
          <w:rFonts w:ascii="Times New Roman" w:hAnsi="Times New Roman"/>
        </w:rPr>
        <w:t xml:space="preserve"> Retailer</w:t>
      </w:r>
      <w:r w:rsidR="00062672" w:rsidRPr="003F6A98">
        <w:rPr>
          <w:rFonts w:ascii="Times New Roman" w:hAnsi="Times New Roman"/>
        </w:rPr>
        <w:t xml:space="preserve"> shall pay a return commission at the same rate as paid on any return premiums.</w:t>
      </w:r>
    </w:p>
    <w:p w:rsidR="00062672" w:rsidRPr="00EA3B65" w:rsidRDefault="00856E75" w:rsidP="00802B11">
      <w:pPr>
        <w:pStyle w:val="BodyText"/>
        <w:numPr>
          <w:ilvl w:val="0"/>
          <w:numId w:val="8"/>
        </w:numPr>
        <w:spacing w:line="240" w:lineRule="atLeast"/>
        <w:ind w:right="86"/>
        <w:rPr>
          <w:rFonts w:ascii="Times New Roman" w:hAnsi="Times New Roman"/>
        </w:rPr>
      </w:pPr>
      <w:r w:rsidRPr="00EA3B65">
        <w:rPr>
          <w:rFonts w:ascii="Times New Roman" w:hAnsi="Times New Roman"/>
        </w:rPr>
        <w:t>Retailer</w:t>
      </w:r>
      <w:r w:rsidR="00062672" w:rsidRPr="00EA3B65">
        <w:rPr>
          <w:rFonts w:ascii="Times New Roman" w:hAnsi="Times New Roman"/>
        </w:rPr>
        <w:t xml:space="preserve"> shall remit premiums on </w:t>
      </w:r>
      <w:proofErr w:type="spellStart"/>
      <w:r w:rsidR="00062672" w:rsidRPr="00EA3B65">
        <w:rPr>
          <w:rFonts w:ascii="Times New Roman" w:hAnsi="Times New Roman"/>
        </w:rPr>
        <w:t>coverages</w:t>
      </w:r>
      <w:proofErr w:type="spellEnd"/>
      <w:r w:rsidR="00062672" w:rsidRPr="00EA3B65">
        <w:rPr>
          <w:rFonts w:ascii="Times New Roman" w:hAnsi="Times New Roman"/>
        </w:rPr>
        <w:t xml:space="preserve"> bound or written under this Agreement, </w:t>
      </w:r>
      <w:r w:rsidR="004B5164">
        <w:rPr>
          <w:rFonts w:ascii="Times New Roman" w:hAnsi="Times New Roman"/>
        </w:rPr>
        <w:t xml:space="preserve">whether </w:t>
      </w:r>
      <w:r w:rsidR="002346CF">
        <w:rPr>
          <w:rFonts w:ascii="Times New Roman" w:hAnsi="Times New Roman"/>
        </w:rPr>
        <w:t xml:space="preserve">or not </w:t>
      </w:r>
      <w:proofErr w:type="gramStart"/>
      <w:r w:rsidR="002346CF">
        <w:rPr>
          <w:rFonts w:ascii="Times New Roman" w:hAnsi="Times New Roman"/>
        </w:rPr>
        <w:t xml:space="preserve">collected </w:t>
      </w:r>
      <w:r w:rsidR="00062672" w:rsidRPr="00EA3B65">
        <w:rPr>
          <w:rFonts w:ascii="Times New Roman" w:hAnsi="Times New Roman"/>
        </w:rPr>
        <w:t>,</w:t>
      </w:r>
      <w:proofErr w:type="gramEnd"/>
      <w:r w:rsidR="00062672" w:rsidRPr="00EA3B65">
        <w:rPr>
          <w:rFonts w:ascii="Times New Roman" w:hAnsi="Times New Roman"/>
        </w:rPr>
        <w:t xml:space="preserve"> to</w:t>
      </w:r>
      <w:r w:rsidRPr="00EA3B65">
        <w:rPr>
          <w:rFonts w:ascii="Times New Roman" w:hAnsi="Times New Roman"/>
        </w:rPr>
        <w:t xml:space="preserve"> </w:t>
      </w:r>
      <w:r w:rsidR="006A29C8" w:rsidRPr="00EA3B65">
        <w:rPr>
          <w:rFonts w:ascii="Times New Roman" w:hAnsi="Times New Roman"/>
        </w:rPr>
        <w:t>Safehold</w:t>
      </w:r>
      <w:r w:rsidR="00062672" w:rsidRPr="00EA3B65">
        <w:rPr>
          <w:rFonts w:ascii="Times New Roman" w:hAnsi="Times New Roman"/>
        </w:rPr>
        <w:t xml:space="preserve"> within the time specified on</w:t>
      </w:r>
      <w:r w:rsidRPr="00EA3B65">
        <w:rPr>
          <w:rFonts w:ascii="Times New Roman" w:hAnsi="Times New Roman"/>
        </w:rPr>
        <w:t xml:space="preserve"> </w:t>
      </w:r>
      <w:r w:rsidR="006A29C8" w:rsidRPr="00EA3B65">
        <w:rPr>
          <w:rFonts w:ascii="Times New Roman" w:hAnsi="Times New Roman"/>
        </w:rPr>
        <w:t>Safehold</w:t>
      </w:r>
      <w:r w:rsidR="00062672" w:rsidRPr="00EA3B65">
        <w:rPr>
          <w:rFonts w:ascii="Times New Roman" w:hAnsi="Times New Roman"/>
        </w:rPr>
        <w:t xml:space="preserve"> invoice or, if an audit premium, within twenty (20) days of receipt of the audit endorsement, unless </w:t>
      </w:r>
      <w:r w:rsidRPr="00EA3B65">
        <w:rPr>
          <w:rFonts w:ascii="Times New Roman" w:hAnsi="Times New Roman"/>
        </w:rPr>
        <w:t>Retailer</w:t>
      </w:r>
      <w:r w:rsidR="00062672" w:rsidRPr="00EA3B65">
        <w:rPr>
          <w:rFonts w:ascii="Times New Roman" w:hAnsi="Times New Roman"/>
        </w:rPr>
        <w:t xml:space="preserve"> receives express written consent from </w:t>
      </w:r>
      <w:r w:rsidR="006A29C8" w:rsidRPr="00EA3B65">
        <w:rPr>
          <w:rFonts w:ascii="Times New Roman" w:hAnsi="Times New Roman"/>
        </w:rPr>
        <w:t>Safehold</w:t>
      </w:r>
      <w:r w:rsidR="00802B11" w:rsidRPr="00EA3B65">
        <w:rPr>
          <w:rFonts w:ascii="Times New Roman" w:hAnsi="Times New Roman"/>
        </w:rPr>
        <w:t xml:space="preserve"> </w:t>
      </w:r>
      <w:r w:rsidR="00062672" w:rsidRPr="00EA3B65">
        <w:rPr>
          <w:rFonts w:ascii="Times New Roman" w:hAnsi="Times New Roman"/>
        </w:rPr>
        <w:t>of other payment terms.</w:t>
      </w:r>
    </w:p>
    <w:p w:rsidR="00E74AFD" w:rsidRPr="00EA3B65" w:rsidRDefault="00062672" w:rsidP="004D0F5F">
      <w:pPr>
        <w:pStyle w:val="Heading2"/>
        <w:spacing w:line="240" w:lineRule="atLeast"/>
        <w:ind w:left="0" w:firstLine="0"/>
        <w:rPr>
          <w:rFonts w:ascii="Times New Roman" w:hAnsi="Times New Roman"/>
        </w:rPr>
      </w:pPr>
      <w:r w:rsidRPr="00EA3B65">
        <w:rPr>
          <w:rFonts w:ascii="Times New Roman" w:hAnsi="Times New Roman"/>
        </w:rPr>
        <w:t>3.</w:t>
      </w:r>
      <w:r w:rsidRPr="00EA3B65">
        <w:rPr>
          <w:rFonts w:ascii="Times New Roman" w:hAnsi="Times New Roman"/>
        </w:rPr>
        <w:tab/>
        <w:t>Commissions</w:t>
      </w:r>
    </w:p>
    <w:p w:rsidR="00D83227" w:rsidRPr="00EA3B65" w:rsidRDefault="00D83227" w:rsidP="00D76A55">
      <w:pPr>
        <w:pStyle w:val="BodyText"/>
        <w:spacing w:line="240" w:lineRule="atLeast"/>
        <w:rPr>
          <w:rFonts w:ascii="Times New Roman" w:hAnsi="Times New Roman"/>
          <w:u w:val="single"/>
        </w:rPr>
      </w:pPr>
      <w:r w:rsidRPr="00EA3B65">
        <w:rPr>
          <w:rFonts w:ascii="Times New Roman" w:hAnsi="Times New Roman"/>
          <w:u w:val="single"/>
        </w:rPr>
        <w:t>Direct Bill Policies</w:t>
      </w:r>
    </w:p>
    <w:p w:rsidR="0085027C" w:rsidRDefault="00D83227" w:rsidP="00D76A55">
      <w:pPr>
        <w:pStyle w:val="BodyText"/>
        <w:spacing w:line="240" w:lineRule="atLeast"/>
      </w:pPr>
      <w:r w:rsidRPr="0085027C">
        <w:rPr>
          <w:rFonts w:ascii="Times New Roman" w:hAnsi="Times New Roman"/>
        </w:rPr>
        <w:t xml:space="preserve">Any commission payments for direct bill policies </w:t>
      </w:r>
      <w:r w:rsidRPr="00D33265">
        <w:rPr>
          <w:rFonts w:ascii="Times New Roman" w:hAnsi="Times New Roman"/>
        </w:rPr>
        <w:t xml:space="preserve">will </w:t>
      </w:r>
      <w:r w:rsidR="00656857" w:rsidRPr="00D33265">
        <w:rPr>
          <w:rFonts w:ascii="Times New Roman" w:hAnsi="Times New Roman"/>
        </w:rPr>
        <w:t xml:space="preserve">be </w:t>
      </w:r>
      <w:r w:rsidR="002346CF" w:rsidRPr="00D33265">
        <w:rPr>
          <w:rFonts w:ascii="Times New Roman" w:hAnsi="Times New Roman"/>
        </w:rPr>
        <w:t>paid</w:t>
      </w:r>
      <w:r w:rsidR="002346CF">
        <w:rPr>
          <w:rFonts w:ascii="Times New Roman" w:hAnsi="Times New Roman"/>
        </w:rPr>
        <w:t xml:space="preserve"> by the company and </w:t>
      </w:r>
      <w:r w:rsidRPr="0085027C">
        <w:rPr>
          <w:rFonts w:ascii="Times New Roman" w:hAnsi="Times New Roman"/>
        </w:rPr>
        <w:t>be</w:t>
      </w:r>
      <w:r w:rsidR="00633346" w:rsidRPr="0085027C">
        <w:rPr>
          <w:rFonts w:ascii="Times New Roman" w:hAnsi="Times New Roman"/>
        </w:rPr>
        <w:t xml:space="preserve"> </w:t>
      </w:r>
      <w:r w:rsidRPr="0085027C">
        <w:rPr>
          <w:rFonts w:ascii="Times New Roman" w:hAnsi="Times New Roman"/>
        </w:rPr>
        <w:t>determined on an account specific basis. If not specifically stated and agreed upon in writing by the Parties, the presumption is that any policies at issue are subject to the Agency Bill Policies outlined herein.</w:t>
      </w:r>
      <w:r w:rsidR="003429DD" w:rsidRPr="0085027C">
        <w:t xml:space="preserve"> </w:t>
      </w:r>
    </w:p>
    <w:p w:rsidR="0085027C" w:rsidRPr="007F21A1" w:rsidRDefault="0085027C" w:rsidP="001767C4">
      <w:pPr>
        <w:pStyle w:val="ListParagraph"/>
        <w:numPr>
          <w:ilvl w:val="0"/>
          <w:numId w:val="10"/>
        </w:numPr>
        <w:spacing w:after="200" w:line="276" w:lineRule="auto"/>
        <w:rPr>
          <w:sz w:val="20"/>
          <w:szCs w:val="20"/>
        </w:rPr>
      </w:pPr>
      <w:r w:rsidRPr="007F21A1">
        <w:rPr>
          <w:sz w:val="20"/>
          <w:szCs w:val="20"/>
        </w:rPr>
        <w:t xml:space="preserve">Safehold will pay commissions to the Retailer in accordance with the commission section of this agreement. The commission will be paid within 30 days after the end of the month in which Safehold receives payment from the company, subject to reduction by return commission due to the company. Commissions in an amount less than $25 will be held until such time as the Retailer’s total commission on account exceeds $25, or if the amount remains under $25, any commission due will be paid </w:t>
      </w:r>
      <w:r w:rsidR="00DD7F6C" w:rsidRPr="007F21A1">
        <w:rPr>
          <w:sz w:val="20"/>
          <w:szCs w:val="20"/>
        </w:rPr>
        <w:t>within 90 days.</w:t>
      </w:r>
    </w:p>
    <w:p w:rsidR="0085027C" w:rsidRPr="007F21A1" w:rsidRDefault="0085027C" w:rsidP="0085027C">
      <w:pPr>
        <w:pStyle w:val="ListParagraph"/>
        <w:rPr>
          <w:sz w:val="20"/>
          <w:szCs w:val="20"/>
        </w:rPr>
      </w:pPr>
    </w:p>
    <w:p w:rsidR="0085027C" w:rsidRPr="007F21A1" w:rsidRDefault="0085027C" w:rsidP="001767C4">
      <w:pPr>
        <w:pStyle w:val="ListParagraph"/>
        <w:numPr>
          <w:ilvl w:val="0"/>
          <w:numId w:val="10"/>
        </w:numPr>
        <w:spacing w:after="200" w:line="276" w:lineRule="auto"/>
        <w:rPr>
          <w:sz w:val="20"/>
          <w:szCs w:val="20"/>
        </w:rPr>
      </w:pPr>
      <w:r w:rsidRPr="007F21A1">
        <w:rPr>
          <w:sz w:val="20"/>
          <w:szCs w:val="20"/>
        </w:rPr>
        <w:t xml:space="preserve">In the event return commission </w:t>
      </w:r>
      <w:proofErr w:type="gramStart"/>
      <w:r w:rsidRPr="007F21A1">
        <w:rPr>
          <w:sz w:val="20"/>
          <w:szCs w:val="20"/>
        </w:rPr>
        <w:t xml:space="preserve">due </w:t>
      </w:r>
      <w:r w:rsidR="00DD7F6C" w:rsidRPr="007F21A1">
        <w:rPr>
          <w:sz w:val="20"/>
          <w:szCs w:val="20"/>
        </w:rPr>
        <w:t xml:space="preserve"> to</w:t>
      </w:r>
      <w:proofErr w:type="gramEnd"/>
      <w:r w:rsidR="00DD7F6C" w:rsidRPr="007F21A1">
        <w:rPr>
          <w:sz w:val="20"/>
          <w:szCs w:val="20"/>
        </w:rPr>
        <w:t xml:space="preserve"> Safehold</w:t>
      </w:r>
      <w:r w:rsidRPr="007F21A1">
        <w:rPr>
          <w:sz w:val="20"/>
          <w:szCs w:val="20"/>
        </w:rPr>
        <w:t xml:space="preserve"> exceeds the commission due the </w:t>
      </w:r>
      <w:r w:rsidRPr="00D33265">
        <w:rPr>
          <w:sz w:val="20"/>
          <w:szCs w:val="20"/>
        </w:rPr>
        <w:t>R</w:t>
      </w:r>
      <w:r w:rsidRPr="007F21A1">
        <w:rPr>
          <w:sz w:val="20"/>
          <w:szCs w:val="20"/>
        </w:rPr>
        <w:t xml:space="preserve">etailer for any given period, the Retailer agrees to pay Safehold the amount within the same 30 day period. If the commission amount due is less than $25, the Retailer can wait to remit payment until such time as the amount exceeds $25, or if the amount remains under $25, any payments due will be remitted by the Retailer </w:t>
      </w:r>
      <w:r w:rsidR="00DD7F6C" w:rsidRPr="007F21A1">
        <w:rPr>
          <w:sz w:val="20"/>
          <w:szCs w:val="20"/>
        </w:rPr>
        <w:t>within 90 days.</w:t>
      </w:r>
    </w:p>
    <w:p w:rsidR="0085027C" w:rsidRPr="007F21A1" w:rsidRDefault="0085027C" w:rsidP="0085027C">
      <w:pPr>
        <w:pStyle w:val="ListParagraph"/>
        <w:rPr>
          <w:sz w:val="20"/>
          <w:szCs w:val="20"/>
        </w:rPr>
      </w:pPr>
    </w:p>
    <w:p w:rsidR="0085027C" w:rsidRPr="007F21A1" w:rsidRDefault="0085027C" w:rsidP="001767C4">
      <w:pPr>
        <w:pStyle w:val="ListParagraph"/>
        <w:numPr>
          <w:ilvl w:val="0"/>
          <w:numId w:val="10"/>
        </w:numPr>
        <w:spacing w:after="200" w:line="276" w:lineRule="auto"/>
        <w:rPr>
          <w:sz w:val="20"/>
          <w:szCs w:val="20"/>
        </w:rPr>
      </w:pPr>
      <w:r w:rsidRPr="007F21A1">
        <w:rPr>
          <w:sz w:val="20"/>
          <w:szCs w:val="20"/>
        </w:rPr>
        <w:t xml:space="preserve">If policies are issued other than direct bill, Retailer shall be responsible for any earned premiums incurred, including audits which may result from cancellation of policies due to non-payment of premiums. </w:t>
      </w:r>
    </w:p>
    <w:p w:rsidR="00D76A55" w:rsidRPr="003F6A98" w:rsidRDefault="00D76A55" w:rsidP="00D76A55">
      <w:pPr>
        <w:pStyle w:val="BodyText"/>
        <w:spacing w:line="240" w:lineRule="atLeast"/>
        <w:rPr>
          <w:rFonts w:ascii="Times New Roman" w:hAnsi="Times New Roman"/>
          <w:u w:val="single"/>
        </w:rPr>
      </w:pPr>
      <w:r w:rsidRPr="003F6A98">
        <w:rPr>
          <w:rFonts w:ascii="Times New Roman" w:hAnsi="Times New Roman"/>
          <w:u w:val="single"/>
        </w:rPr>
        <w:t>Agency Bill Policies</w:t>
      </w:r>
    </w:p>
    <w:p w:rsidR="00062672" w:rsidRPr="003F6A98" w:rsidRDefault="006A29C8" w:rsidP="004D0F5F">
      <w:pPr>
        <w:ind w:left="360"/>
        <w:rPr>
          <w:sz w:val="20"/>
          <w:szCs w:val="20"/>
        </w:rPr>
      </w:pPr>
      <w:r w:rsidRPr="003F6A98">
        <w:rPr>
          <w:sz w:val="20"/>
          <w:szCs w:val="20"/>
        </w:rPr>
        <w:t>Safehold</w:t>
      </w:r>
      <w:r w:rsidR="00062672" w:rsidRPr="003F6A98">
        <w:rPr>
          <w:sz w:val="20"/>
          <w:szCs w:val="20"/>
        </w:rPr>
        <w:t xml:space="preserve"> shall, in consideration of the above services, grant to </w:t>
      </w:r>
      <w:r w:rsidR="00856E75" w:rsidRPr="003F6A98">
        <w:rPr>
          <w:sz w:val="20"/>
          <w:szCs w:val="20"/>
        </w:rPr>
        <w:t>Retailer</w:t>
      </w:r>
      <w:r w:rsidR="00062672" w:rsidRPr="003F6A98">
        <w:rPr>
          <w:sz w:val="20"/>
          <w:szCs w:val="20"/>
        </w:rPr>
        <w:t xml:space="preserve"> commissions earned on insurance placed under the </w:t>
      </w:r>
      <w:r w:rsidR="004D0F5F" w:rsidRPr="003F6A98">
        <w:rPr>
          <w:sz w:val="20"/>
          <w:szCs w:val="20"/>
        </w:rPr>
        <w:t xml:space="preserve">provisions of this Agreement.  Parties agree to payment of </w:t>
      </w:r>
      <w:r w:rsidR="00406580" w:rsidRPr="003F6A98">
        <w:rPr>
          <w:sz w:val="20"/>
          <w:szCs w:val="20"/>
        </w:rPr>
        <w:t xml:space="preserve">a </w:t>
      </w:r>
      <w:r w:rsidR="000B608D" w:rsidRPr="003F6A98">
        <w:rPr>
          <w:sz w:val="20"/>
          <w:szCs w:val="20"/>
        </w:rPr>
        <w:t xml:space="preserve">standard </w:t>
      </w:r>
      <w:r w:rsidR="004D0F5F" w:rsidRPr="003F6A98">
        <w:rPr>
          <w:sz w:val="20"/>
          <w:szCs w:val="20"/>
        </w:rPr>
        <w:t>commission</w:t>
      </w:r>
      <w:r w:rsidR="000B608D" w:rsidRPr="003F6A98">
        <w:rPr>
          <w:sz w:val="20"/>
          <w:szCs w:val="20"/>
        </w:rPr>
        <w:t xml:space="preserve"> rate by program </w:t>
      </w:r>
      <w:proofErr w:type="gramStart"/>
      <w:r w:rsidR="00C438F0" w:rsidRPr="003F6A98">
        <w:rPr>
          <w:sz w:val="20"/>
          <w:szCs w:val="20"/>
        </w:rPr>
        <w:t xml:space="preserve">as </w:t>
      </w:r>
      <w:r w:rsidR="004D0F5F" w:rsidRPr="003F6A98">
        <w:rPr>
          <w:sz w:val="20"/>
          <w:szCs w:val="20"/>
        </w:rPr>
        <w:t xml:space="preserve"> negotiated</w:t>
      </w:r>
      <w:proofErr w:type="gramEnd"/>
      <w:r w:rsidR="004D0F5F" w:rsidRPr="003F6A98">
        <w:rPr>
          <w:sz w:val="20"/>
          <w:szCs w:val="20"/>
        </w:rPr>
        <w:t xml:space="preserve"> </w:t>
      </w:r>
      <w:r w:rsidR="00E4136D" w:rsidRPr="003F6A98">
        <w:rPr>
          <w:sz w:val="20"/>
          <w:szCs w:val="20"/>
        </w:rPr>
        <w:t xml:space="preserve">and evidenced in writing </w:t>
      </w:r>
      <w:r w:rsidR="004D0F5F" w:rsidRPr="003F6A98">
        <w:rPr>
          <w:sz w:val="20"/>
          <w:szCs w:val="20"/>
        </w:rPr>
        <w:t xml:space="preserve">on a </w:t>
      </w:r>
      <w:r w:rsidR="00C438F0" w:rsidRPr="003F6A98">
        <w:rPr>
          <w:sz w:val="20"/>
          <w:szCs w:val="20"/>
        </w:rPr>
        <w:t>program by program</w:t>
      </w:r>
      <w:r w:rsidR="004D0F5F" w:rsidRPr="003F6A98">
        <w:rPr>
          <w:sz w:val="20"/>
          <w:szCs w:val="20"/>
        </w:rPr>
        <w:t xml:space="preserve"> basis, with payment due to Safehold Special Risk, Inc. by the 10th of the month following activity as determined </w:t>
      </w:r>
      <w:r w:rsidR="00062672" w:rsidRPr="003F6A98">
        <w:rPr>
          <w:sz w:val="20"/>
          <w:szCs w:val="20"/>
        </w:rPr>
        <w:t>by the following:</w:t>
      </w:r>
    </w:p>
    <w:p w:rsidR="004D0F5F" w:rsidRPr="003F6A98" w:rsidRDefault="004D0F5F" w:rsidP="004D0F5F">
      <w:pPr>
        <w:rPr>
          <w:szCs w:val="20"/>
        </w:rPr>
      </w:pPr>
    </w:p>
    <w:p w:rsidR="00062672" w:rsidRPr="003F6A98" w:rsidRDefault="00062672" w:rsidP="00062672">
      <w:pPr>
        <w:pStyle w:val="BodyText"/>
        <w:numPr>
          <w:ilvl w:val="0"/>
          <w:numId w:val="6"/>
        </w:numPr>
        <w:spacing w:line="240" w:lineRule="atLeast"/>
        <w:ind w:right="86"/>
        <w:rPr>
          <w:rFonts w:ascii="Times New Roman" w:hAnsi="Times New Roman"/>
        </w:rPr>
      </w:pPr>
      <w:r w:rsidRPr="003F6A98">
        <w:rPr>
          <w:rFonts w:ascii="Times New Roman" w:hAnsi="Times New Roman"/>
        </w:rPr>
        <w:t xml:space="preserve">With regard to property and casualty insurance business for specified customers, </w:t>
      </w:r>
      <w:r w:rsidR="006A29C8" w:rsidRPr="003F6A98">
        <w:rPr>
          <w:rFonts w:ascii="Times New Roman" w:hAnsi="Times New Roman"/>
        </w:rPr>
        <w:t>Safehold</w:t>
      </w:r>
      <w:r w:rsidRPr="003F6A98">
        <w:rPr>
          <w:rFonts w:ascii="Times New Roman" w:hAnsi="Times New Roman"/>
        </w:rPr>
        <w:t xml:space="preserve"> and </w:t>
      </w:r>
      <w:r w:rsidR="00856E75" w:rsidRPr="003F6A98">
        <w:rPr>
          <w:rFonts w:ascii="Times New Roman" w:hAnsi="Times New Roman"/>
        </w:rPr>
        <w:t>Retailer</w:t>
      </w:r>
      <w:r w:rsidR="00017CE6" w:rsidRPr="003F6A98">
        <w:rPr>
          <w:rFonts w:ascii="Times New Roman" w:hAnsi="Times New Roman"/>
        </w:rPr>
        <w:t xml:space="preserve"> </w:t>
      </w:r>
      <w:r w:rsidRPr="003F6A98">
        <w:rPr>
          <w:rFonts w:ascii="Times New Roman" w:hAnsi="Times New Roman"/>
        </w:rPr>
        <w:t>will agree in writing as to the terms of the commission-sharing arrangement for such business</w:t>
      </w:r>
      <w:r w:rsidR="004D0F5F" w:rsidRPr="003F6A98">
        <w:rPr>
          <w:rFonts w:ascii="Times New Roman" w:hAnsi="Times New Roman"/>
        </w:rPr>
        <w:t xml:space="preserve"> if different from the above stated </w:t>
      </w:r>
      <w:r w:rsidR="000B608D" w:rsidRPr="003F6A98">
        <w:rPr>
          <w:rFonts w:ascii="Times New Roman" w:hAnsi="Times New Roman"/>
        </w:rPr>
        <w:t>standard commission rate by program</w:t>
      </w:r>
      <w:r w:rsidRPr="003F6A98">
        <w:rPr>
          <w:rFonts w:ascii="Times New Roman" w:hAnsi="Times New Roman"/>
        </w:rPr>
        <w:t>.</w:t>
      </w:r>
    </w:p>
    <w:p w:rsidR="00062672" w:rsidRPr="00EA3B65" w:rsidRDefault="00062672" w:rsidP="00062672">
      <w:pPr>
        <w:pStyle w:val="BodyText"/>
        <w:numPr>
          <w:ilvl w:val="0"/>
          <w:numId w:val="6"/>
        </w:numPr>
        <w:spacing w:line="240" w:lineRule="atLeast"/>
        <w:ind w:right="86"/>
        <w:rPr>
          <w:rFonts w:ascii="Times New Roman" w:hAnsi="Times New Roman"/>
        </w:rPr>
      </w:pPr>
      <w:r w:rsidRPr="00EA3B65">
        <w:rPr>
          <w:rFonts w:ascii="Times New Roman" w:hAnsi="Times New Roman"/>
        </w:rPr>
        <w:t xml:space="preserve">When paying premiums, </w:t>
      </w:r>
      <w:r w:rsidR="00856E75" w:rsidRPr="00EA3B65">
        <w:rPr>
          <w:rFonts w:ascii="Times New Roman" w:hAnsi="Times New Roman"/>
        </w:rPr>
        <w:t xml:space="preserve">Retailer </w:t>
      </w:r>
      <w:r w:rsidRPr="00EA3B65">
        <w:rPr>
          <w:rFonts w:ascii="Times New Roman" w:hAnsi="Times New Roman"/>
        </w:rPr>
        <w:t xml:space="preserve">may pay to </w:t>
      </w:r>
      <w:r w:rsidR="006A29C8" w:rsidRPr="00EA3B65">
        <w:rPr>
          <w:rFonts w:ascii="Times New Roman" w:hAnsi="Times New Roman"/>
        </w:rPr>
        <w:t>Safehold</w:t>
      </w:r>
      <w:r w:rsidRPr="00EA3B65">
        <w:rPr>
          <w:rFonts w:ascii="Times New Roman" w:hAnsi="Times New Roman"/>
        </w:rPr>
        <w:t xml:space="preserve"> the gross premium amount less the </w:t>
      </w:r>
      <w:r w:rsidR="00856E75" w:rsidRPr="00EA3B65">
        <w:rPr>
          <w:rFonts w:ascii="Times New Roman" w:hAnsi="Times New Roman"/>
        </w:rPr>
        <w:t>Retailer</w:t>
      </w:r>
      <w:r w:rsidRPr="00EA3B65">
        <w:rPr>
          <w:rFonts w:ascii="Times New Roman" w:hAnsi="Times New Roman"/>
        </w:rPr>
        <w:t xml:space="preserve"> portion of commissions as agreed to herein</w:t>
      </w:r>
      <w:r w:rsidR="00017CE6">
        <w:rPr>
          <w:rFonts w:ascii="Times New Roman" w:hAnsi="Times New Roman"/>
        </w:rPr>
        <w:t xml:space="preserve">.  </w:t>
      </w:r>
      <w:r w:rsidRPr="00EA3B65">
        <w:rPr>
          <w:rFonts w:ascii="Times New Roman" w:hAnsi="Times New Roman"/>
        </w:rPr>
        <w:t xml:space="preserve">For direct bill items, </w:t>
      </w:r>
      <w:r w:rsidR="006A29C8" w:rsidRPr="00EA3B65">
        <w:rPr>
          <w:rFonts w:ascii="Times New Roman" w:hAnsi="Times New Roman"/>
        </w:rPr>
        <w:t>Safehold</w:t>
      </w:r>
      <w:r w:rsidRPr="00EA3B65">
        <w:rPr>
          <w:rFonts w:ascii="Times New Roman" w:hAnsi="Times New Roman"/>
        </w:rPr>
        <w:t xml:space="preserve"> will receive commissions from the </w:t>
      </w:r>
      <w:r w:rsidRPr="00EA3B65">
        <w:rPr>
          <w:rFonts w:ascii="Times New Roman" w:hAnsi="Times New Roman"/>
        </w:rPr>
        <w:lastRenderedPageBreak/>
        <w:t xml:space="preserve">companies and shall, according to the terms and conditions contained herein, pay to </w:t>
      </w:r>
      <w:r w:rsidR="00856E75" w:rsidRPr="00EA3B65">
        <w:rPr>
          <w:rFonts w:ascii="Times New Roman" w:hAnsi="Times New Roman"/>
        </w:rPr>
        <w:t>Retailer</w:t>
      </w:r>
      <w:r w:rsidRPr="00EA3B65">
        <w:rPr>
          <w:rFonts w:ascii="Times New Roman" w:hAnsi="Times New Roman"/>
        </w:rPr>
        <w:t xml:space="preserve"> the agreed-upon portion of the commissions.</w:t>
      </w:r>
    </w:p>
    <w:p w:rsidR="00062672" w:rsidRPr="00EA3B65" w:rsidRDefault="00062672" w:rsidP="00062672">
      <w:pPr>
        <w:pStyle w:val="Heading2"/>
        <w:spacing w:line="240" w:lineRule="atLeast"/>
        <w:rPr>
          <w:rFonts w:ascii="Times New Roman" w:hAnsi="Times New Roman"/>
        </w:rPr>
      </w:pPr>
      <w:r w:rsidRPr="00EA3B65">
        <w:rPr>
          <w:rFonts w:ascii="Times New Roman" w:hAnsi="Times New Roman"/>
        </w:rPr>
        <w:t>4.</w:t>
      </w:r>
      <w:r w:rsidRPr="00EA3B65">
        <w:rPr>
          <w:rFonts w:ascii="Times New Roman" w:hAnsi="Times New Roman"/>
        </w:rPr>
        <w:tab/>
        <w:t>Claims</w:t>
      </w:r>
    </w:p>
    <w:p w:rsidR="00062672" w:rsidRPr="00EA3B65" w:rsidRDefault="00856E75" w:rsidP="00062672">
      <w:pPr>
        <w:pStyle w:val="BodyText"/>
        <w:spacing w:line="240" w:lineRule="atLeast"/>
        <w:rPr>
          <w:rFonts w:ascii="Times New Roman" w:hAnsi="Times New Roman"/>
        </w:rPr>
      </w:pPr>
      <w:r w:rsidRPr="00EA3B65">
        <w:rPr>
          <w:rFonts w:ascii="Times New Roman" w:hAnsi="Times New Roman"/>
        </w:rPr>
        <w:t>Retailer</w:t>
      </w:r>
      <w:r w:rsidR="00062672" w:rsidRPr="00EA3B65">
        <w:rPr>
          <w:rFonts w:ascii="Times New Roman" w:hAnsi="Times New Roman"/>
        </w:rPr>
        <w:t xml:space="preserve"> agrees to promptly report, with full details, to </w:t>
      </w:r>
      <w:r w:rsidR="006A29C8" w:rsidRPr="00EA3B65">
        <w:rPr>
          <w:rFonts w:ascii="Times New Roman" w:hAnsi="Times New Roman"/>
        </w:rPr>
        <w:t>Safehold</w:t>
      </w:r>
      <w:r w:rsidR="00062672" w:rsidRPr="00EA3B65">
        <w:rPr>
          <w:rFonts w:ascii="Times New Roman" w:hAnsi="Times New Roman"/>
        </w:rPr>
        <w:t xml:space="preserve"> any fact, occurrence, or incident that may result </w:t>
      </w:r>
      <w:r w:rsidR="00E068A5">
        <w:rPr>
          <w:rFonts w:ascii="Times New Roman" w:hAnsi="Times New Roman"/>
        </w:rPr>
        <w:t xml:space="preserve">in a claim of loss </w:t>
      </w:r>
      <w:r w:rsidR="00062672" w:rsidRPr="00EA3B65">
        <w:rPr>
          <w:rFonts w:ascii="Times New Roman" w:hAnsi="Times New Roman"/>
        </w:rPr>
        <w:t xml:space="preserve">or increased risk of loss to </w:t>
      </w:r>
      <w:r w:rsidR="006A29C8" w:rsidRPr="00EA3B65">
        <w:rPr>
          <w:rFonts w:ascii="Times New Roman" w:hAnsi="Times New Roman"/>
        </w:rPr>
        <w:t>Safehold</w:t>
      </w:r>
      <w:r w:rsidR="00062672" w:rsidRPr="00EA3B65">
        <w:rPr>
          <w:rFonts w:ascii="Times New Roman" w:hAnsi="Times New Roman"/>
        </w:rPr>
        <w:t xml:space="preserve"> or any insurer with which insurance was placed under this Agreement. </w:t>
      </w:r>
      <w:r w:rsidR="00E068A5">
        <w:rPr>
          <w:rFonts w:ascii="Times New Roman" w:hAnsi="Times New Roman"/>
        </w:rPr>
        <w:t xml:space="preserve"> </w:t>
      </w:r>
      <w:r w:rsidR="00062672" w:rsidRPr="00EA3B65">
        <w:rPr>
          <w:rFonts w:ascii="Times New Roman" w:hAnsi="Times New Roman"/>
        </w:rPr>
        <w:t xml:space="preserve">Without limitation, </w:t>
      </w:r>
      <w:r w:rsidRPr="00EA3B65">
        <w:rPr>
          <w:rFonts w:ascii="Times New Roman" w:hAnsi="Times New Roman"/>
        </w:rPr>
        <w:t>Retailer</w:t>
      </w:r>
      <w:r w:rsidR="00062672" w:rsidRPr="00EA3B65">
        <w:rPr>
          <w:rFonts w:ascii="Times New Roman" w:hAnsi="Times New Roman"/>
        </w:rPr>
        <w:t xml:space="preserve"> agrees to report any subsequent information regarding such claim or loss to </w:t>
      </w:r>
      <w:r w:rsidR="006A29C8" w:rsidRPr="00EA3B65">
        <w:rPr>
          <w:rFonts w:ascii="Times New Roman" w:hAnsi="Times New Roman"/>
        </w:rPr>
        <w:t>Safehold</w:t>
      </w:r>
      <w:r w:rsidR="00062672" w:rsidRPr="00EA3B65">
        <w:rPr>
          <w:rFonts w:ascii="Times New Roman" w:hAnsi="Times New Roman"/>
        </w:rPr>
        <w:t xml:space="preserve"> and to cooperate with adjusters and attorneys appointed by </w:t>
      </w:r>
      <w:r w:rsidR="006A29C8" w:rsidRPr="00EA3B65">
        <w:rPr>
          <w:rFonts w:ascii="Times New Roman" w:hAnsi="Times New Roman"/>
        </w:rPr>
        <w:t>Safehold</w:t>
      </w:r>
      <w:r w:rsidR="00062672" w:rsidRPr="00EA3B65">
        <w:rPr>
          <w:rFonts w:ascii="Times New Roman" w:hAnsi="Times New Roman"/>
        </w:rPr>
        <w:t xml:space="preserve"> to investigate, adjust, or defend any claim or loss or to collect any unpaid premiums.</w:t>
      </w:r>
    </w:p>
    <w:p w:rsidR="00062672" w:rsidRPr="00EA3B65" w:rsidRDefault="00062672" w:rsidP="00062672">
      <w:pPr>
        <w:pStyle w:val="Heading2"/>
        <w:spacing w:line="240" w:lineRule="atLeast"/>
        <w:rPr>
          <w:rFonts w:ascii="Times New Roman" w:hAnsi="Times New Roman"/>
        </w:rPr>
      </w:pPr>
      <w:r w:rsidRPr="00EA3B65">
        <w:rPr>
          <w:rFonts w:ascii="Times New Roman" w:hAnsi="Times New Roman"/>
        </w:rPr>
        <w:t>5.</w:t>
      </w:r>
      <w:r w:rsidRPr="00EA3B65">
        <w:rPr>
          <w:rFonts w:ascii="Times New Roman" w:hAnsi="Times New Roman"/>
        </w:rPr>
        <w:tab/>
        <w:t>Binding authority</w:t>
      </w:r>
    </w:p>
    <w:p w:rsidR="00062672" w:rsidRPr="00EA3B65" w:rsidRDefault="00856E75" w:rsidP="00062672">
      <w:pPr>
        <w:pStyle w:val="BodyText"/>
        <w:spacing w:line="240" w:lineRule="atLeast"/>
        <w:rPr>
          <w:rFonts w:ascii="Times New Roman" w:hAnsi="Times New Roman"/>
        </w:rPr>
      </w:pPr>
      <w:r w:rsidRPr="00EA3B65">
        <w:rPr>
          <w:rFonts w:ascii="Times New Roman" w:hAnsi="Times New Roman"/>
        </w:rPr>
        <w:t>Retailer</w:t>
      </w:r>
      <w:r w:rsidR="00062672" w:rsidRPr="00EA3B65">
        <w:rPr>
          <w:rFonts w:ascii="Times New Roman" w:hAnsi="Times New Roman"/>
        </w:rPr>
        <w:t xml:space="preserve"> represents the prospective buyer of insurance. Insofar as transactions under this Agreement are concerned, </w:t>
      </w:r>
      <w:r w:rsidRPr="00EA3B65">
        <w:rPr>
          <w:rFonts w:ascii="Times New Roman" w:hAnsi="Times New Roman"/>
        </w:rPr>
        <w:t>Retailer</w:t>
      </w:r>
      <w:r w:rsidR="00062672" w:rsidRPr="00EA3B65">
        <w:rPr>
          <w:rFonts w:ascii="Times New Roman" w:hAnsi="Times New Roman"/>
        </w:rPr>
        <w:t xml:space="preserve"> is an independent contractor and not the agent of </w:t>
      </w:r>
      <w:r w:rsidR="006A29C8" w:rsidRPr="00EA3B65">
        <w:rPr>
          <w:rFonts w:ascii="Times New Roman" w:hAnsi="Times New Roman"/>
        </w:rPr>
        <w:t>Safehold</w:t>
      </w:r>
      <w:r w:rsidR="00062672" w:rsidRPr="00EA3B65">
        <w:rPr>
          <w:rFonts w:ascii="Times New Roman" w:hAnsi="Times New Roman"/>
        </w:rPr>
        <w:t xml:space="preserve"> or any insurer with which</w:t>
      </w:r>
      <w:r w:rsidR="00293BE2">
        <w:rPr>
          <w:rFonts w:ascii="Times New Roman" w:hAnsi="Times New Roman"/>
        </w:rPr>
        <w:t xml:space="preserve"> </w:t>
      </w:r>
      <w:r w:rsidR="006A29C8" w:rsidRPr="00EA3B65">
        <w:rPr>
          <w:rFonts w:ascii="Times New Roman" w:hAnsi="Times New Roman"/>
        </w:rPr>
        <w:t>Safehold</w:t>
      </w:r>
      <w:r w:rsidR="00062672" w:rsidRPr="00EA3B65">
        <w:rPr>
          <w:rFonts w:ascii="Times New Roman" w:hAnsi="Times New Roman"/>
        </w:rPr>
        <w:t xml:space="preserve"> may place coverage. </w:t>
      </w:r>
      <w:proofErr w:type="gramStart"/>
      <w:r w:rsidRPr="00EA3B65">
        <w:rPr>
          <w:rFonts w:ascii="Times New Roman" w:hAnsi="Times New Roman"/>
        </w:rPr>
        <w:t xml:space="preserve">Retailer </w:t>
      </w:r>
      <w:r w:rsidR="00062672" w:rsidRPr="00EA3B65">
        <w:rPr>
          <w:rFonts w:ascii="Times New Roman" w:hAnsi="Times New Roman"/>
        </w:rPr>
        <w:t xml:space="preserve"> may</w:t>
      </w:r>
      <w:proofErr w:type="gramEnd"/>
      <w:r w:rsidR="00062672" w:rsidRPr="00EA3B65">
        <w:rPr>
          <w:rFonts w:ascii="Times New Roman" w:hAnsi="Times New Roman"/>
        </w:rPr>
        <w:t xml:space="preserve"> not and shall </w:t>
      </w:r>
      <w:r w:rsidR="00293BE2">
        <w:rPr>
          <w:rFonts w:ascii="Times New Roman" w:hAnsi="Times New Roman"/>
        </w:rPr>
        <w:t xml:space="preserve">not bind any risks on behalf of </w:t>
      </w:r>
      <w:r w:rsidR="006A29C8" w:rsidRPr="00EA3B65">
        <w:rPr>
          <w:rFonts w:ascii="Times New Roman" w:hAnsi="Times New Roman"/>
        </w:rPr>
        <w:t>Safehold</w:t>
      </w:r>
      <w:r w:rsidR="00E068A5">
        <w:rPr>
          <w:rFonts w:ascii="Times New Roman" w:hAnsi="Times New Roman"/>
        </w:rPr>
        <w:t xml:space="preserve">.  </w:t>
      </w:r>
      <w:r w:rsidRPr="00EA3B65">
        <w:rPr>
          <w:rFonts w:ascii="Times New Roman" w:hAnsi="Times New Roman"/>
        </w:rPr>
        <w:t>Retailer</w:t>
      </w:r>
      <w:r w:rsidR="00062672" w:rsidRPr="00EA3B65">
        <w:rPr>
          <w:rFonts w:ascii="Times New Roman" w:hAnsi="Times New Roman"/>
        </w:rPr>
        <w:t xml:space="preserve"> may not make any representations on behalf of </w:t>
      </w:r>
      <w:r w:rsidR="006A29C8" w:rsidRPr="00EA3B65">
        <w:rPr>
          <w:rFonts w:ascii="Times New Roman" w:hAnsi="Times New Roman"/>
        </w:rPr>
        <w:t>Safehold</w:t>
      </w:r>
      <w:r w:rsidR="00062672" w:rsidRPr="00EA3B65">
        <w:rPr>
          <w:rFonts w:ascii="Times New Roman" w:hAnsi="Times New Roman"/>
        </w:rPr>
        <w:t xml:space="preserve">, nor waive, alter, modify, or change any of the terms, rates, or conditions of any policy of insurance issued by or on behalf of </w:t>
      </w:r>
      <w:r w:rsidR="006A29C8" w:rsidRPr="00EA3B65">
        <w:rPr>
          <w:rFonts w:ascii="Times New Roman" w:hAnsi="Times New Roman"/>
        </w:rPr>
        <w:t>Safehold</w:t>
      </w:r>
      <w:r w:rsidR="00062672" w:rsidRPr="00EA3B65">
        <w:rPr>
          <w:rFonts w:ascii="Times New Roman" w:hAnsi="Times New Roman"/>
        </w:rPr>
        <w:t xml:space="preserve">. </w:t>
      </w:r>
      <w:r w:rsidR="008C0E7C">
        <w:rPr>
          <w:rFonts w:ascii="Times New Roman" w:hAnsi="Times New Roman"/>
        </w:rPr>
        <w:t xml:space="preserve"> </w:t>
      </w:r>
      <w:r w:rsidR="00062672" w:rsidRPr="00EA3B65">
        <w:rPr>
          <w:rFonts w:ascii="Times New Roman" w:hAnsi="Times New Roman"/>
        </w:rPr>
        <w:t>No employee of</w:t>
      </w:r>
      <w:r w:rsidRPr="00EA3B65">
        <w:rPr>
          <w:rFonts w:ascii="Times New Roman" w:hAnsi="Times New Roman"/>
        </w:rPr>
        <w:t xml:space="preserve"> </w:t>
      </w:r>
      <w:r w:rsidR="006A29C8" w:rsidRPr="00EA3B65">
        <w:rPr>
          <w:rFonts w:ascii="Times New Roman" w:hAnsi="Times New Roman"/>
        </w:rPr>
        <w:t>Safehold</w:t>
      </w:r>
      <w:r w:rsidR="00062672" w:rsidRPr="00EA3B65">
        <w:rPr>
          <w:rFonts w:ascii="Times New Roman" w:hAnsi="Times New Roman"/>
        </w:rPr>
        <w:t xml:space="preserve"> may grant to </w:t>
      </w:r>
      <w:r w:rsidRPr="00EA3B65">
        <w:rPr>
          <w:rFonts w:ascii="Times New Roman" w:hAnsi="Times New Roman"/>
        </w:rPr>
        <w:t>Retailer</w:t>
      </w:r>
      <w:r w:rsidR="00062672" w:rsidRPr="00EA3B65">
        <w:rPr>
          <w:rFonts w:ascii="Times New Roman" w:hAnsi="Times New Roman"/>
        </w:rPr>
        <w:t xml:space="preserve"> authority to bind any risks on behalf of </w:t>
      </w:r>
      <w:r w:rsidR="006A29C8" w:rsidRPr="00EA3B65">
        <w:rPr>
          <w:rFonts w:ascii="Times New Roman" w:hAnsi="Times New Roman"/>
        </w:rPr>
        <w:t>Safehold</w:t>
      </w:r>
      <w:r w:rsidR="00062672" w:rsidRPr="00EA3B65">
        <w:rPr>
          <w:rFonts w:ascii="Times New Roman" w:hAnsi="Times New Roman"/>
        </w:rPr>
        <w:t>.</w:t>
      </w:r>
      <w:r w:rsidR="00303A6B" w:rsidRPr="00EA3B65">
        <w:rPr>
          <w:rFonts w:ascii="Times New Roman" w:hAnsi="Times New Roman"/>
        </w:rPr>
        <w:t xml:space="preserve"> </w:t>
      </w:r>
      <w:r w:rsidRPr="00EA3B65">
        <w:rPr>
          <w:rFonts w:ascii="Times New Roman" w:hAnsi="Times New Roman"/>
        </w:rPr>
        <w:t xml:space="preserve"> Retailer</w:t>
      </w:r>
      <w:r w:rsidR="00303A6B" w:rsidRPr="00EA3B65">
        <w:rPr>
          <w:rFonts w:ascii="Times New Roman" w:hAnsi="Times New Roman"/>
        </w:rPr>
        <w:t xml:space="preserve"> shall not have authority to appoint other agents or subagents for purposes of this agreement.</w:t>
      </w:r>
    </w:p>
    <w:p w:rsidR="00062672" w:rsidRPr="00EA3B65" w:rsidRDefault="00062672" w:rsidP="00DE08B0">
      <w:pPr>
        <w:pStyle w:val="Heading2"/>
        <w:spacing w:line="240" w:lineRule="atLeast"/>
        <w:ind w:left="0" w:firstLine="0"/>
        <w:rPr>
          <w:rFonts w:ascii="Times New Roman" w:hAnsi="Times New Roman"/>
        </w:rPr>
      </w:pPr>
      <w:r w:rsidRPr="00EA3B65">
        <w:rPr>
          <w:rFonts w:ascii="Times New Roman" w:hAnsi="Times New Roman"/>
        </w:rPr>
        <w:t>6.</w:t>
      </w:r>
      <w:r w:rsidRPr="00EA3B65">
        <w:rPr>
          <w:rFonts w:ascii="Times New Roman" w:hAnsi="Times New Roman"/>
        </w:rPr>
        <w:tab/>
        <w:t>Property</w:t>
      </w:r>
    </w:p>
    <w:p w:rsidR="00CC777D" w:rsidRPr="00EA3B65" w:rsidRDefault="00856E75" w:rsidP="00E74AFD">
      <w:pPr>
        <w:pStyle w:val="BodyText"/>
        <w:spacing w:line="240" w:lineRule="atLeast"/>
        <w:rPr>
          <w:rFonts w:ascii="Times New Roman" w:hAnsi="Times New Roman"/>
        </w:rPr>
      </w:pPr>
      <w:r w:rsidRPr="00EA3B65">
        <w:rPr>
          <w:rFonts w:ascii="Times New Roman" w:hAnsi="Times New Roman"/>
        </w:rPr>
        <w:t xml:space="preserve">Retailer </w:t>
      </w:r>
      <w:r w:rsidR="00CC777D" w:rsidRPr="00EA3B65">
        <w:rPr>
          <w:rFonts w:ascii="Times New Roman" w:hAnsi="Times New Roman"/>
        </w:rPr>
        <w:t>is the owner of policy expirations resulting from authority granted by this Agreement.  Upon</w:t>
      </w:r>
      <w:r w:rsidR="00293BE2">
        <w:rPr>
          <w:rFonts w:ascii="Times New Roman" w:hAnsi="Times New Roman"/>
        </w:rPr>
        <w:t xml:space="preserve"> </w:t>
      </w:r>
      <w:r w:rsidR="00CC777D" w:rsidRPr="00EA3B65">
        <w:rPr>
          <w:rFonts w:ascii="Times New Roman" w:hAnsi="Times New Roman"/>
        </w:rPr>
        <w:t xml:space="preserve">termination of this Agreement, for any reason, </w:t>
      </w:r>
      <w:r w:rsidR="006A29C8" w:rsidRPr="00EA3B65">
        <w:rPr>
          <w:rFonts w:ascii="Times New Roman" w:hAnsi="Times New Roman"/>
        </w:rPr>
        <w:t>Safehold</w:t>
      </w:r>
      <w:r w:rsidR="00CC777D" w:rsidRPr="00EA3B65">
        <w:rPr>
          <w:rFonts w:ascii="Times New Roman" w:hAnsi="Times New Roman"/>
        </w:rPr>
        <w:t xml:space="preserve"> will not continue to renew </w:t>
      </w:r>
      <w:r w:rsidRPr="00EA3B65">
        <w:rPr>
          <w:rFonts w:ascii="Times New Roman" w:hAnsi="Times New Roman"/>
        </w:rPr>
        <w:t>Retailer</w:t>
      </w:r>
      <w:r w:rsidR="00CC777D" w:rsidRPr="00EA3B65">
        <w:rPr>
          <w:rFonts w:ascii="Times New Roman" w:hAnsi="Times New Roman"/>
        </w:rPr>
        <w:t xml:space="preserve">’s accounts except as may be required by law, or as mutually agreed upon.  Commission </w:t>
      </w:r>
      <w:r w:rsidR="00722611" w:rsidRPr="00EA3B65">
        <w:rPr>
          <w:rFonts w:ascii="Times New Roman" w:hAnsi="Times New Roman"/>
        </w:rPr>
        <w:t>w</w:t>
      </w:r>
      <w:r w:rsidR="00CC777D" w:rsidRPr="00EA3B65">
        <w:rPr>
          <w:rFonts w:ascii="Times New Roman" w:hAnsi="Times New Roman"/>
        </w:rPr>
        <w:t>ill not be paid on any policies, renewals, or transactions that occur after the effective date of termination.</w:t>
      </w:r>
      <w:r w:rsidR="001A1F01" w:rsidRPr="00EA3B65">
        <w:rPr>
          <w:rFonts w:ascii="Times New Roman" w:hAnsi="Times New Roman"/>
        </w:rPr>
        <w:t xml:space="preserve">  If Retailer defaults upon its payments to</w:t>
      </w:r>
      <w:r w:rsidR="00293BE2">
        <w:rPr>
          <w:rFonts w:ascii="Times New Roman" w:hAnsi="Times New Roman"/>
        </w:rPr>
        <w:t xml:space="preserve"> </w:t>
      </w:r>
      <w:r w:rsidR="006A29C8" w:rsidRPr="00EA3B65">
        <w:rPr>
          <w:rFonts w:ascii="Times New Roman" w:hAnsi="Times New Roman"/>
        </w:rPr>
        <w:t>Safehold</w:t>
      </w:r>
      <w:r w:rsidR="001A1F01" w:rsidRPr="00EA3B65">
        <w:rPr>
          <w:rFonts w:ascii="Times New Roman" w:hAnsi="Times New Roman"/>
        </w:rPr>
        <w:t xml:space="preserve">, then the records, use and control of expirations and renewals shall be vested in </w:t>
      </w:r>
      <w:r w:rsidR="006A29C8" w:rsidRPr="00EA3B65">
        <w:rPr>
          <w:rFonts w:ascii="Times New Roman" w:hAnsi="Times New Roman"/>
        </w:rPr>
        <w:t>Safehold.</w:t>
      </w:r>
    </w:p>
    <w:p w:rsidR="00062672" w:rsidRPr="00EA3B65" w:rsidRDefault="00062672" w:rsidP="00062672">
      <w:pPr>
        <w:pStyle w:val="Heading2"/>
        <w:spacing w:line="240" w:lineRule="atLeast"/>
        <w:rPr>
          <w:rFonts w:ascii="Times New Roman" w:hAnsi="Times New Roman"/>
        </w:rPr>
      </w:pPr>
      <w:r w:rsidRPr="00EA3B65">
        <w:rPr>
          <w:rFonts w:ascii="Times New Roman" w:hAnsi="Times New Roman"/>
        </w:rPr>
        <w:t>7.</w:t>
      </w:r>
      <w:r w:rsidRPr="00EA3B65">
        <w:rPr>
          <w:rFonts w:ascii="Times New Roman" w:hAnsi="Times New Roman"/>
        </w:rPr>
        <w:tab/>
        <w:t>Existing customer relationships</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 xml:space="preserve">The parties agree that in the event that </w:t>
      </w:r>
      <w:r w:rsidR="00856E75" w:rsidRPr="00EA3B65">
        <w:rPr>
          <w:rFonts w:ascii="Times New Roman" w:hAnsi="Times New Roman"/>
        </w:rPr>
        <w:t xml:space="preserve">Retailer </w:t>
      </w:r>
      <w:r w:rsidRPr="00EA3B65">
        <w:rPr>
          <w:rFonts w:ascii="Times New Roman" w:hAnsi="Times New Roman"/>
        </w:rPr>
        <w:t xml:space="preserve">submits to </w:t>
      </w:r>
      <w:r w:rsidR="006A29C8" w:rsidRPr="00EA3B65">
        <w:rPr>
          <w:rFonts w:ascii="Times New Roman" w:hAnsi="Times New Roman"/>
        </w:rPr>
        <w:t>Safehold</w:t>
      </w:r>
      <w:r w:rsidRPr="00EA3B65">
        <w:rPr>
          <w:rFonts w:ascii="Times New Roman" w:hAnsi="Times New Roman"/>
        </w:rPr>
        <w:t xml:space="preserve"> for placement a customer who is being solicited for business by</w:t>
      </w:r>
      <w:r w:rsidR="00856E75" w:rsidRPr="00EA3B65">
        <w:rPr>
          <w:rFonts w:ascii="Times New Roman" w:hAnsi="Times New Roman"/>
        </w:rPr>
        <w:t xml:space="preserve"> </w:t>
      </w:r>
      <w:r w:rsidR="006A29C8" w:rsidRPr="00EA3B65">
        <w:rPr>
          <w:rFonts w:ascii="Times New Roman" w:hAnsi="Times New Roman"/>
        </w:rPr>
        <w:t>Safehold</w:t>
      </w:r>
      <w:r w:rsidRPr="00EA3B65">
        <w:rPr>
          <w:rFonts w:ascii="Times New Roman" w:hAnsi="Times New Roman"/>
        </w:rPr>
        <w:t xml:space="preserve"> or who is already a </w:t>
      </w:r>
      <w:r w:rsidR="006A29C8" w:rsidRPr="00EA3B65">
        <w:rPr>
          <w:rFonts w:ascii="Times New Roman" w:hAnsi="Times New Roman"/>
        </w:rPr>
        <w:t>Safehold</w:t>
      </w:r>
      <w:r w:rsidRPr="00EA3B65">
        <w:rPr>
          <w:rFonts w:ascii="Times New Roman" w:hAnsi="Times New Roman"/>
        </w:rPr>
        <w:t xml:space="preserve"> customer, all materials provided by </w:t>
      </w:r>
      <w:r w:rsidR="00856E75" w:rsidRPr="00EA3B65">
        <w:rPr>
          <w:rFonts w:ascii="Times New Roman" w:hAnsi="Times New Roman"/>
        </w:rPr>
        <w:t>Retailer</w:t>
      </w:r>
      <w:r w:rsidRPr="00EA3B65">
        <w:rPr>
          <w:rFonts w:ascii="Times New Roman" w:hAnsi="Times New Roman"/>
        </w:rPr>
        <w:t xml:space="preserve"> shall be returned to </w:t>
      </w:r>
      <w:r w:rsidR="00856E75" w:rsidRPr="00EA3B65">
        <w:rPr>
          <w:rFonts w:ascii="Times New Roman" w:hAnsi="Times New Roman"/>
        </w:rPr>
        <w:t>Retailer</w:t>
      </w:r>
      <w:r w:rsidRPr="00EA3B65">
        <w:rPr>
          <w:rFonts w:ascii="Times New Roman" w:hAnsi="Times New Roman"/>
        </w:rPr>
        <w:t xml:space="preserve"> immediately, and any insurance business placed for the customer in question by</w:t>
      </w:r>
      <w:r w:rsidR="00856E75" w:rsidRPr="00EA3B65">
        <w:rPr>
          <w:rFonts w:ascii="Times New Roman" w:hAnsi="Times New Roman"/>
        </w:rPr>
        <w:t xml:space="preserve"> </w:t>
      </w:r>
      <w:r w:rsidR="006A29C8" w:rsidRPr="00EA3B65">
        <w:rPr>
          <w:rFonts w:ascii="Times New Roman" w:hAnsi="Times New Roman"/>
        </w:rPr>
        <w:t>Safehold</w:t>
      </w:r>
      <w:r w:rsidRPr="00EA3B65">
        <w:rPr>
          <w:rFonts w:ascii="Times New Roman" w:hAnsi="Times New Roman"/>
        </w:rPr>
        <w:t xml:space="preserve"> shall not be subject to the terms and conditions of this Agreement.</w:t>
      </w:r>
    </w:p>
    <w:p w:rsidR="00062672" w:rsidRPr="00EA3B65" w:rsidRDefault="00062672" w:rsidP="00062672">
      <w:pPr>
        <w:pStyle w:val="Heading2"/>
        <w:spacing w:line="240" w:lineRule="atLeast"/>
        <w:rPr>
          <w:rFonts w:ascii="Times New Roman" w:hAnsi="Times New Roman"/>
        </w:rPr>
      </w:pPr>
      <w:r w:rsidRPr="00EA3B65">
        <w:rPr>
          <w:rFonts w:ascii="Times New Roman" w:hAnsi="Times New Roman"/>
        </w:rPr>
        <w:t>8.</w:t>
      </w:r>
      <w:r w:rsidRPr="00EA3B65">
        <w:rPr>
          <w:rFonts w:ascii="Times New Roman" w:hAnsi="Times New Roman"/>
        </w:rPr>
        <w:tab/>
        <w:t>Termination</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 xml:space="preserve">With the exception of paragraph 6, either party may terminate this Agreement by </w:t>
      </w:r>
      <w:r w:rsidR="00303A6B" w:rsidRPr="00EA3B65">
        <w:rPr>
          <w:rFonts w:ascii="Times New Roman" w:hAnsi="Times New Roman"/>
        </w:rPr>
        <w:t>prov</w:t>
      </w:r>
      <w:r w:rsidR="00CC777D" w:rsidRPr="00EA3B65">
        <w:rPr>
          <w:rFonts w:ascii="Times New Roman" w:hAnsi="Times New Roman"/>
        </w:rPr>
        <w:t xml:space="preserve">iding the other </w:t>
      </w:r>
      <w:proofErr w:type="gramStart"/>
      <w:r w:rsidR="00CC777D" w:rsidRPr="00EA3B65">
        <w:rPr>
          <w:rFonts w:ascii="Times New Roman" w:hAnsi="Times New Roman"/>
        </w:rPr>
        <w:t>party  thirty</w:t>
      </w:r>
      <w:proofErr w:type="gramEnd"/>
      <w:r w:rsidR="00CC777D" w:rsidRPr="00EA3B65">
        <w:rPr>
          <w:rFonts w:ascii="Times New Roman" w:hAnsi="Times New Roman"/>
        </w:rPr>
        <w:t xml:space="preserve"> (30) </w:t>
      </w:r>
      <w:r w:rsidR="003170C0" w:rsidRPr="00EA3B65">
        <w:rPr>
          <w:rFonts w:ascii="Times New Roman" w:hAnsi="Times New Roman"/>
        </w:rPr>
        <w:t>days</w:t>
      </w:r>
      <w:r w:rsidRPr="00EA3B65">
        <w:rPr>
          <w:rFonts w:ascii="Times New Roman" w:hAnsi="Times New Roman"/>
        </w:rPr>
        <w:t xml:space="preserve"> written notice of their intent to do so.</w:t>
      </w:r>
    </w:p>
    <w:p w:rsidR="00062672" w:rsidRPr="00EA3B65" w:rsidRDefault="00062672" w:rsidP="00062672">
      <w:pPr>
        <w:pStyle w:val="Heading2"/>
        <w:spacing w:line="240" w:lineRule="atLeast"/>
        <w:rPr>
          <w:rFonts w:ascii="Times New Roman" w:hAnsi="Times New Roman"/>
        </w:rPr>
      </w:pPr>
      <w:r w:rsidRPr="00EA3B65">
        <w:rPr>
          <w:rFonts w:ascii="Times New Roman" w:hAnsi="Times New Roman"/>
        </w:rPr>
        <w:t xml:space="preserve">9.  </w:t>
      </w:r>
      <w:r w:rsidR="00600696">
        <w:rPr>
          <w:rFonts w:ascii="Times New Roman" w:hAnsi="Times New Roman"/>
        </w:rPr>
        <w:t xml:space="preserve">  L</w:t>
      </w:r>
      <w:r w:rsidRPr="00EA3B65">
        <w:rPr>
          <w:rFonts w:ascii="Times New Roman" w:hAnsi="Times New Roman"/>
        </w:rPr>
        <w:t>icense</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 xml:space="preserve">Upon execution of this Agreement, the </w:t>
      </w:r>
      <w:r w:rsidR="00263151" w:rsidRPr="00EA3B65">
        <w:rPr>
          <w:rFonts w:ascii="Times New Roman" w:hAnsi="Times New Roman"/>
        </w:rPr>
        <w:t xml:space="preserve">Retailer </w:t>
      </w:r>
      <w:r w:rsidRPr="00EA3B65">
        <w:rPr>
          <w:rFonts w:ascii="Times New Roman" w:hAnsi="Times New Roman"/>
        </w:rPr>
        <w:t xml:space="preserve">shall </w:t>
      </w:r>
      <w:proofErr w:type="gramStart"/>
      <w:r w:rsidRPr="00EA3B65">
        <w:rPr>
          <w:rFonts w:ascii="Times New Roman" w:hAnsi="Times New Roman"/>
        </w:rPr>
        <w:t>provide  a</w:t>
      </w:r>
      <w:proofErr w:type="gramEnd"/>
      <w:r w:rsidRPr="00EA3B65">
        <w:rPr>
          <w:rFonts w:ascii="Times New Roman" w:hAnsi="Times New Roman"/>
        </w:rPr>
        <w:t xml:space="preserve"> current copy of their license and shall do likewise upon the subsequent renewal of such license.</w:t>
      </w:r>
    </w:p>
    <w:p w:rsidR="006A29C8" w:rsidRPr="00EA3B65" w:rsidRDefault="00062672" w:rsidP="006A29C8">
      <w:pPr>
        <w:pStyle w:val="Heading2"/>
        <w:spacing w:line="240" w:lineRule="atLeast"/>
        <w:rPr>
          <w:rFonts w:ascii="Times New Roman" w:hAnsi="Times New Roman"/>
        </w:rPr>
      </w:pPr>
      <w:r w:rsidRPr="00EA3B65">
        <w:rPr>
          <w:rFonts w:ascii="Times New Roman" w:hAnsi="Times New Roman"/>
        </w:rPr>
        <w:t>10.</w:t>
      </w:r>
      <w:r w:rsidRPr="00EA3B65">
        <w:rPr>
          <w:rFonts w:ascii="Times New Roman" w:hAnsi="Times New Roman"/>
        </w:rPr>
        <w:tab/>
      </w:r>
      <w:r w:rsidR="00ED401D">
        <w:rPr>
          <w:rFonts w:ascii="Times New Roman" w:hAnsi="Times New Roman"/>
        </w:rPr>
        <w:t>Premium Audit</w:t>
      </w:r>
    </w:p>
    <w:p w:rsidR="00ED401D" w:rsidRDefault="006A29C8" w:rsidP="00ED401D">
      <w:pPr>
        <w:pStyle w:val="NoSpacing"/>
        <w:ind w:left="360"/>
        <w:rPr>
          <w:sz w:val="20"/>
          <w:szCs w:val="20"/>
        </w:rPr>
      </w:pPr>
      <w:r w:rsidRPr="00EA3B65">
        <w:rPr>
          <w:sz w:val="20"/>
          <w:szCs w:val="20"/>
        </w:rPr>
        <w:t xml:space="preserve">Unless negotiated elsewhere and/or stated in the </w:t>
      </w:r>
      <w:proofErr w:type="gramStart"/>
      <w:r w:rsidRPr="00EA3B65">
        <w:rPr>
          <w:sz w:val="20"/>
          <w:szCs w:val="20"/>
        </w:rPr>
        <w:t>policy(</w:t>
      </w:r>
      <w:proofErr w:type="spellStart"/>
      <w:proofErr w:type="gramEnd"/>
      <w:r w:rsidRPr="00EA3B65">
        <w:rPr>
          <w:sz w:val="20"/>
          <w:szCs w:val="20"/>
        </w:rPr>
        <w:t>ies</w:t>
      </w:r>
      <w:proofErr w:type="spellEnd"/>
      <w:r w:rsidRPr="00EA3B65">
        <w:rPr>
          <w:sz w:val="20"/>
          <w:szCs w:val="20"/>
        </w:rPr>
        <w:t xml:space="preserve">) at issue, </w:t>
      </w:r>
      <w:proofErr w:type="spellStart"/>
      <w:r w:rsidRPr="00EA3B65">
        <w:rPr>
          <w:sz w:val="20"/>
          <w:szCs w:val="20"/>
        </w:rPr>
        <w:t>Safehold</w:t>
      </w:r>
      <w:proofErr w:type="spellEnd"/>
      <w:r w:rsidRPr="00EA3B65">
        <w:rPr>
          <w:sz w:val="20"/>
          <w:szCs w:val="20"/>
        </w:rPr>
        <w:t xml:space="preserve"> may conduct an audit of the payroll, mileage, cost of hire or other variable(s) which are the basis of the policy premium for the relevant policy period.  Based upon the results of such audit, the premium may be increased or decreased to correspond to the actual payroll, mileage, cost of hire or other variable(s) which are the basis of the policy premium (an </w:t>
      </w:r>
      <w:r w:rsidRPr="00EA3B65">
        <w:rPr>
          <w:sz w:val="20"/>
          <w:szCs w:val="20"/>
        </w:rPr>
        <w:lastRenderedPageBreak/>
        <w:t>“Audit Adjustment”).  Safehold shall provide written notice of the results of any such audit and an invoice representing any premium adjustment due as a result of the Audit Adjustment (the “Audit Adjustment Notice”).  The insured and/or insurance carrier shall notify Safehold in writing (an “Audit Dispute”) within fifteen (15) days following the billing date of an Audit Adjustment Notice if the insured disputes the results of any such audit.  Such Audit Dispute should specify the basis of any such dispute together with evidence in support of the Audit Dispute.  Any Audit Dispute not accompanied by such evidence shall not be considered by Safehold.</w:t>
      </w:r>
      <w:r w:rsidR="00293BE2">
        <w:rPr>
          <w:sz w:val="20"/>
          <w:szCs w:val="20"/>
        </w:rPr>
        <w:t xml:space="preserve">  </w:t>
      </w:r>
      <w:r w:rsidRPr="00EA3B65">
        <w:rPr>
          <w:sz w:val="20"/>
          <w:szCs w:val="20"/>
        </w:rPr>
        <w:t>Safehold shall issue its final determination of the results of an Audit Adjustment and any corresponding Audit Dispute within thirty (30) days following the date of the Audit Dispute and shall provide the insured with a final invoice (the “Final Premium Notice”) for any premium adjustment due as a result of the Audit Adjustment.  All Additional Premium for the audit shall be payable fifteen (15) days after the billing date of the Final Premium Notice.  The producing retailer may return any final premium audit within thirty (30) days of the billing date as uncollectible as long as the producing retailer can provide evidence and documentation of collection efforts.  Otherwise, the producing</w:t>
      </w:r>
      <w:r w:rsidR="00EC1815" w:rsidRPr="00EA3B65">
        <w:rPr>
          <w:sz w:val="20"/>
          <w:szCs w:val="20"/>
        </w:rPr>
        <w:t xml:space="preserve"> </w:t>
      </w:r>
      <w:r w:rsidRPr="00EA3B65">
        <w:rPr>
          <w:sz w:val="20"/>
          <w:szCs w:val="20"/>
        </w:rPr>
        <w:t>retailer shall be responsible for payment of any audit additional premium.  No</w:t>
      </w:r>
      <w:r w:rsidR="00EC1815" w:rsidRPr="00EA3B65">
        <w:rPr>
          <w:sz w:val="20"/>
          <w:szCs w:val="20"/>
        </w:rPr>
        <w:t xml:space="preserve"> </w:t>
      </w:r>
      <w:r w:rsidRPr="00EA3B65">
        <w:rPr>
          <w:sz w:val="20"/>
          <w:szCs w:val="20"/>
        </w:rPr>
        <w:t>retailer commission shall be payable with respect to any uncollected audit premium.</w:t>
      </w:r>
    </w:p>
    <w:p w:rsidR="00ED401D" w:rsidRDefault="00ED401D" w:rsidP="00ED401D">
      <w:pPr>
        <w:pStyle w:val="NoSpacing"/>
        <w:ind w:left="360"/>
      </w:pPr>
    </w:p>
    <w:p w:rsidR="00062672" w:rsidRPr="00EA3B65" w:rsidRDefault="006A29C8" w:rsidP="00062672">
      <w:pPr>
        <w:pStyle w:val="Heading2"/>
        <w:spacing w:line="240" w:lineRule="atLeast"/>
        <w:rPr>
          <w:rFonts w:ascii="Times New Roman" w:hAnsi="Times New Roman"/>
        </w:rPr>
      </w:pPr>
      <w:r w:rsidRPr="00EA3B65">
        <w:rPr>
          <w:rFonts w:ascii="Times New Roman" w:hAnsi="Times New Roman"/>
        </w:rPr>
        <w:t>11.</w:t>
      </w:r>
      <w:r w:rsidRPr="00EA3B65">
        <w:rPr>
          <w:rFonts w:ascii="Times New Roman" w:hAnsi="Times New Roman"/>
        </w:rPr>
        <w:tab/>
      </w:r>
      <w:r w:rsidR="00062672" w:rsidRPr="00EA3B65">
        <w:rPr>
          <w:rFonts w:ascii="Times New Roman" w:hAnsi="Times New Roman"/>
        </w:rPr>
        <w:t>Errors and omissions</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 xml:space="preserve">The </w:t>
      </w:r>
      <w:r w:rsidR="00856E75" w:rsidRPr="00EA3B65">
        <w:rPr>
          <w:rFonts w:ascii="Times New Roman" w:hAnsi="Times New Roman"/>
        </w:rPr>
        <w:t xml:space="preserve">Retailer </w:t>
      </w:r>
      <w:r w:rsidRPr="00EA3B65">
        <w:rPr>
          <w:rFonts w:ascii="Times New Roman" w:hAnsi="Times New Roman"/>
        </w:rPr>
        <w:t xml:space="preserve">has and agrees to maintain Insurance Agents and Brokers Errors &amp; Omissions Liability insurance </w:t>
      </w:r>
      <w:r w:rsidR="00CC777D" w:rsidRPr="00EA3B65">
        <w:rPr>
          <w:rFonts w:ascii="Times New Roman" w:hAnsi="Times New Roman"/>
        </w:rPr>
        <w:t>with a limit of not less than $</w:t>
      </w:r>
      <w:r w:rsidR="000D709E" w:rsidRPr="00EA3B65">
        <w:rPr>
          <w:rFonts w:ascii="Times New Roman" w:hAnsi="Times New Roman"/>
        </w:rPr>
        <w:t>1</w:t>
      </w:r>
      <w:r w:rsidRPr="00EA3B65">
        <w:rPr>
          <w:rFonts w:ascii="Times New Roman" w:hAnsi="Times New Roman"/>
        </w:rPr>
        <w:t>,000,000</w:t>
      </w:r>
      <w:r w:rsidR="00CC777D" w:rsidRPr="00EA3B65">
        <w:rPr>
          <w:rFonts w:ascii="Times New Roman" w:hAnsi="Times New Roman"/>
        </w:rPr>
        <w:t xml:space="preserve"> per claim/$</w:t>
      </w:r>
      <w:r w:rsidR="000D709E" w:rsidRPr="00EA3B65">
        <w:rPr>
          <w:rFonts w:ascii="Times New Roman" w:hAnsi="Times New Roman"/>
        </w:rPr>
        <w:t>1</w:t>
      </w:r>
      <w:r w:rsidRPr="00EA3B65">
        <w:rPr>
          <w:rFonts w:ascii="Times New Roman" w:hAnsi="Times New Roman"/>
        </w:rPr>
        <w:t>,000,000</w:t>
      </w:r>
      <w:r w:rsidR="00CC777D" w:rsidRPr="00EA3B65">
        <w:rPr>
          <w:rFonts w:ascii="Times New Roman" w:hAnsi="Times New Roman"/>
        </w:rPr>
        <w:t xml:space="preserve"> </w:t>
      </w:r>
      <w:r w:rsidRPr="00EA3B65">
        <w:rPr>
          <w:rFonts w:ascii="Times New Roman" w:hAnsi="Times New Roman"/>
        </w:rPr>
        <w:t>aggregate.</w:t>
      </w:r>
      <w:r w:rsidR="00CE1902">
        <w:rPr>
          <w:rFonts w:ascii="Times New Roman" w:hAnsi="Times New Roman"/>
        </w:rPr>
        <w:t xml:space="preserve">  </w:t>
      </w:r>
      <w:r w:rsidRPr="00EA3B65">
        <w:rPr>
          <w:rFonts w:ascii="Times New Roman" w:hAnsi="Times New Roman"/>
        </w:rPr>
        <w:t xml:space="preserve">Insurance will be maintained throughout the duration of this Agreement and for a period of two (2) years thereafter. </w:t>
      </w:r>
      <w:r w:rsidR="008C0E7C">
        <w:rPr>
          <w:rFonts w:ascii="Times New Roman" w:hAnsi="Times New Roman"/>
        </w:rPr>
        <w:t xml:space="preserve"> </w:t>
      </w:r>
      <w:r w:rsidRPr="00EA3B65">
        <w:rPr>
          <w:rFonts w:ascii="Times New Roman" w:hAnsi="Times New Roman"/>
        </w:rPr>
        <w:t xml:space="preserve">Such policy shall be placed with an Insurer acceptable to </w:t>
      </w:r>
      <w:r w:rsidR="006A29C8" w:rsidRPr="00EA3B65">
        <w:rPr>
          <w:rFonts w:ascii="Times New Roman" w:hAnsi="Times New Roman"/>
        </w:rPr>
        <w:t>Safehold</w:t>
      </w:r>
      <w:r w:rsidRPr="00EA3B65">
        <w:rPr>
          <w:rFonts w:ascii="Times New Roman" w:hAnsi="Times New Roman"/>
        </w:rPr>
        <w:t xml:space="preserve">.  </w:t>
      </w:r>
      <w:r w:rsidR="000A2ECF" w:rsidRPr="00EA3B65">
        <w:rPr>
          <w:rFonts w:ascii="Times New Roman" w:hAnsi="Times New Roman"/>
        </w:rPr>
        <w:t xml:space="preserve"> Retailer</w:t>
      </w:r>
      <w:r w:rsidRPr="00EA3B65">
        <w:rPr>
          <w:rFonts w:ascii="Times New Roman" w:hAnsi="Times New Roman"/>
        </w:rPr>
        <w:t xml:space="preserve"> agrees to provide </w:t>
      </w:r>
      <w:r w:rsidR="006A29C8" w:rsidRPr="00EA3B65">
        <w:rPr>
          <w:rFonts w:ascii="Times New Roman" w:hAnsi="Times New Roman"/>
        </w:rPr>
        <w:t>Safehold</w:t>
      </w:r>
      <w:r w:rsidRPr="00EA3B65">
        <w:rPr>
          <w:rFonts w:ascii="Times New Roman" w:hAnsi="Times New Roman"/>
        </w:rPr>
        <w:t xml:space="preserve"> with proof of such coverage annually and at such other times as </w:t>
      </w:r>
      <w:r w:rsidR="006A29C8" w:rsidRPr="00EA3B65">
        <w:rPr>
          <w:rFonts w:ascii="Times New Roman" w:hAnsi="Times New Roman"/>
        </w:rPr>
        <w:t>Safehold</w:t>
      </w:r>
      <w:r w:rsidRPr="00EA3B65">
        <w:rPr>
          <w:rFonts w:ascii="Times New Roman" w:hAnsi="Times New Roman"/>
        </w:rPr>
        <w:t xml:space="preserve"> may reasonably request.</w:t>
      </w:r>
    </w:p>
    <w:p w:rsidR="00062672" w:rsidRPr="00EA3B65" w:rsidRDefault="006A29C8" w:rsidP="00062672">
      <w:pPr>
        <w:pStyle w:val="Heading2"/>
        <w:spacing w:line="240" w:lineRule="atLeast"/>
        <w:rPr>
          <w:rFonts w:ascii="Times New Roman" w:hAnsi="Times New Roman"/>
        </w:rPr>
      </w:pPr>
      <w:r w:rsidRPr="00EA3B65">
        <w:rPr>
          <w:rFonts w:ascii="Times New Roman" w:hAnsi="Times New Roman"/>
        </w:rPr>
        <w:t>12</w:t>
      </w:r>
      <w:r w:rsidR="00062672" w:rsidRPr="00EA3B65">
        <w:rPr>
          <w:rFonts w:ascii="Times New Roman" w:hAnsi="Times New Roman"/>
        </w:rPr>
        <w:t>.  Advertising</w:t>
      </w:r>
    </w:p>
    <w:p w:rsidR="00062672" w:rsidRPr="00EA3B65" w:rsidRDefault="000A2ECF" w:rsidP="00062672">
      <w:pPr>
        <w:pStyle w:val="BodyText"/>
        <w:spacing w:line="240" w:lineRule="atLeast"/>
        <w:rPr>
          <w:rFonts w:ascii="Times New Roman" w:hAnsi="Times New Roman"/>
        </w:rPr>
      </w:pPr>
      <w:r w:rsidRPr="00EA3B65">
        <w:rPr>
          <w:rFonts w:ascii="Times New Roman" w:hAnsi="Times New Roman"/>
        </w:rPr>
        <w:t xml:space="preserve">Retailer </w:t>
      </w:r>
      <w:r w:rsidR="00062672" w:rsidRPr="00EA3B65">
        <w:rPr>
          <w:rFonts w:ascii="Times New Roman" w:hAnsi="Times New Roman"/>
        </w:rPr>
        <w:t xml:space="preserve">shall not use any advertisement referring to or using the name </w:t>
      </w:r>
      <w:r w:rsidR="006A29C8" w:rsidRPr="00EA3B65">
        <w:rPr>
          <w:rFonts w:ascii="Times New Roman" w:hAnsi="Times New Roman"/>
        </w:rPr>
        <w:t>Safehold</w:t>
      </w:r>
      <w:r w:rsidR="00062672" w:rsidRPr="00EA3B65">
        <w:rPr>
          <w:rFonts w:ascii="Times New Roman" w:hAnsi="Times New Roman"/>
        </w:rPr>
        <w:t xml:space="preserve"> or any insurer or referring to their products, or issue or cause to have issued any letter, circular, pamphlet, or other publication or statement so referring, without the written consent of </w:t>
      </w:r>
      <w:r w:rsidR="006A29C8" w:rsidRPr="00EA3B65">
        <w:rPr>
          <w:rFonts w:ascii="Times New Roman" w:hAnsi="Times New Roman"/>
        </w:rPr>
        <w:t>Safehold</w:t>
      </w:r>
      <w:r w:rsidR="00062672" w:rsidRPr="00EA3B65">
        <w:rPr>
          <w:rFonts w:ascii="Times New Roman" w:hAnsi="Times New Roman"/>
        </w:rPr>
        <w:t>.</w:t>
      </w:r>
    </w:p>
    <w:p w:rsidR="00062672" w:rsidRPr="00EA3B65" w:rsidRDefault="006A29C8" w:rsidP="00062672">
      <w:pPr>
        <w:pStyle w:val="Heading2"/>
        <w:spacing w:line="240" w:lineRule="atLeast"/>
        <w:rPr>
          <w:rFonts w:ascii="Times New Roman" w:hAnsi="Times New Roman"/>
          <w:b w:val="0"/>
        </w:rPr>
      </w:pPr>
      <w:r w:rsidRPr="00EA3B65">
        <w:rPr>
          <w:rFonts w:ascii="Times New Roman" w:hAnsi="Times New Roman"/>
        </w:rPr>
        <w:t>13</w:t>
      </w:r>
      <w:r w:rsidR="00062672" w:rsidRPr="00EA3B65">
        <w:rPr>
          <w:rFonts w:ascii="Times New Roman" w:hAnsi="Times New Roman"/>
        </w:rPr>
        <w:t xml:space="preserve">.  </w:t>
      </w:r>
      <w:r w:rsidR="00600696">
        <w:rPr>
          <w:rFonts w:ascii="Times New Roman" w:hAnsi="Times New Roman"/>
        </w:rPr>
        <w:t xml:space="preserve"> </w:t>
      </w:r>
      <w:r w:rsidR="00062672" w:rsidRPr="00EA3B65">
        <w:rPr>
          <w:rFonts w:ascii="Times New Roman" w:hAnsi="Times New Roman"/>
        </w:rPr>
        <w:t>Indemnity and hold harmless</w:t>
      </w:r>
    </w:p>
    <w:p w:rsidR="00062672" w:rsidRPr="00EA3B65" w:rsidRDefault="000A2ECF" w:rsidP="003965E5">
      <w:pPr>
        <w:pStyle w:val="BodyText"/>
        <w:spacing w:line="240" w:lineRule="atLeast"/>
        <w:rPr>
          <w:rFonts w:ascii="Times New Roman" w:hAnsi="Times New Roman"/>
          <w:b/>
        </w:rPr>
      </w:pPr>
      <w:r w:rsidRPr="00EA3B65">
        <w:rPr>
          <w:rFonts w:ascii="Times New Roman" w:hAnsi="Times New Roman"/>
        </w:rPr>
        <w:t>Retailer</w:t>
      </w:r>
      <w:r w:rsidR="00062672" w:rsidRPr="00EA3B65">
        <w:rPr>
          <w:rFonts w:ascii="Times New Roman" w:hAnsi="Times New Roman"/>
        </w:rPr>
        <w:t xml:space="preserve"> agrees to indemnify and hold </w:t>
      </w:r>
      <w:r w:rsidR="002346CF">
        <w:rPr>
          <w:rFonts w:ascii="Times New Roman" w:hAnsi="Times New Roman"/>
        </w:rPr>
        <w:t xml:space="preserve">harmless </w:t>
      </w:r>
      <w:r w:rsidR="006A29C8" w:rsidRPr="00EA3B65">
        <w:rPr>
          <w:rFonts w:ascii="Times New Roman" w:hAnsi="Times New Roman"/>
        </w:rPr>
        <w:t>Safehold</w:t>
      </w:r>
      <w:r w:rsidR="00062672" w:rsidRPr="00EA3B65">
        <w:rPr>
          <w:rFonts w:ascii="Times New Roman" w:hAnsi="Times New Roman"/>
        </w:rPr>
        <w:t xml:space="preserve"> in any joint and several capacities, its officers, directors and employees</w:t>
      </w:r>
      <w:proofErr w:type="gramStart"/>
      <w:r w:rsidR="00062672" w:rsidRPr="00EA3B65">
        <w:rPr>
          <w:rFonts w:ascii="Times New Roman" w:hAnsi="Times New Roman"/>
        </w:rPr>
        <w:t xml:space="preserve">, </w:t>
      </w:r>
      <w:r w:rsidR="002346CF">
        <w:rPr>
          <w:rFonts w:ascii="Times New Roman" w:hAnsi="Times New Roman"/>
        </w:rPr>
        <w:t xml:space="preserve"> </w:t>
      </w:r>
      <w:r w:rsidR="00062672" w:rsidRPr="00EA3B65">
        <w:rPr>
          <w:rFonts w:ascii="Times New Roman" w:hAnsi="Times New Roman"/>
        </w:rPr>
        <w:t>with</w:t>
      </w:r>
      <w:proofErr w:type="gramEnd"/>
      <w:r w:rsidR="00062672" w:rsidRPr="00EA3B65">
        <w:rPr>
          <w:rFonts w:ascii="Times New Roman" w:hAnsi="Times New Roman"/>
        </w:rPr>
        <w:t xml:space="preserve"> respect to any claims, loss, liability, damage or judgment suffered by </w:t>
      </w:r>
      <w:r w:rsidR="006A29C8" w:rsidRPr="00EA3B65">
        <w:rPr>
          <w:rFonts w:ascii="Times New Roman" w:hAnsi="Times New Roman"/>
        </w:rPr>
        <w:t>Safehold</w:t>
      </w:r>
      <w:r w:rsidR="00062672" w:rsidRPr="00EA3B65">
        <w:rPr>
          <w:rFonts w:ascii="Times New Roman" w:hAnsi="Times New Roman"/>
        </w:rPr>
        <w:t>, including reasonable</w:t>
      </w:r>
      <w:r w:rsidR="00062672" w:rsidRPr="00723D53">
        <w:rPr>
          <w:rFonts w:ascii="Times New Roman" w:hAnsi="Times New Roman"/>
          <w:u w:val="single"/>
        </w:rPr>
        <w:t xml:space="preserve"> </w:t>
      </w:r>
      <w:r w:rsidR="00062672" w:rsidRPr="00EA3B65">
        <w:rPr>
          <w:rFonts w:ascii="Times New Roman" w:hAnsi="Times New Roman"/>
        </w:rPr>
        <w:t>attorney’s fees and court costs, which result from any and all adverse acts or omissions of</w:t>
      </w:r>
      <w:r w:rsidRPr="00EA3B65">
        <w:rPr>
          <w:rFonts w:ascii="Times New Roman" w:hAnsi="Times New Roman"/>
        </w:rPr>
        <w:t xml:space="preserve"> Retailer</w:t>
      </w:r>
      <w:r w:rsidR="00062672" w:rsidRPr="00EA3B65">
        <w:rPr>
          <w:rFonts w:ascii="Times New Roman" w:hAnsi="Times New Roman"/>
        </w:rPr>
        <w:t xml:space="preserve"> and its agents arising out of, and in conjunction with this Agreement. </w:t>
      </w:r>
      <w:r w:rsidRPr="00EA3B65">
        <w:rPr>
          <w:rFonts w:ascii="Times New Roman" w:hAnsi="Times New Roman"/>
        </w:rPr>
        <w:t xml:space="preserve"> </w:t>
      </w:r>
      <w:r w:rsidR="006A29C8" w:rsidRPr="00EA3B65">
        <w:rPr>
          <w:rFonts w:ascii="Times New Roman" w:hAnsi="Times New Roman"/>
        </w:rPr>
        <w:t>Safehold</w:t>
      </w:r>
      <w:r w:rsidR="00062672" w:rsidRPr="00EA3B65">
        <w:rPr>
          <w:rFonts w:ascii="Times New Roman" w:hAnsi="Times New Roman"/>
        </w:rPr>
        <w:t xml:space="preserve"> agrees to indemnify and hold </w:t>
      </w:r>
      <w:r w:rsidRPr="00EA3B65">
        <w:rPr>
          <w:rFonts w:ascii="Times New Roman" w:hAnsi="Times New Roman"/>
        </w:rPr>
        <w:t>Retailer</w:t>
      </w:r>
      <w:r w:rsidR="00062672" w:rsidRPr="00EA3B65">
        <w:rPr>
          <w:rFonts w:ascii="Times New Roman" w:hAnsi="Times New Roman"/>
        </w:rPr>
        <w:t xml:space="preserve">, its officers, directors and employees, harmless with respect to any claims, loss, liability, damage or judgment suffered by </w:t>
      </w:r>
      <w:r w:rsidRPr="00EA3B65">
        <w:rPr>
          <w:rFonts w:ascii="Times New Roman" w:hAnsi="Times New Roman"/>
        </w:rPr>
        <w:t>Retailer</w:t>
      </w:r>
      <w:r w:rsidR="00062672" w:rsidRPr="00EA3B65">
        <w:rPr>
          <w:rFonts w:ascii="Times New Roman" w:hAnsi="Times New Roman"/>
        </w:rPr>
        <w:t xml:space="preserve">, including reasonable attorneys’ fees and court costs, which result from any and all adverse acts or omissions of </w:t>
      </w:r>
      <w:r w:rsidR="006A29C8" w:rsidRPr="00EA3B65">
        <w:rPr>
          <w:rFonts w:ascii="Times New Roman" w:hAnsi="Times New Roman"/>
        </w:rPr>
        <w:t>Safehold</w:t>
      </w:r>
      <w:r w:rsidR="00062672" w:rsidRPr="00EA3B65">
        <w:rPr>
          <w:rFonts w:ascii="Times New Roman" w:hAnsi="Times New Roman"/>
        </w:rPr>
        <w:t xml:space="preserve"> and its agents arising out of, and in conjunction with this Agreement.</w:t>
      </w:r>
    </w:p>
    <w:p w:rsidR="00062672" w:rsidRPr="00EA3B65" w:rsidRDefault="006A29C8" w:rsidP="00062672">
      <w:pPr>
        <w:pStyle w:val="Heading2"/>
        <w:spacing w:line="240" w:lineRule="atLeast"/>
        <w:rPr>
          <w:rFonts w:ascii="Times New Roman" w:hAnsi="Times New Roman"/>
        </w:rPr>
      </w:pPr>
      <w:r w:rsidRPr="00EA3B65">
        <w:rPr>
          <w:rFonts w:ascii="Times New Roman" w:hAnsi="Times New Roman"/>
        </w:rPr>
        <w:t>14</w:t>
      </w:r>
      <w:r w:rsidR="00062672" w:rsidRPr="00EA3B65">
        <w:rPr>
          <w:rFonts w:ascii="Times New Roman" w:hAnsi="Times New Roman"/>
        </w:rPr>
        <w:t xml:space="preserve">. </w:t>
      </w:r>
      <w:r w:rsidR="00600696">
        <w:rPr>
          <w:rFonts w:ascii="Times New Roman" w:hAnsi="Times New Roman"/>
        </w:rPr>
        <w:t xml:space="preserve"> </w:t>
      </w:r>
      <w:r w:rsidR="00062672" w:rsidRPr="00EA3B65">
        <w:rPr>
          <w:rFonts w:ascii="Times New Roman" w:hAnsi="Times New Roman"/>
        </w:rPr>
        <w:t>Enforceability</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The invalidity or unenforceability of any provision of this Agreement shall not affect the validity or enforceability of the remaining provisions, and this Agreement shall be construed as if such invalid or unenforceable provisions were omitted.</w:t>
      </w:r>
    </w:p>
    <w:p w:rsidR="00062672" w:rsidRPr="00EA3B65" w:rsidRDefault="006A29C8" w:rsidP="00062672">
      <w:pPr>
        <w:pStyle w:val="Heading2"/>
        <w:spacing w:line="240" w:lineRule="atLeast"/>
        <w:rPr>
          <w:rFonts w:ascii="Times New Roman" w:hAnsi="Times New Roman"/>
        </w:rPr>
      </w:pPr>
      <w:r w:rsidRPr="00EA3B65">
        <w:rPr>
          <w:rFonts w:ascii="Times New Roman" w:hAnsi="Times New Roman"/>
        </w:rPr>
        <w:t>15</w:t>
      </w:r>
      <w:r w:rsidR="00062672" w:rsidRPr="00EA3B65">
        <w:rPr>
          <w:rFonts w:ascii="Times New Roman" w:hAnsi="Times New Roman"/>
        </w:rPr>
        <w:t>.</w:t>
      </w:r>
      <w:r w:rsidR="00062672" w:rsidRPr="00EA3B65">
        <w:rPr>
          <w:rFonts w:ascii="Times New Roman" w:hAnsi="Times New Roman"/>
        </w:rPr>
        <w:tab/>
        <w:t>Entire agreement and amendment</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 xml:space="preserve">This Agreement constitutes the entire agreement between </w:t>
      </w:r>
      <w:r w:rsidR="006A29C8" w:rsidRPr="00EA3B65">
        <w:rPr>
          <w:rFonts w:ascii="Times New Roman" w:hAnsi="Times New Roman"/>
        </w:rPr>
        <w:t>Safehold</w:t>
      </w:r>
      <w:r w:rsidR="000A2ECF" w:rsidRPr="00EA3B65">
        <w:rPr>
          <w:rFonts w:ascii="Times New Roman" w:hAnsi="Times New Roman"/>
        </w:rPr>
        <w:t xml:space="preserve"> </w:t>
      </w:r>
      <w:r w:rsidRPr="00EA3B65">
        <w:rPr>
          <w:rFonts w:ascii="Times New Roman" w:hAnsi="Times New Roman"/>
        </w:rPr>
        <w:t>and</w:t>
      </w:r>
      <w:r w:rsidR="000A2ECF" w:rsidRPr="00EA3B65">
        <w:rPr>
          <w:rFonts w:ascii="Times New Roman" w:hAnsi="Times New Roman"/>
        </w:rPr>
        <w:t xml:space="preserve"> Retailer</w:t>
      </w:r>
      <w:r w:rsidRPr="00EA3B65">
        <w:rPr>
          <w:rFonts w:ascii="Times New Roman" w:hAnsi="Times New Roman"/>
        </w:rPr>
        <w:t xml:space="preserve"> concerning the subject matter herein, and supersedes all previous communications, representations, understandings, and agreements, either written or oral. </w:t>
      </w:r>
      <w:r w:rsidR="00F63321">
        <w:rPr>
          <w:rFonts w:ascii="Times New Roman" w:hAnsi="Times New Roman"/>
        </w:rPr>
        <w:t xml:space="preserve"> </w:t>
      </w:r>
      <w:r w:rsidRPr="00EA3B65">
        <w:rPr>
          <w:rFonts w:ascii="Times New Roman" w:hAnsi="Times New Roman"/>
        </w:rPr>
        <w:t>Modifications, changes, and amendments to this contract and relationship established thereby shall be valid only if in written form and signed by the Parties to this Agreement or other authorized agents.</w:t>
      </w:r>
    </w:p>
    <w:p w:rsidR="00062672" w:rsidRPr="00EA3B65" w:rsidRDefault="006A29C8" w:rsidP="00062672">
      <w:pPr>
        <w:pStyle w:val="Heading2"/>
        <w:spacing w:line="240" w:lineRule="atLeast"/>
        <w:rPr>
          <w:rFonts w:ascii="Times New Roman" w:hAnsi="Times New Roman"/>
        </w:rPr>
      </w:pPr>
      <w:r w:rsidRPr="00EA3B65">
        <w:rPr>
          <w:rFonts w:ascii="Times New Roman" w:hAnsi="Times New Roman"/>
        </w:rPr>
        <w:lastRenderedPageBreak/>
        <w:t>16</w:t>
      </w:r>
      <w:r w:rsidR="00062672" w:rsidRPr="00EA3B65">
        <w:rPr>
          <w:rFonts w:ascii="Times New Roman" w:hAnsi="Times New Roman"/>
        </w:rPr>
        <w:t>.</w:t>
      </w:r>
      <w:r w:rsidR="00062672" w:rsidRPr="00EA3B65">
        <w:rPr>
          <w:rFonts w:ascii="Times New Roman" w:hAnsi="Times New Roman"/>
        </w:rPr>
        <w:tab/>
        <w:t xml:space="preserve"> Assignment</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This Agreement shall not be assigned by either of the Parties, and their respective obligations hereunder shall not be delegated without the prior written consent of all the Parties hereto.</w:t>
      </w:r>
      <w:r w:rsidR="00CC777D" w:rsidRPr="00EA3B65">
        <w:rPr>
          <w:rFonts w:ascii="Times New Roman" w:hAnsi="Times New Roman"/>
        </w:rPr>
        <w:t xml:space="preserve">  No failure of either party to insist on strict compliance with this Agreement or to exercise any right under this Agreement shall be a waiver of such right.</w:t>
      </w:r>
    </w:p>
    <w:p w:rsidR="00062672" w:rsidRPr="00EA3B65" w:rsidRDefault="006A29C8" w:rsidP="00062672">
      <w:pPr>
        <w:pStyle w:val="Heading2"/>
        <w:spacing w:line="240" w:lineRule="atLeast"/>
        <w:rPr>
          <w:rFonts w:ascii="Times New Roman" w:hAnsi="Times New Roman"/>
        </w:rPr>
      </w:pPr>
      <w:r w:rsidRPr="00EA3B65">
        <w:rPr>
          <w:rFonts w:ascii="Times New Roman" w:hAnsi="Times New Roman"/>
        </w:rPr>
        <w:t>17</w:t>
      </w:r>
      <w:r w:rsidR="00062672" w:rsidRPr="00EA3B65">
        <w:rPr>
          <w:rFonts w:ascii="Times New Roman" w:hAnsi="Times New Roman"/>
        </w:rPr>
        <w:t>.</w:t>
      </w:r>
      <w:r w:rsidR="00062672" w:rsidRPr="00EA3B65">
        <w:rPr>
          <w:rFonts w:ascii="Times New Roman" w:hAnsi="Times New Roman"/>
        </w:rPr>
        <w:tab/>
        <w:t>Governing law</w:t>
      </w:r>
    </w:p>
    <w:p w:rsidR="00062672" w:rsidRPr="00EA3B65" w:rsidRDefault="00062672" w:rsidP="00062672">
      <w:pPr>
        <w:pStyle w:val="BodyText"/>
        <w:spacing w:line="240" w:lineRule="atLeast"/>
        <w:rPr>
          <w:rFonts w:ascii="Times New Roman" w:hAnsi="Times New Roman"/>
        </w:rPr>
      </w:pPr>
      <w:r w:rsidRPr="00EA3B65">
        <w:rPr>
          <w:rFonts w:ascii="Times New Roman" w:hAnsi="Times New Roman"/>
        </w:rPr>
        <w:t xml:space="preserve">This Agreement shall be governed by and construed according to the laws of the </w:t>
      </w:r>
      <w:r w:rsidR="00303A6B" w:rsidRPr="00EA3B65">
        <w:rPr>
          <w:rFonts w:ascii="Times New Roman" w:hAnsi="Times New Roman"/>
        </w:rPr>
        <w:t>domiciled state</w:t>
      </w:r>
      <w:r w:rsidR="002346CF">
        <w:rPr>
          <w:rFonts w:ascii="Times New Roman" w:hAnsi="Times New Roman"/>
        </w:rPr>
        <w:t xml:space="preserve"> of the Retailer</w:t>
      </w:r>
      <w:r w:rsidRPr="00EA3B65">
        <w:rPr>
          <w:rFonts w:ascii="Times New Roman" w:hAnsi="Times New Roman"/>
        </w:rPr>
        <w:t>.</w:t>
      </w:r>
    </w:p>
    <w:p w:rsidR="00062672" w:rsidRPr="00EA3B65" w:rsidRDefault="006A29C8" w:rsidP="00B93725">
      <w:pPr>
        <w:pStyle w:val="BodyText"/>
        <w:spacing w:line="240" w:lineRule="atLeast"/>
        <w:ind w:left="0"/>
        <w:rPr>
          <w:rFonts w:ascii="Times New Roman" w:hAnsi="Times New Roman"/>
          <w:color w:val="000000"/>
        </w:rPr>
      </w:pPr>
      <w:r w:rsidRPr="00EA3B65">
        <w:rPr>
          <w:rFonts w:ascii="Times New Roman" w:hAnsi="Times New Roman"/>
          <w:b/>
        </w:rPr>
        <w:t>18.</w:t>
      </w:r>
      <w:r w:rsidR="00B93725" w:rsidRPr="00EA3B65">
        <w:rPr>
          <w:rFonts w:ascii="Times New Roman" w:hAnsi="Times New Roman"/>
          <w:b/>
        </w:rPr>
        <w:t xml:space="preserve">  </w:t>
      </w:r>
      <w:r w:rsidR="000A2ECF" w:rsidRPr="00EA3B65">
        <w:rPr>
          <w:rFonts w:ascii="Times New Roman" w:hAnsi="Times New Roman"/>
          <w:b/>
        </w:rPr>
        <w:t xml:space="preserve">Retailer </w:t>
      </w:r>
      <w:r w:rsidR="00062672" w:rsidRPr="00EA3B65">
        <w:rPr>
          <w:rFonts w:ascii="Times New Roman" w:hAnsi="Times New Roman"/>
          <w:b/>
        </w:rPr>
        <w:t>documentation</w:t>
      </w:r>
    </w:p>
    <w:p w:rsidR="003170C0" w:rsidRDefault="003170C0" w:rsidP="00062672">
      <w:pPr>
        <w:pStyle w:val="BodyText"/>
        <w:spacing w:line="240" w:lineRule="atLeast"/>
        <w:rPr>
          <w:rFonts w:ascii="Times New Roman" w:hAnsi="Times New Roman"/>
          <w:color w:val="000000"/>
        </w:rPr>
      </w:pPr>
      <w:r w:rsidRPr="00EA3B65">
        <w:rPr>
          <w:rFonts w:ascii="Times New Roman" w:hAnsi="Times New Roman"/>
          <w:color w:val="000000"/>
        </w:rPr>
        <w:t xml:space="preserve">This Agreement shall become effective when accepted by </w:t>
      </w:r>
      <w:r w:rsidR="000A2ECF" w:rsidRPr="00EA3B65">
        <w:rPr>
          <w:rFonts w:ascii="Times New Roman" w:hAnsi="Times New Roman"/>
          <w:color w:val="000000"/>
        </w:rPr>
        <w:t xml:space="preserve">Safehold Special Risk, Inc. </w:t>
      </w:r>
      <w:r w:rsidRPr="00EA3B65">
        <w:rPr>
          <w:rFonts w:ascii="Times New Roman" w:hAnsi="Times New Roman"/>
          <w:color w:val="000000"/>
        </w:rPr>
        <w:t>and a copy of the E</w:t>
      </w:r>
      <w:r w:rsidR="000C7588" w:rsidRPr="00EA3B65">
        <w:rPr>
          <w:rFonts w:ascii="Times New Roman" w:hAnsi="Times New Roman"/>
          <w:color w:val="000000"/>
        </w:rPr>
        <w:t>rrors &amp; Omissions Dec</w:t>
      </w:r>
      <w:r w:rsidR="00722611" w:rsidRPr="00EA3B65">
        <w:rPr>
          <w:rFonts w:ascii="Times New Roman" w:hAnsi="Times New Roman"/>
          <w:color w:val="000000"/>
        </w:rPr>
        <w:t>laration</w:t>
      </w:r>
      <w:r w:rsidR="000C7588" w:rsidRPr="00EA3B65">
        <w:rPr>
          <w:rFonts w:ascii="Times New Roman" w:hAnsi="Times New Roman"/>
          <w:color w:val="000000"/>
        </w:rPr>
        <w:t xml:space="preserve"> Page</w:t>
      </w:r>
      <w:r w:rsidRPr="00EA3B65">
        <w:rPr>
          <w:rFonts w:ascii="Times New Roman" w:hAnsi="Times New Roman"/>
          <w:color w:val="000000"/>
        </w:rPr>
        <w:t>, Agency license and</w:t>
      </w:r>
      <w:r w:rsidR="00A7268A">
        <w:rPr>
          <w:rFonts w:ascii="Times New Roman" w:hAnsi="Times New Roman"/>
          <w:color w:val="000000"/>
        </w:rPr>
        <w:t xml:space="preserve"> </w:t>
      </w:r>
      <w:r w:rsidR="009B077D" w:rsidRPr="00EA3B65">
        <w:rPr>
          <w:rFonts w:ascii="Times New Roman" w:hAnsi="Times New Roman"/>
          <w:color w:val="000000"/>
        </w:rPr>
        <w:t>W</w:t>
      </w:r>
      <w:r w:rsidR="000C7588" w:rsidRPr="00EA3B65">
        <w:rPr>
          <w:rFonts w:ascii="Times New Roman" w:hAnsi="Times New Roman"/>
          <w:color w:val="000000"/>
        </w:rPr>
        <w:t>-</w:t>
      </w:r>
      <w:r w:rsidR="009B077D" w:rsidRPr="00EA3B65">
        <w:rPr>
          <w:rFonts w:ascii="Times New Roman" w:hAnsi="Times New Roman"/>
          <w:color w:val="000000"/>
        </w:rPr>
        <w:t>9</w:t>
      </w:r>
      <w:r w:rsidRPr="00EA3B65">
        <w:rPr>
          <w:rFonts w:ascii="Times New Roman" w:hAnsi="Times New Roman"/>
          <w:color w:val="000000"/>
        </w:rPr>
        <w:t xml:space="preserve"> is submitted with this Agreement. </w:t>
      </w:r>
    </w:p>
    <w:p w:rsidR="00A46643" w:rsidRPr="00EA3B65" w:rsidRDefault="00A46643" w:rsidP="00A46643">
      <w:pPr>
        <w:pStyle w:val="BodyText"/>
        <w:spacing w:line="240" w:lineRule="atLeast"/>
        <w:ind w:left="0"/>
        <w:rPr>
          <w:rFonts w:ascii="Times New Roman" w:hAnsi="Times New Roman"/>
        </w:rPr>
      </w:pPr>
      <w:r>
        <w:rPr>
          <w:rFonts w:ascii="Times New Roman" w:hAnsi="Times New Roman"/>
          <w:color w:val="000000"/>
        </w:rPr>
        <w:t xml:space="preserve">19. </w:t>
      </w:r>
      <w:r w:rsidR="00F174EE">
        <w:rPr>
          <w:rFonts w:ascii="Times New Roman" w:hAnsi="Times New Roman"/>
          <w:color w:val="000000"/>
        </w:rPr>
        <w:t xml:space="preserve">The attached </w:t>
      </w:r>
      <w:r>
        <w:rPr>
          <w:rFonts w:ascii="Times New Roman" w:hAnsi="Times New Roman"/>
          <w:color w:val="000000"/>
        </w:rPr>
        <w:t>Addendum A is made a part of this agreement.</w:t>
      </w:r>
    </w:p>
    <w:p w:rsidR="00062672" w:rsidRPr="00EA3B65" w:rsidRDefault="00062672" w:rsidP="00062672">
      <w:pPr>
        <w:pStyle w:val="BodyText2"/>
        <w:spacing w:after="0" w:line="240" w:lineRule="atLeast"/>
        <w:rPr>
          <w:rFonts w:ascii="Times New Roman" w:hAnsi="Times New Roman"/>
        </w:rPr>
      </w:pPr>
    </w:p>
    <w:p w:rsidR="00062672" w:rsidRPr="00EA3B65" w:rsidRDefault="00062672" w:rsidP="00062672">
      <w:pPr>
        <w:pStyle w:val="BodyText2"/>
        <w:spacing w:line="240" w:lineRule="atLeast"/>
        <w:rPr>
          <w:rFonts w:ascii="Times New Roman" w:hAnsi="Times New Roman"/>
        </w:rPr>
      </w:pPr>
      <w:r w:rsidRPr="00EA3B65">
        <w:rPr>
          <w:rFonts w:ascii="Times New Roman" w:hAnsi="Times New Roman"/>
        </w:rPr>
        <w:t>IN WITNESS THEREOF, the parties have hereunto set their hands on the date and year first above written for the purposes set forth in this Agreement:</w:t>
      </w:r>
    </w:p>
    <w:p w:rsidR="00062672" w:rsidRPr="00EA3B65" w:rsidRDefault="000A2ECF" w:rsidP="00062672">
      <w:pPr>
        <w:pStyle w:val="BodyText2"/>
        <w:tabs>
          <w:tab w:val="right" w:pos="4680"/>
          <w:tab w:val="left" w:pos="5040"/>
          <w:tab w:val="right" w:pos="8820"/>
        </w:tabs>
        <w:spacing w:line="240" w:lineRule="atLeast"/>
        <w:rPr>
          <w:rFonts w:ascii="Times New Roman" w:hAnsi="Times New Roman"/>
          <w:b/>
          <w:bCs/>
        </w:rPr>
      </w:pPr>
      <w:r w:rsidRPr="00EA3B65">
        <w:rPr>
          <w:rFonts w:ascii="Times New Roman" w:hAnsi="Times New Roman"/>
          <w:b/>
          <w:bCs/>
        </w:rPr>
        <w:t>Safehold Special Risk, Inc.</w:t>
      </w:r>
      <w:r w:rsidR="00062672" w:rsidRPr="00EA3B65">
        <w:rPr>
          <w:rFonts w:ascii="Times New Roman" w:hAnsi="Times New Roman"/>
          <w:b/>
          <w:bCs/>
        </w:rPr>
        <w:tab/>
      </w:r>
      <w:r w:rsidR="00062672" w:rsidRPr="00EA3B65">
        <w:rPr>
          <w:rFonts w:ascii="Times New Roman" w:hAnsi="Times New Roman"/>
          <w:b/>
          <w:bCs/>
        </w:rPr>
        <w:tab/>
      </w:r>
      <w:bookmarkStart w:id="7" w:name="Text14"/>
      <w:r w:rsidR="0039003D" w:rsidRPr="00EA3B65">
        <w:rPr>
          <w:rFonts w:ascii="Times New Roman" w:hAnsi="Times New Roman"/>
          <w:b/>
          <w:bCs/>
        </w:rPr>
        <w:fldChar w:fldCharType="begin">
          <w:ffData>
            <w:name w:val="Text14"/>
            <w:enabled/>
            <w:calcOnExit w:val="0"/>
            <w:textInput>
              <w:default w:val="Broker name"/>
            </w:textInput>
          </w:ffData>
        </w:fldChar>
      </w:r>
      <w:r w:rsidR="00062672" w:rsidRPr="00EA3B65">
        <w:rPr>
          <w:rFonts w:ascii="Times New Roman" w:hAnsi="Times New Roman"/>
          <w:b/>
          <w:bCs/>
        </w:rPr>
        <w:instrText xml:space="preserve"> FORMTEXT </w:instrText>
      </w:r>
      <w:r w:rsidR="0039003D" w:rsidRPr="00EA3B65">
        <w:rPr>
          <w:rFonts w:ascii="Times New Roman" w:hAnsi="Times New Roman"/>
          <w:b/>
          <w:bCs/>
        </w:rPr>
      </w:r>
      <w:r w:rsidR="0039003D" w:rsidRPr="00EA3B65">
        <w:rPr>
          <w:rFonts w:ascii="Times New Roman" w:hAnsi="Times New Roman"/>
          <w:b/>
          <w:bCs/>
        </w:rPr>
        <w:fldChar w:fldCharType="separate"/>
      </w:r>
      <w:r w:rsidR="00112191">
        <w:rPr>
          <w:rFonts w:ascii="Times New Roman" w:hAnsi="Times New Roman"/>
          <w:b/>
          <w:bCs/>
        </w:rPr>
        <w:t xml:space="preserve">   </w:t>
      </w:r>
      <w:r w:rsidR="00E127D9">
        <w:rPr>
          <w:rFonts w:ascii="Times New Roman" w:hAnsi="Times New Roman"/>
          <w:b/>
          <w:bCs/>
        </w:rPr>
        <w:t xml:space="preserve">   </w:t>
      </w:r>
      <w:r w:rsidR="0039003D" w:rsidRPr="00EA3B65">
        <w:rPr>
          <w:rFonts w:ascii="Times New Roman" w:hAnsi="Times New Roman"/>
          <w:b/>
          <w:bCs/>
        </w:rPr>
        <w:fldChar w:fldCharType="end"/>
      </w:r>
      <w:bookmarkEnd w:id="7"/>
    </w:p>
    <w:p w:rsidR="00062672" w:rsidRPr="00EA3B65" w:rsidRDefault="00062672" w:rsidP="00062672">
      <w:pPr>
        <w:pStyle w:val="BodyText2"/>
        <w:tabs>
          <w:tab w:val="right" w:pos="4680"/>
          <w:tab w:val="left" w:pos="5040"/>
          <w:tab w:val="right" w:pos="8820"/>
        </w:tabs>
        <w:spacing w:line="240" w:lineRule="atLeast"/>
        <w:rPr>
          <w:rFonts w:ascii="Times New Roman" w:hAnsi="Times New Roman"/>
        </w:rPr>
      </w:pPr>
      <w:r w:rsidRPr="00EA3B65">
        <w:rPr>
          <w:rFonts w:ascii="Times New Roman" w:hAnsi="Times New Roman"/>
          <w:b/>
          <w:bCs/>
        </w:rPr>
        <w:tab/>
      </w:r>
      <w:r w:rsidRPr="00EA3B65">
        <w:rPr>
          <w:rFonts w:ascii="Times New Roman" w:hAnsi="Times New Roman"/>
          <w:b/>
          <w:bCs/>
        </w:rPr>
        <w:tab/>
      </w:r>
      <w:r w:rsidR="000A2ECF" w:rsidRPr="00EA3B65">
        <w:rPr>
          <w:rFonts w:ascii="Times New Roman" w:hAnsi="Times New Roman"/>
          <w:b/>
          <w:bCs/>
        </w:rPr>
        <w:t xml:space="preserve"> “Retailer”</w:t>
      </w:r>
    </w:p>
    <w:p w:rsidR="003965E5" w:rsidRPr="00EA3B65" w:rsidRDefault="00062672" w:rsidP="003965E5">
      <w:pPr>
        <w:pStyle w:val="BodyText2"/>
        <w:tabs>
          <w:tab w:val="right" w:pos="4680"/>
          <w:tab w:val="left" w:pos="5040"/>
          <w:tab w:val="right" w:pos="9180"/>
        </w:tabs>
        <w:spacing w:after="0"/>
        <w:rPr>
          <w:rFonts w:ascii="Times New Roman" w:hAnsi="Times New Roman"/>
          <w:u w:val="single"/>
        </w:rPr>
      </w:pPr>
      <w:r w:rsidRPr="00EA3B65">
        <w:rPr>
          <w:rFonts w:ascii="Times New Roman" w:hAnsi="Times New Roman"/>
          <w:u w:val="single"/>
        </w:rPr>
        <w:tab/>
      </w:r>
      <w:r w:rsidRPr="00EA3B65">
        <w:rPr>
          <w:rFonts w:ascii="Times New Roman" w:hAnsi="Times New Roman"/>
        </w:rPr>
        <w:tab/>
      </w:r>
      <w:r w:rsidRPr="00EA3B65">
        <w:rPr>
          <w:rFonts w:ascii="Times New Roman" w:hAnsi="Times New Roman"/>
          <w:u w:val="single"/>
        </w:rPr>
        <w:tab/>
      </w:r>
    </w:p>
    <w:p w:rsidR="00062672" w:rsidRPr="00EA3B65" w:rsidRDefault="00062672" w:rsidP="003965E5">
      <w:pPr>
        <w:pStyle w:val="BodyText2"/>
        <w:tabs>
          <w:tab w:val="right" w:pos="4680"/>
          <w:tab w:val="left" w:pos="5040"/>
          <w:tab w:val="right" w:pos="9180"/>
        </w:tabs>
        <w:spacing w:after="0"/>
        <w:rPr>
          <w:rFonts w:ascii="Times New Roman" w:hAnsi="Times New Roman"/>
        </w:rPr>
      </w:pPr>
      <w:r w:rsidRPr="00EA3B65">
        <w:rPr>
          <w:rFonts w:ascii="Times New Roman" w:hAnsi="Times New Roman"/>
        </w:rPr>
        <w:t>Signature</w:t>
      </w:r>
      <w:r w:rsidRPr="00EA3B65">
        <w:rPr>
          <w:rFonts w:ascii="Times New Roman" w:hAnsi="Times New Roman"/>
        </w:rPr>
        <w:tab/>
      </w:r>
      <w:r w:rsidRPr="00EA3B65">
        <w:rPr>
          <w:rFonts w:ascii="Times New Roman" w:hAnsi="Times New Roman"/>
        </w:rPr>
        <w:tab/>
      </w:r>
      <w:proofErr w:type="spellStart"/>
      <w:r w:rsidRPr="00EA3B65">
        <w:rPr>
          <w:rFonts w:ascii="Times New Roman" w:hAnsi="Times New Roman"/>
        </w:rPr>
        <w:t>Signature</w:t>
      </w:r>
      <w:proofErr w:type="spellEnd"/>
    </w:p>
    <w:p w:rsidR="003965E5" w:rsidRPr="00EA3B65" w:rsidRDefault="003965E5" w:rsidP="003965E5">
      <w:pPr>
        <w:pStyle w:val="BodyText2"/>
        <w:tabs>
          <w:tab w:val="right" w:pos="4680"/>
          <w:tab w:val="left" w:pos="5040"/>
          <w:tab w:val="right" w:pos="9180"/>
        </w:tabs>
        <w:spacing w:after="0"/>
        <w:rPr>
          <w:rFonts w:ascii="Times New Roman" w:hAnsi="Times New Roman"/>
        </w:rPr>
      </w:pPr>
    </w:p>
    <w:p w:rsidR="003965E5" w:rsidRPr="00EA3B65" w:rsidRDefault="003965E5" w:rsidP="003965E5">
      <w:pPr>
        <w:pStyle w:val="BodyText2"/>
        <w:tabs>
          <w:tab w:val="right" w:pos="4680"/>
          <w:tab w:val="left" w:pos="5040"/>
          <w:tab w:val="right" w:pos="9180"/>
        </w:tabs>
        <w:spacing w:after="0"/>
        <w:rPr>
          <w:rFonts w:ascii="Times New Roman" w:hAnsi="Times New Roman"/>
          <w:u w:val="single"/>
        </w:rPr>
      </w:pPr>
    </w:p>
    <w:p w:rsidR="003965E5" w:rsidRPr="00EA3B65" w:rsidRDefault="00062672" w:rsidP="003965E5">
      <w:pPr>
        <w:pStyle w:val="BodyText2"/>
        <w:tabs>
          <w:tab w:val="right" w:pos="4680"/>
          <w:tab w:val="left" w:pos="5040"/>
          <w:tab w:val="right" w:pos="9180"/>
        </w:tabs>
        <w:spacing w:after="0"/>
        <w:rPr>
          <w:rFonts w:ascii="Times New Roman" w:hAnsi="Times New Roman"/>
        </w:rPr>
      </w:pPr>
      <w:r w:rsidRPr="00EA3B65">
        <w:rPr>
          <w:rFonts w:ascii="Times New Roman" w:hAnsi="Times New Roman"/>
          <w:u w:val="single"/>
        </w:rPr>
        <w:tab/>
      </w:r>
      <w:r w:rsidR="003965E5" w:rsidRPr="00EA3B65">
        <w:rPr>
          <w:rFonts w:ascii="Times New Roman" w:hAnsi="Times New Roman"/>
        </w:rPr>
        <w:tab/>
      </w:r>
      <w:r w:rsidR="0039003D" w:rsidRPr="00EA3B65">
        <w:rPr>
          <w:rFonts w:ascii="Times New Roman" w:hAnsi="Times New Roman"/>
          <w:u w:val="single"/>
        </w:rPr>
        <w:fldChar w:fldCharType="begin">
          <w:ffData>
            <w:name w:val="Text12"/>
            <w:enabled/>
            <w:calcOnExit w:val="0"/>
            <w:textInput/>
          </w:ffData>
        </w:fldChar>
      </w:r>
      <w:r w:rsidR="003965E5" w:rsidRPr="00EA3B65">
        <w:rPr>
          <w:rFonts w:ascii="Times New Roman" w:hAnsi="Times New Roman"/>
          <w:u w:val="single"/>
        </w:rPr>
        <w:instrText xml:space="preserve"> FORMTEXT </w:instrText>
      </w:r>
      <w:r w:rsidR="0039003D" w:rsidRPr="00EA3B65">
        <w:rPr>
          <w:rFonts w:ascii="Times New Roman" w:hAnsi="Times New Roman"/>
          <w:u w:val="single"/>
        </w:rPr>
      </w:r>
      <w:r w:rsidR="0039003D" w:rsidRPr="00EA3B65">
        <w:rPr>
          <w:rFonts w:ascii="Times New Roman" w:hAnsi="Times New Roman"/>
          <w:u w:val="single"/>
        </w:rPr>
        <w:fldChar w:fldCharType="separate"/>
      </w:r>
      <w:r w:rsidR="003965E5" w:rsidRPr="00EA3B65">
        <w:rPr>
          <w:rFonts w:ascii="Times New Roman" w:hAnsi="Times New Roman"/>
          <w:noProof/>
          <w:u w:val="single"/>
        </w:rPr>
        <w:t> </w:t>
      </w:r>
      <w:r w:rsidR="003965E5" w:rsidRPr="00EA3B65">
        <w:rPr>
          <w:rFonts w:ascii="Times New Roman" w:hAnsi="Times New Roman"/>
          <w:noProof/>
          <w:u w:val="single"/>
        </w:rPr>
        <w:t> </w:t>
      </w:r>
      <w:r w:rsidR="003965E5" w:rsidRPr="00EA3B65">
        <w:rPr>
          <w:rFonts w:ascii="Times New Roman" w:hAnsi="Times New Roman"/>
          <w:noProof/>
          <w:u w:val="single"/>
        </w:rPr>
        <w:t> </w:t>
      </w:r>
      <w:r w:rsidR="003965E5" w:rsidRPr="00EA3B65">
        <w:rPr>
          <w:rFonts w:ascii="Times New Roman" w:hAnsi="Times New Roman"/>
          <w:noProof/>
          <w:u w:val="single"/>
        </w:rPr>
        <w:t> </w:t>
      </w:r>
      <w:r w:rsidR="003965E5" w:rsidRPr="00EA3B65">
        <w:rPr>
          <w:rFonts w:ascii="Times New Roman" w:hAnsi="Times New Roman"/>
          <w:noProof/>
          <w:u w:val="single"/>
        </w:rPr>
        <w:t> </w:t>
      </w:r>
      <w:r w:rsidR="0039003D" w:rsidRPr="00EA3B65">
        <w:rPr>
          <w:rFonts w:ascii="Times New Roman" w:hAnsi="Times New Roman"/>
          <w:u w:val="single"/>
        </w:rPr>
        <w:fldChar w:fldCharType="end"/>
      </w:r>
      <w:r w:rsidR="003965E5" w:rsidRPr="00EA3B65">
        <w:rPr>
          <w:rFonts w:ascii="Times New Roman" w:hAnsi="Times New Roman"/>
          <w:u w:val="single"/>
        </w:rPr>
        <w:tab/>
      </w:r>
    </w:p>
    <w:p w:rsidR="00062672" w:rsidRPr="00EA3B65" w:rsidRDefault="00062672" w:rsidP="003965E5">
      <w:pPr>
        <w:pStyle w:val="BodyText2"/>
        <w:tabs>
          <w:tab w:val="right" w:pos="4680"/>
          <w:tab w:val="left" w:pos="5040"/>
          <w:tab w:val="right" w:pos="9180"/>
        </w:tabs>
        <w:spacing w:after="0"/>
        <w:rPr>
          <w:rFonts w:ascii="Times New Roman" w:hAnsi="Times New Roman"/>
        </w:rPr>
      </w:pPr>
      <w:r w:rsidRPr="00EA3B65">
        <w:rPr>
          <w:rFonts w:ascii="Times New Roman" w:hAnsi="Times New Roman"/>
        </w:rPr>
        <w:t>Printed name</w:t>
      </w:r>
      <w:r w:rsidRPr="00EA3B65">
        <w:rPr>
          <w:rFonts w:ascii="Times New Roman" w:hAnsi="Times New Roman"/>
        </w:rPr>
        <w:tab/>
      </w:r>
      <w:r w:rsidRPr="00EA3B65">
        <w:rPr>
          <w:rFonts w:ascii="Times New Roman" w:hAnsi="Times New Roman"/>
        </w:rPr>
        <w:tab/>
        <w:t>Printed name</w:t>
      </w:r>
    </w:p>
    <w:p w:rsidR="003965E5" w:rsidRPr="00EA3B65" w:rsidRDefault="003965E5" w:rsidP="003965E5">
      <w:pPr>
        <w:pStyle w:val="BodyText2"/>
        <w:tabs>
          <w:tab w:val="right" w:pos="4680"/>
          <w:tab w:val="left" w:pos="5040"/>
          <w:tab w:val="right" w:pos="9180"/>
        </w:tabs>
        <w:spacing w:after="0"/>
        <w:rPr>
          <w:rFonts w:ascii="Times New Roman" w:hAnsi="Times New Roman"/>
        </w:rPr>
      </w:pPr>
    </w:p>
    <w:p w:rsidR="003965E5" w:rsidRPr="00EA3B65" w:rsidRDefault="003965E5" w:rsidP="003965E5">
      <w:pPr>
        <w:pStyle w:val="BodyText2"/>
        <w:tabs>
          <w:tab w:val="right" w:pos="4680"/>
          <w:tab w:val="left" w:pos="5040"/>
          <w:tab w:val="right" w:pos="9180"/>
        </w:tabs>
        <w:spacing w:after="0"/>
        <w:rPr>
          <w:rFonts w:ascii="Times New Roman" w:hAnsi="Times New Roman"/>
        </w:rPr>
      </w:pPr>
    </w:p>
    <w:p w:rsidR="003965E5" w:rsidRPr="00EA3B65" w:rsidRDefault="003965E5" w:rsidP="003965E5">
      <w:pPr>
        <w:pStyle w:val="BodyText2"/>
        <w:tabs>
          <w:tab w:val="right" w:pos="4680"/>
          <w:tab w:val="left" w:pos="5040"/>
          <w:tab w:val="right" w:pos="9180"/>
        </w:tabs>
        <w:spacing w:after="0"/>
        <w:rPr>
          <w:rFonts w:ascii="Times New Roman" w:hAnsi="Times New Roman"/>
        </w:rPr>
      </w:pPr>
      <w:r w:rsidRPr="00EA3B65">
        <w:rPr>
          <w:rFonts w:ascii="Times New Roman" w:hAnsi="Times New Roman"/>
          <w:u w:val="single"/>
        </w:rPr>
        <w:tab/>
      </w:r>
      <w:r w:rsidRPr="00EA3B65">
        <w:rPr>
          <w:rFonts w:ascii="Times New Roman" w:hAnsi="Times New Roman"/>
        </w:rPr>
        <w:tab/>
      </w:r>
      <w:r w:rsidR="0039003D" w:rsidRPr="00EA3B65">
        <w:rPr>
          <w:rFonts w:ascii="Times New Roman" w:hAnsi="Times New Roman"/>
          <w:u w:val="single"/>
        </w:rPr>
        <w:fldChar w:fldCharType="begin">
          <w:ffData>
            <w:name w:val="Text12"/>
            <w:enabled/>
            <w:calcOnExit w:val="0"/>
            <w:textInput/>
          </w:ffData>
        </w:fldChar>
      </w:r>
      <w:r w:rsidRPr="00EA3B65">
        <w:rPr>
          <w:rFonts w:ascii="Times New Roman" w:hAnsi="Times New Roman"/>
          <w:u w:val="single"/>
        </w:rPr>
        <w:instrText xml:space="preserve"> FORMTEXT </w:instrText>
      </w:r>
      <w:r w:rsidR="0039003D" w:rsidRPr="00EA3B65">
        <w:rPr>
          <w:rFonts w:ascii="Times New Roman" w:hAnsi="Times New Roman"/>
          <w:u w:val="single"/>
        </w:rPr>
      </w:r>
      <w:r w:rsidR="0039003D" w:rsidRPr="00EA3B65">
        <w:rPr>
          <w:rFonts w:ascii="Times New Roman" w:hAnsi="Times New Roman"/>
          <w:u w:val="single"/>
        </w:rPr>
        <w:fldChar w:fldCharType="separate"/>
      </w:r>
      <w:r w:rsidRPr="00EA3B65">
        <w:rPr>
          <w:rFonts w:ascii="Times New Roman" w:hAnsi="Times New Roman"/>
          <w:noProof/>
          <w:u w:val="single"/>
        </w:rPr>
        <w:t> </w:t>
      </w:r>
      <w:r w:rsidRPr="00EA3B65">
        <w:rPr>
          <w:rFonts w:ascii="Times New Roman" w:hAnsi="Times New Roman"/>
          <w:noProof/>
          <w:u w:val="single"/>
        </w:rPr>
        <w:t> </w:t>
      </w:r>
      <w:r w:rsidRPr="00EA3B65">
        <w:rPr>
          <w:rFonts w:ascii="Times New Roman" w:hAnsi="Times New Roman"/>
          <w:noProof/>
          <w:u w:val="single"/>
        </w:rPr>
        <w:t> </w:t>
      </w:r>
      <w:r w:rsidRPr="00EA3B65">
        <w:rPr>
          <w:rFonts w:ascii="Times New Roman" w:hAnsi="Times New Roman"/>
          <w:noProof/>
          <w:u w:val="single"/>
        </w:rPr>
        <w:t> </w:t>
      </w:r>
      <w:r w:rsidRPr="00EA3B65">
        <w:rPr>
          <w:rFonts w:ascii="Times New Roman" w:hAnsi="Times New Roman"/>
          <w:noProof/>
          <w:u w:val="single"/>
        </w:rPr>
        <w:t> </w:t>
      </w:r>
      <w:r w:rsidR="0039003D" w:rsidRPr="00EA3B65">
        <w:rPr>
          <w:rFonts w:ascii="Times New Roman" w:hAnsi="Times New Roman"/>
          <w:u w:val="single"/>
        </w:rPr>
        <w:fldChar w:fldCharType="end"/>
      </w:r>
      <w:r w:rsidRPr="00EA3B65">
        <w:rPr>
          <w:rFonts w:ascii="Times New Roman" w:hAnsi="Times New Roman"/>
          <w:u w:val="single"/>
        </w:rPr>
        <w:tab/>
      </w:r>
    </w:p>
    <w:p w:rsidR="00062672" w:rsidRPr="00EA3B65" w:rsidDel="00D33265" w:rsidRDefault="00062672" w:rsidP="003965E5">
      <w:pPr>
        <w:pStyle w:val="BodyText2"/>
        <w:tabs>
          <w:tab w:val="right" w:pos="4680"/>
          <w:tab w:val="left" w:pos="5040"/>
          <w:tab w:val="right" w:pos="9180"/>
        </w:tabs>
        <w:spacing w:after="0"/>
        <w:rPr>
          <w:del w:id="8" w:author="Cheatwood, Leah S." w:date="2014-05-27T16:57:00Z"/>
          <w:rFonts w:ascii="Times New Roman" w:hAnsi="Times New Roman"/>
        </w:rPr>
      </w:pPr>
      <w:r w:rsidRPr="00EA3B65">
        <w:rPr>
          <w:rFonts w:ascii="Times New Roman" w:hAnsi="Times New Roman"/>
        </w:rPr>
        <w:t>Title</w:t>
      </w:r>
      <w:r w:rsidRPr="00EA3B65">
        <w:rPr>
          <w:rFonts w:ascii="Times New Roman" w:hAnsi="Times New Roman"/>
        </w:rPr>
        <w:tab/>
      </w:r>
      <w:r w:rsidRPr="00EA3B65">
        <w:rPr>
          <w:rFonts w:ascii="Times New Roman" w:hAnsi="Times New Roman"/>
        </w:rPr>
        <w:tab/>
      </w:r>
      <w:proofErr w:type="spellStart"/>
      <w:r w:rsidRPr="00EA3B65">
        <w:rPr>
          <w:rFonts w:ascii="Times New Roman" w:hAnsi="Times New Roman"/>
        </w:rPr>
        <w:t>Title</w:t>
      </w:r>
      <w:proofErr w:type="spellEnd"/>
    </w:p>
    <w:p w:rsidR="00062672" w:rsidRPr="00EA3B65" w:rsidRDefault="00062672" w:rsidP="00D33265">
      <w:pPr>
        <w:pStyle w:val="BodyText2"/>
        <w:tabs>
          <w:tab w:val="right" w:pos="4680"/>
          <w:tab w:val="left" w:pos="5040"/>
          <w:tab w:val="right" w:pos="9180"/>
        </w:tabs>
        <w:spacing w:after="0"/>
        <w:rPr>
          <w:rFonts w:ascii="Times New Roman" w:hAnsi="Times New Roman"/>
        </w:rPr>
      </w:pPr>
    </w:p>
    <w:p w:rsidR="00FF6D88" w:rsidRDefault="00FF6D88" w:rsidP="00062672">
      <w:pPr>
        <w:rPr>
          <w:szCs w:val="20"/>
        </w:rPr>
      </w:pPr>
    </w:p>
    <w:p w:rsidR="00A46643" w:rsidRDefault="00A46643" w:rsidP="00062672">
      <w:pPr>
        <w:rPr>
          <w:szCs w:val="20"/>
        </w:rPr>
      </w:pPr>
    </w:p>
    <w:p w:rsidR="00A46643" w:rsidDel="00D33265" w:rsidRDefault="00A46643" w:rsidP="00062672">
      <w:pPr>
        <w:rPr>
          <w:del w:id="9" w:author="Cheatwood, Leah S." w:date="2014-05-27T16:57:00Z"/>
          <w:szCs w:val="20"/>
        </w:rPr>
      </w:pPr>
    </w:p>
    <w:p w:rsidR="00A46643" w:rsidDel="00D33265" w:rsidRDefault="00A46643" w:rsidP="00062672">
      <w:pPr>
        <w:rPr>
          <w:del w:id="10" w:author="Cheatwood, Leah S." w:date="2014-05-27T16:57:00Z"/>
          <w:szCs w:val="20"/>
        </w:rPr>
      </w:pPr>
    </w:p>
    <w:p w:rsidR="00A46643" w:rsidDel="00D33265" w:rsidRDefault="00A46643" w:rsidP="00062672">
      <w:pPr>
        <w:rPr>
          <w:del w:id="11" w:author="Cheatwood, Leah S." w:date="2014-05-27T16:57:00Z"/>
          <w:szCs w:val="20"/>
        </w:rPr>
      </w:pPr>
    </w:p>
    <w:p w:rsidR="00A46643" w:rsidDel="00D33265" w:rsidRDefault="00A46643" w:rsidP="00062672">
      <w:pPr>
        <w:rPr>
          <w:del w:id="12" w:author="Cheatwood, Leah S." w:date="2014-05-27T16:57:00Z"/>
          <w:szCs w:val="20"/>
        </w:rPr>
      </w:pPr>
    </w:p>
    <w:p w:rsidR="00A46643" w:rsidDel="00D33265" w:rsidRDefault="00A46643" w:rsidP="00062672">
      <w:pPr>
        <w:rPr>
          <w:del w:id="13" w:author="Cheatwood, Leah S." w:date="2014-05-27T16:57:00Z"/>
          <w:szCs w:val="20"/>
        </w:rPr>
      </w:pPr>
    </w:p>
    <w:p w:rsidR="00A46643" w:rsidDel="00D33265" w:rsidRDefault="00A46643" w:rsidP="00062672">
      <w:pPr>
        <w:rPr>
          <w:del w:id="14" w:author="Cheatwood, Leah S." w:date="2014-05-27T16:57:00Z"/>
          <w:szCs w:val="20"/>
        </w:rPr>
      </w:pPr>
    </w:p>
    <w:p w:rsidR="00A46643" w:rsidDel="00D33265" w:rsidRDefault="00A46643" w:rsidP="00062672">
      <w:pPr>
        <w:rPr>
          <w:del w:id="15" w:author="Cheatwood, Leah S." w:date="2014-05-27T16:57:00Z"/>
          <w:szCs w:val="20"/>
        </w:rPr>
      </w:pPr>
    </w:p>
    <w:p w:rsidR="00A46643" w:rsidDel="00D33265" w:rsidRDefault="00A46643" w:rsidP="00062672">
      <w:pPr>
        <w:rPr>
          <w:del w:id="16" w:author="Cheatwood, Leah S." w:date="2014-05-27T16:57:00Z"/>
          <w:szCs w:val="20"/>
        </w:rPr>
      </w:pPr>
    </w:p>
    <w:p w:rsidR="00A46643" w:rsidRPr="0028442B" w:rsidDel="00D33265" w:rsidRDefault="00A46643" w:rsidP="007F21A1">
      <w:pPr>
        <w:pStyle w:val="NoSpacing"/>
        <w:rPr>
          <w:del w:id="17" w:author="Cheatwood, Leah S." w:date="2014-05-27T16:57:00Z"/>
          <w:sz w:val="36"/>
          <w:szCs w:val="36"/>
        </w:rPr>
      </w:pPr>
    </w:p>
    <w:p w:rsidR="00A46643" w:rsidRPr="0028442B" w:rsidDel="00D33265" w:rsidRDefault="00A46643" w:rsidP="00A46643">
      <w:pPr>
        <w:rPr>
          <w:del w:id="18" w:author="Cheatwood, Leah S." w:date="2014-05-27T16:57:00Z"/>
          <w:sz w:val="20"/>
          <w:szCs w:val="20"/>
        </w:rPr>
      </w:pPr>
    </w:p>
    <w:p w:rsidR="00A46643" w:rsidRPr="00B35384" w:rsidRDefault="00A46643" w:rsidP="00D33265">
      <w:pPr>
        <w:rPr>
          <w:color w:val="FF0000"/>
          <w:szCs w:val="20"/>
        </w:rPr>
      </w:pPr>
    </w:p>
    <w:sectPr w:rsidR="00A46643" w:rsidRPr="00B35384" w:rsidSect="005028E2">
      <w:footerReference w:type="default" r:id="rId11"/>
      <w:headerReference w:type="first" r:id="rId12"/>
      <w:footerReference w:type="first" r:id="rId13"/>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183" w:rsidRDefault="00270183">
      <w:r>
        <w:separator/>
      </w:r>
    </w:p>
  </w:endnote>
  <w:endnote w:type="continuationSeparator" w:id="0">
    <w:p w:rsidR="00270183" w:rsidRDefault="0027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D84" w:rsidRPr="004F3DA3" w:rsidRDefault="00C85D84" w:rsidP="00C85D84">
    <w:pPr>
      <w:pStyle w:val="Header"/>
      <w:rPr>
        <w:rFonts w:ascii="Georgia" w:hAnsi="Georgia"/>
        <w:sz w:val="14"/>
        <w:szCs w:val="14"/>
      </w:rPr>
    </w:pPr>
    <w:r>
      <w:rPr>
        <w:rFonts w:ascii="Georgia" w:hAnsi="Georgia"/>
        <w:sz w:val="18"/>
        <w:szCs w:val="18"/>
      </w:rPr>
      <w:t>Retail</w:t>
    </w:r>
    <w:r w:rsidRPr="005028E2">
      <w:rPr>
        <w:rFonts w:ascii="Georgia" w:hAnsi="Georgia"/>
        <w:sz w:val="18"/>
        <w:szCs w:val="18"/>
      </w:rPr>
      <w:t xml:space="preserve"> Agreement</w:t>
    </w:r>
    <w:r>
      <w:rPr>
        <w:rFonts w:ascii="Georgia" w:hAnsi="Georgia"/>
        <w:sz w:val="18"/>
        <w:szCs w:val="18"/>
      </w:rPr>
      <w:t xml:space="preserve">                                     </w:t>
    </w:r>
  </w:p>
  <w:p w:rsidR="00C85D84" w:rsidRPr="004F3DA3" w:rsidRDefault="00C85D84" w:rsidP="00C85D84">
    <w:pPr>
      <w:pStyle w:val="Header"/>
      <w:rPr>
        <w:rFonts w:ascii="Georgia" w:hAnsi="Georgia"/>
        <w:sz w:val="16"/>
        <w:szCs w:val="16"/>
      </w:rPr>
    </w:pPr>
    <w:r>
      <w:rPr>
        <w:rFonts w:ascii="Georgia" w:hAnsi="Georgia"/>
        <w:sz w:val="18"/>
        <w:szCs w:val="18"/>
      </w:rPr>
      <w:t xml:space="preserve">Page </w:t>
    </w:r>
    <w:r w:rsidRPr="004F3DA3">
      <w:rPr>
        <w:rFonts w:ascii="Georgia" w:hAnsi="Georgia"/>
        <w:sz w:val="18"/>
        <w:szCs w:val="18"/>
      </w:rPr>
      <w:fldChar w:fldCharType="begin"/>
    </w:r>
    <w:r w:rsidRPr="004F3DA3">
      <w:rPr>
        <w:rFonts w:ascii="Georgia" w:hAnsi="Georgia"/>
        <w:sz w:val="18"/>
        <w:szCs w:val="18"/>
      </w:rPr>
      <w:instrText xml:space="preserve"> PAGE   \* MERGEFORMAT </w:instrText>
    </w:r>
    <w:r w:rsidRPr="004F3DA3">
      <w:rPr>
        <w:rFonts w:ascii="Georgia" w:hAnsi="Georgia"/>
        <w:sz w:val="18"/>
        <w:szCs w:val="18"/>
      </w:rPr>
      <w:fldChar w:fldCharType="separate"/>
    </w:r>
    <w:r>
      <w:rPr>
        <w:rFonts w:ascii="Georgia" w:hAnsi="Georgia"/>
        <w:noProof/>
        <w:sz w:val="18"/>
        <w:szCs w:val="18"/>
      </w:rPr>
      <w:t>5</w:t>
    </w:r>
    <w:r w:rsidRPr="004F3DA3">
      <w:rPr>
        <w:rFonts w:ascii="Georgia" w:hAnsi="Georgia"/>
        <w:sz w:val="18"/>
        <w:szCs w:val="18"/>
      </w:rPr>
      <w:fldChar w:fldCharType="end"/>
    </w:r>
    <w:r w:rsidRPr="004F3DA3">
      <w:rPr>
        <w:rFonts w:ascii="Georgia" w:hAnsi="Georgia"/>
        <w:sz w:val="18"/>
        <w:szCs w:val="18"/>
      </w:rPr>
      <w:t xml:space="preserve">  </w:t>
    </w:r>
    <w:r w:rsidRPr="004F3DA3">
      <w:rPr>
        <w:rFonts w:ascii="Georgia" w:hAnsi="Georgia"/>
        <w:sz w:val="14"/>
        <w:szCs w:val="14"/>
      </w:rPr>
      <w:t xml:space="preserve">                                                   </w:t>
    </w:r>
    <w:r w:rsidRPr="00C66BEE">
      <w:rPr>
        <w:rFonts w:asciiTheme="minorHAnsi" w:hAnsiTheme="minorHAnsi"/>
        <w:sz w:val="14"/>
        <w:szCs w:val="14"/>
      </w:rPr>
      <w:t>In California doing business as</w:t>
    </w:r>
    <w:r w:rsidRPr="00C66BEE">
      <w:rPr>
        <w:rFonts w:asciiTheme="minorHAnsi" w:hAnsiTheme="minorHAnsi"/>
        <w:sz w:val="18"/>
        <w:szCs w:val="18"/>
      </w:rPr>
      <w:t xml:space="preserve"> </w:t>
    </w:r>
    <w:proofErr w:type="spellStart"/>
    <w:r w:rsidRPr="00C66BEE">
      <w:rPr>
        <w:rFonts w:asciiTheme="minorHAnsi" w:hAnsiTheme="minorHAnsi"/>
        <w:sz w:val="14"/>
        <w:szCs w:val="14"/>
      </w:rPr>
      <w:t>Safehold</w:t>
    </w:r>
    <w:proofErr w:type="spellEnd"/>
    <w:r w:rsidRPr="00C66BEE">
      <w:rPr>
        <w:rFonts w:asciiTheme="minorHAnsi" w:hAnsiTheme="minorHAnsi"/>
        <w:sz w:val="14"/>
        <w:szCs w:val="14"/>
      </w:rPr>
      <w:t xml:space="preserve"> Special Risk &amp; Insurance Services, Inc. (CA DOI #0G13561)</w:t>
    </w:r>
  </w:p>
  <w:p w:rsidR="00C85D84" w:rsidRDefault="00C85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0E7" w:rsidRPr="004F3DA3" w:rsidRDefault="00214695" w:rsidP="00EC0E26">
    <w:pPr>
      <w:pStyle w:val="Header"/>
      <w:rPr>
        <w:rFonts w:ascii="Georgia" w:hAnsi="Georgia"/>
        <w:sz w:val="14"/>
        <w:szCs w:val="14"/>
      </w:rPr>
    </w:pPr>
    <w:r>
      <w:rPr>
        <w:rFonts w:ascii="Georgia" w:hAnsi="Georgia"/>
        <w:sz w:val="18"/>
        <w:szCs w:val="18"/>
      </w:rPr>
      <w:t>Retail</w:t>
    </w:r>
    <w:r w:rsidRPr="005028E2">
      <w:rPr>
        <w:rFonts w:ascii="Georgia" w:hAnsi="Georgia"/>
        <w:sz w:val="18"/>
        <w:szCs w:val="18"/>
      </w:rPr>
      <w:t xml:space="preserve"> </w:t>
    </w:r>
    <w:r w:rsidR="005240E7" w:rsidRPr="005028E2">
      <w:rPr>
        <w:rFonts w:ascii="Georgia" w:hAnsi="Georgia"/>
        <w:sz w:val="18"/>
        <w:szCs w:val="18"/>
      </w:rPr>
      <w:t>Agreement</w:t>
    </w:r>
    <w:r w:rsidR="004F3DA3">
      <w:rPr>
        <w:rFonts w:ascii="Georgia" w:hAnsi="Georgia"/>
        <w:sz w:val="18"/>
        <w:szCs w:val="18"/>
      </w:rPr>
      <w:t xml:space="preserve">                                     </w:t>
    </w:r>
  </w:p>
  <w:p w:rsidR="005240E7" w:rsidRPr="004F3DA3" w:rsidRDefault="005240E7" w:rsidP="00EC0E26">
    <w:pPr>
      <w:pStyle w:val="Header"/>
      <w:rPr>
        <w:rFonts w:ascii="Georgia" w:hAnsi="Georgia"/>
        <w:sz w:val="16"/>
        <w:szCs w:val="16"/>
      </w:rPr>
    </w:pPr>
    <w:r>
      <w:rPr>
        <w:rFonts w:ascii="Georgia" w:hAnsi="Georgia"/>
        <w:sz w:val="18"/>
        <w:szCs w:val="18"/>
      </w:rPr>
      <w:t xml:space="preserve">Page </w:t>
    </w:r>
    <w:r w:rsidR="0039003D" w:rsidRPr="004F3DA3">
      <w:rPr>
        <w:rFonts w:ascii="Georgia" w:hAnsi="Georgia"/>
        <w:sz w:val="18"/>
        <w:szCs w:val="18"/>
      </w:rPr>
      <w:fldChar w:fldCharType="begin"/>
    </w:r>
    <w:r w:rsidRPr="004F3DA3">
      <w:rPr>
        <w:rFonts w:ascii="Georgia" w:hAnsi="Georgia"/>
        <w:sz w:val="18"/>
        <w:szCs w:val="18"/>
      </w:rPr>
      <w:instrText xml:space="preserve"> PAGE   \* MERGEFORMAT </w:instrText>
    </w:r>
    <w:r w:rsidR="0039003D" w:rsidRPr="004F3DA3">
      <w:rPr>
        <w:rFonts w:ascii="Georgia" w:hAnsi="Georgia"/>
        <w:sz w:val="18"/>
        <w:szCs w:val="18"/>
      </w:rPr>
      <w:fldChar w:fldCharType="separate"/>
    </w:r>
    <w:r w:rsidR="00C85D84">
      <w:rPr>
        <w:rFonts w:ascii="Georgia" w:hAnsi="Georgia"/>
        <w:noProof/>
        <w:sz w:val="18"/>
        <w:szCs w:val="18"/>
      </w:rPr>
      <w:t>1</w:t>
    </w:r>
    <w:r w:rsidR="0039003D" w:rsidRPr="004F3DA3">
      <w:rPr>
        <w:rFonts w:ascii="Georgia" w:hAnsi="Georgia"/>
        <w:sz w:val="18"/>
        <w:szCs w:val="18"/>
      </w:rPr>
      <w:fldChar w:fldCharType="end"/>
    </w:r>
    <w:r w:rsidR="004F3DA3" w:rsidRPr="004F3DA3">
      <w:rPr>
        <w:rFonts w:ascii="Georgia" w:hAnsi="Georgia"/>
        <w:sz w:val="18"/>
        <w:szCs w:val="18"/>
      </w:rPr>
      <w:t xml:space="preserve">  </w:t>
    </w:r>
    <w:r w:rsidR="004F3DA3" w:rsidRPr="004F3DA3">
      <w:rPr>
        <w:rFonts w:ascii="Georgia" w:hAnsi="Georgia"/>
        <w:sz w:val="14"/>
        <w:szCs w:val="14"/>
      </w:rPr>
      <w:t xml:space="preserve">                                                   </w:t>
    </w:r>
    <w:r w:rsidR="004F3DA3" w:rsidRPr="00C66BEE">
      <w:rPr>
        <w:rFonts w:asciiTheme="minorHAnsi" w:hAnsiTheme="minorHAnsi"/>
        <w:sz w:val="14"/>
        <w:szCs w:val="14"/>
      </w:rPr>
      <w:t>In California doing business as</w:t>
    </w:r>
    <w:r w:rsidR="004F3DA3" w:rsidRPr="00C66BEE">
      <w:rPr>
        <w:rFonts w:asciiTheme="minorHAnsi" w:hAnsiTheme="minorHAnsi"/>
        <w:sz w:val="18"/>
        <w:szCs w:val="18"/>
      </w:rPr>
      <w:t xml:space="preserve"> </w:t>
    </w:r>
    <w:r w:rsidR="004F3DA3" w:rsidRPr="00C66BEE">
      <w:rPr>
        <w:rFonts w:asciiTheme="minorHAnsi" w:hAnsiTheme="minorHAnsi"/>
        <w:sz w:val="14"/>
        <w:szCs w:val="14"/>
      </w:rPr>
      <w:t>Safehold Special Risk &amp; Insurance Services, Inc. (CA DOI #</w:t>
    </w:r>
    <w:r w:rsidR="00C66BEE" w:rsidRPr="00C66BEE">
      <w:rPr>
        <w:rFonts w:asciiTheme="minorHAnsi" w:hAnsiTheme="minorHAnsi"/>
        <w:sz w:val="14"/>
        <w:szCs w:val="14"/>
      </w:rPr>
      <w:t>0</w:t>
    </w:r>
    <w:r w:rsidR="004F3DA3" w:rsidRPr="00C66BEE">
      <w:rPr>
        <w:rFonts w:asciiTheme="minorHAnsi" w:hAnsiTheme="minorHAnsi"/>
        <w:sz w:val="14"/>
        <w:szCs w:val="14"/>
      </w:rPr>
      <w:t>G13561)</w:t>
    </w:r>
  </w:p>
  <w:p w:rsidR="005240E7" w:rsidRDefault="00524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183" w:rsidRDefault="00270183">
      <w:r>
        <w:separator/>
      </w:r>
    </w:p>
  </w:footnote>
  <w:footnote w:type="continuationSeparator" w:id="0">
    <w:p w:rsidR="00270183" w:rsidRDefault="00270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206"/>
    </w:tblGrid>
    <w:tr w:rsidR="00EA3B65" w:rsidTr="00EA3B65">
      <w:trPr>
        <w:trHeight w:hRule="exact" w:val="907"/>
      </w:trPr>
      <w:tc>
        <w:tcPr>
          <w:tcW w:w="2206" w:type="dxa"/>
          <w:vAlign w:val="bottom"/>
        </w:tcPr>
        <w:p w:rsidR="00EA3B65" w:rsidRDefault="00EA3B65" w:rsidP="00E41BBA">
          <w:pPr>
            <w:pStyle w:val="Header"/>
            <w:jc w:val="right"/>
          </w:pPr>
        </w:p>
      </w:tc>
    </w:tr>
  </w:tbl>
  <w:p w:rsidR="005240E7" w:rsidRDefault="00EA3B65" w:rsidP="00EA3B65">
    <w:pPr>
      <w:pStyle w:val="Header"/>
      <w:jc w:val="right"/>
      <w:rPr>
        <w:rFonts w:ascii="Georgia" w:hAnsi="Georgia"/>
        <w:sz w:val="20"/>
        <w:szCs w:val="20"/>
      </w:rPr>
    </w:pPr>
    <w:r w:rsidRPr="00EA3B65">
      <w:rPr>
        <w:rFonts w:ascii="Georgia" w:hAnsi="Georgia"/>
        <w:noProof/>
        <w:sz w:val="20"/>
        <w:szCs w:val="20"/>
      </w:rPr>
      <w:drawing>
        <wp:inline distT="0" distB="0" distL="0" distR="0" wp14:anchorId="1967AF33" wp14:editId="39B8F5CB">
          <wp:extent cx="2749296" cy="804770"/>
          <wp:effectExtent l="0" t="0" r="0" b="0"/>
          <wp:docPr id="1026" name="Picture 2" descr="C:\Users\u168688\Desktop\SAFEHOLD_FINAL_end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168688\Desktop\SAFEHOLD_FINAL_end_4C.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7490"/>
                  <a:stretch/>
                </pic:blipFill>
                <pic:spPr bwMode="auto">
                  <a:xfrm>
                    <a:off x="0" y="0"/>
                    <a:ext cx="2749296" cy="8047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46643" w:rsidRPr="001F02A2" w:rsidRDefault="00A46643" w:rsidP="00A46643">
    <w:pPr>
      <w:pStyle w:val="Header"/>
      <w:rPr>
        <w:rFonts w:ascii="Georgia" w:hAnsi="Georgia"/>
        <w:sz w:val="32"/>
        <w:szCs w:val="32"/>
      </w:rPr>
    </w:pPr>
    <w:r w:rsidRPr="001F02A2">
      <w:rPr>
        <w:rFonts w:ascii="Georgia" w:hAnsi="Georgia"/>
        <w:sz w:val="32"/>
        <w:szCs w:val="32"/>
      </w:rPr>
      <w:t>Agency Resources</w:t>
    </w:r>
  </w:p>
  <w:p w:rsidR="00A46643" w:rsidRDefault="00A46643" w:rsidP="00A46643">
    <w:pPr>
      <w:pStyle w:val="Header"/>
      <w:rPr>
        <w:rFonts w:ascii="Georgia" w:hAnsi="Georgia"/>
      </w:rPr>
    </w:pPr>
    <w:proofErr w:type="gramStart"/>
    <w:r w:rsidRPr="00A46643">
      <w:rPr>
        <w:rFonts w:ascii="Georgia" w:hAnsi="Georgia"/>
      </w:rPr>
      <w:t>a</w:t>
    </w:r>
    <w:proofErr w:type="gramEnd"/>
    <w:r w:rsidRPr="00A46643">
      <w:rPr>
        <w:rFonts w:ascii="Georgia" w:hAnsi="Georgia"/>
      </w:rPr>
      <w:t xml:space="preserve"> division of Safehold Special Risk </w:t>
    </w:r>
  </w:p>
  <w:p w:rsidR="00A46643" w:rsidRDefault="00A46643" w:rsidP="00A46643">
    <w:pPr>
      <w:pStyle w:val="Header"/>
      <w:rPr>
        <w:rFonts w:ascii="Georgia" w:hAnsi="Georgia"/>
      </w:rPr>
    </w:pPr>
  </w:p>
  <w:p w:rsidR="00A46643" w:rsidRPr="00A46643" w:rsidRDefault="00A46643" w:rsidP="00A46643">
    <w:pPr>
      <w:pStyle w:val="Header"/>
      <w:rPr>
        <w:rFonts w:ascii="Georgia" w:hAnsi="Georgia"/>
      </w:rPr>
    </w:pPr>
  </w:p>
  <w:p w:rsidR="005240E7" w:rsidRPr="005028E2" w:rsidRDefault="005240E7">
    <w:pPr>
      <w:pStyle w:val="Header"/>
      <w:rPr>
        <w:rFonts w:ascii="Georgia" w:hAnsi="Georgi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AF955"/>
    <w:multiLevelType w:val="hybridMultilevel"/>
    <w:tmpl w:val="19FECAF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CE03E6F"/>
    <w:multiLevelType w:val="hybridMultilevel"/>
    <w:tmpl w:val="3BD934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F40EF2"/>
    <w:multiLevelType w:val="hybridMultilevel"/>
    <w:tmpl w:val="6CAA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179AB"/>
    <w:multiLevelType w:val="hybridMultilevel"/>
    <w:tmpl w:val="D6FE6D1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582F9C"/>
    <w:multiLevelType w:val="hybridMultilevel"/>
    <w:tmpl w:val="A32E8492"/>
    <w:lvl w:ilvl="0" w:tplc="04090017">
      <w:start w:val="1"/>
      <w:numFmt w:val="lowerLetter"/>
      <w:lvlText w:val="%1)"/>
      <w:lvlJc w:val="left"/>
      <w:pPr>
        <w:tabs>
          <w:tab w:val="num" w:pos="720"/>
        </w:tabs>
        <w:ind w:left="720" w:hanging="360"/>
      </w:pPr>
    </w:lvl>
    <w:lvl w:ilvl="1" w:tplc="8774DCB6">
      <w:start w:val="23"/>
      <w:numFmt w:val="upperLetter"/>
      <w:lvlText w:val="%2."/>
      <w:lvlJc w:val="left"/>
      <w:pPr>
        <w:tabs>
          <w:tab w:val="num" w:pos="1440"/>
        </w:tabs>
        <w:ind w:left="1440" w:hanging="360"/>
      </w:pPr>
      <w:rPr>
        <w:rFonts w:hint="default"/>
      </w:rPr>
    </w:lvl>
    <w:lvl w:ilvl="2" w:tplc="4484F784">
      <w:start w:val="17"/>
      <w:numFmt w:val="decimal"/>
      <w:lvlText w:val="%3."/>
      <w:lvlJc w:val="left"/>
      <w:pPr>
        <w:tabs>
          <w:tab w:val="num" w:pos="2355"/>
        </w:tabs>
        <w:ind w:left="2355" w:hanging="375"/>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6A09F2"/>
    <w:multiLevelType w:val="hybridMultilevel"/>
    <w:tmpl w:val="7048F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A2542"/>
    <w:multiLevelType w:val="hybridMultilevel"/>
    <w:tmpl w:val="24AC2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B4CAF"/>
    <w:multiLevelType w:val="hybridMultilevel"/>
    <w:tmpl w:val="F9862042"/>
    <w:lvl w:ilvl="0" w:tplc="F968BD5C">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68B48FC9"/>
    <w:multiLevelType w:val="hybridMultilevel"/>
    <w:tmpl w:val="2D9752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DC154E4"/>
    <w:multiLevelType w:val="hybridMultilevel"/>
    <w:tmpl w:val="2036FD8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
  </w:num>
  <w:num w:numId="4">
    <w:abstractNumId w:val="4"/>
  </w:num>
  <w:num w:numId="5">
    <w:abstractNumId w:val="9"/>
  </w:num>
  <w:num w:numId="6">
    <w:abstractNumId w:val="3"/>
  </w:num>
  <w:num w:numId="7">
    <w:abstractNumId w:val="6"/>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A4"/>
    <w:rsid w:val="0000483B"/>
    <w:rsid w:val="000052D1"/>
    <w:rsid w:val="00006443"/>
    <w:rsid w:val="0000688F"/>
    <w:rsid w:val="00017CE6"/>
    <w:rsid w:val="00021D63"/>
    <w:rsid w:val="0003671C"/>
    <w:rsid w:val="0004174F"/>
    <w:rsid w:val="00042BF4"/>
    <w:rsid w:val="00045ACD"/>
    <w:rsid w:val="00050594"/>
    <w:rsid w:val="00062672"/>
    <w:rsid w:val="00063311"/>
    <w:rsid w:val="0006580B"/>
    <w:rsid w:val="000679DB"/>
    <w:rsid w:val="00071BB6"/>
    <w:rsid w:val="000A0F17"/>
    <w:rsid w:val="000A2ECF"/>
    <w:rsid w:val="000A53F8"/>
    <w:rsid w:val="000B032C"/>
    <w:rsid w:val="000B608D"/>
    <w:rsid w:val="000C05B3"/>
    <w:rsid w:val="000C7588"/>
    <w:rsid w:val="000D709E"/>
    <w:rsid w:val="000E17C7"/>
    <w:rsid w:val="000E1C56"/>
    <w:rsid w:val="00112191"/>
    <w:rsid w:val="00131961"/>
    <w:rsid w:val="00134877"/>
    <w:rsid w:val="00140DB5"/>
    <w:rsid w:val="0014113F"/>
    <w:rsid w:val="00143380"/>
    <w:rsid w:val="00145D53"/>
    <w:rsid w:val="001508AA"/>
    <w:rsid w:val="00153F59"/>
    <w:rsid w:val="001564AA"/>
    <w:rsid w:val="00157A79"/>
    <w:rsid w:val="001648FA"/>
    <w:rsid w:val="00166EA4"/>
    <w:rsid w:val="001767C4"/>
    <w:rsid w:val="00194796"/>
    <w:rsid w:val="001A1F01"/>
    <w:rsid w:val="001B28F6"/>
    <w:rsid w:val="001B4F7B"/>
    <w:rsid w:val="001B6739"/>
    <w:rsid w:val="001C7056"/>
    <w:rsid w:val="001E1E15"/>
    <w:rsid w:val="001F02A2"/>
    <w:rsid w:val="00206E68"/>
    <w:rsid w:val="00214695"/>
    <w:rsid w:val="002232C5"/>
    <w:rsid w:val="002322C8"/>
    <w:rsid w:val="002328BA"/>
    <w:rsid w:val="002346CF"/>
    <w:rsid w:val="00235E81"/>
    <w:rsid w:val="00263096"/>
    <w:rsid w:val="00263151"/>
    <w:rsid w:val="002700CE"/>
    <w:rsid w:val="00270183"/>
    <w:rsid w:val="00290DC2"/>
    <w:rsid w:val="00292AF2"/>
    <w:rsid w:val="00293BE2"/>
    <w:rsid w:val="002A10CB"/>
    <w:rsid w:val="002A28EF"/>
    <w:rsid w:val="002A586D"/>
    <w:rsid w:val="002B0250"/>
    <w:rsid w:val="002D56DB"/>
    <w:rsid w:val="002E1F5D"/>
    <w:rsid w:val="002E3607"/>
    <w:rsid w:val="002E3939"/>
    <w:rsid w:val="002E3C03"/>
    <w:rsid w:val="00300D86"/>
    <w:rsid w:val="00303A6B"/>
    <w:rsid w:val="003170C0"/>
    <w:rsid w:val="00323D33"/>
    <w:rsid w:val="00325F9A"/>
    <w:rsid w:val="003429DD"/>
    <w:rsid w:val="00355CD1"/>
    <w:rsid w:val="003627F8"/>
    <w:rsid w:val="003740A8"/>
    <w:rsid w:val="0039003D"/>
    <w:rsid w:val="00396327"/>
    <w:rsid w:val="003965E5"/>
    <w:rsid w:val="003A6932"/>
    <w:rsid w:val="003E3C9B"/>
    <w:rsid w:val="003F5894"/>
    <w:rsid w:val="003F6A98"/>
    <w:rsid w:val="00406580"/>
    <w:rsid w:val="0041156D"/>
    <w:rsid w:val="004624F5"/>
    <w:rsid w:val="004679F7"/>
    <w:rsid w:val="00477DE7"/>
    <w:rsid w:val="004939B4"/>
    <w:rsid w:val="004A2FD4"/>
    <w:rsid w:val="004A4783"/>
    <w:rsid w:val="004B5164"/>
    <w:rsid w:val="004C02A1"/>
    <w:rsid w:val="004C294E"/>
    <w:rsid w:val="004D0F5F"/>
    <w:rsid w:val="004D4D39"/>
    <w:rsid w:val="004F3DA3"/>
    <w:rsid w:val="005028E2"/>
    <w:rsid w:val="005240E7"/>
    <w:rsid w:val="0058279A"/>
    <w:rsid w:val="005C0B1A"/>
    <w:rsid w:val="005D75F5"/>
    <w:rsid w:val="00600696"/>
    <w:rsid w:val="00601E72"/>
    <w:rsid w:val="0061423B"/>
    <w:rsid w:val="00622E07"/>
    <w:rsid w:val="00623387"/>
    <w:rsid w:val="0062373E"/>
    <w:rsid w:val="00633346"/>
    <w:rsid w:val="0064424B"/>
    <w:rsid w:val="00656857"/>
    <w:rsid w:val="006640EF"/>
    <w:rsid w:val="00665342"/>
    <w:rsid w:val="006875C9"/>
    <w:rsid w:val="006A29C8"/>
    <w:rsid w:val="006A484F"/>
    <w:rsid w:val="006B19DF"/>
    <w:rsid w:val="006B2310"/>
    <w:rsid w:val="006C6F34"/>
    <w:rsid w:val="0070268F"/>
    <w:rsid w:val="00703487"/>
    <w:rsid w:val="00722611"/>
    <w:rsid w:val="00723D53"/>
    <w:rsid w:val="00741A9A"/>
    <w:rsid w:val="00751490"/>
    <w:rsid w:val="00762135"/>
    <w:rsid w:val="0077368D"/>
    <w:rsid w:val="007911B0"/>
    <w:rsid w:val="00793AEF"/>
    <w:rsid w:val="007A3A71"/>
    <w:rsid w:val="007B200D"/>
    <w:rsid w:val="007B2C4C"/>
    <w:rsid w:val="007B31A9"/>
    <w:rsid w:val="007E02C2"/>
    <w:rsid w:val="007E3B9A"/>
    <w:rsid w:val="007F21A1"/>
    <w:rsid w:val="00802B11"/>
    <w:rsid w:val="00803EB2"/>
    <w:rsid w:val="008343B8"/>
    <w:rsid w:val="00836D10"/>
    <w:rsid w:val="0085027C"/>
    <w:rsid w:val="00856E75"/>
    <w:rsid w:val="00861113"/>
    <w:rsid w:val="0088257B"/>
    <w:rsid w:val="00884823"/>
    <w:rsid w:val="008A3507"/>
    <w:rsid w:val="008C0E7C"/>
    <w:rsid w:val="008C5596"/>
    <w:rsid w:val="008D4A15"/>
    <w:rsid w:val="008D4B48"/>
    <w:rsid w:val="008E4222"/>
    <w:rsid w:val="008F3ED5"/>
    <w:rsid w:val="008F5775"/>
    <w:rsid w:val="00907CA6"/>
    <w:rsid w:val="00934382"/>
    <w:rsid w:val="00937BA2"/>
    <w:rsid w:val="0095672B"/>
    <w:rsid w:val="0097351F"/>
    <w:rsid w:val="009A2E05"/>
    <w:rsid w:val="009B077D"/>
    <w:rsid w:val="009C679D"/>
    <w:rsid w:val="009E14B2"/>
    <w:rsid w:val="009E2FFC"/>
    <w:rsid w:val="009E55FC"/>
    <w:rsid w:val="009F13F2"/>
    <w:rsid w:val="009F7CD7"/>
    <w:rsid w:val="00A1139A"/>
    <w:rsid w:val="00A3175B"/>
    <w:rsid w:val="00A32E95"/>
    <w:rsid w:val="00A46643"/>
    <w:rsid w:val="00A67FDA"/>
    <w:rsid w:val="00A70B71"/>
    <w:rsid w:val="00A7268A"/>
    <w:rsid w:val="00A968D6"/>
    <w:rsid w:val="00A971A0"/>
    <w:rsid w:val="00A97690"/>
    <w:rsid w:val="00AA2824"/>
    <w:rsid w:val="00AC075C"/>
    <w:rsid w:val="00AC1E6F"/>
    <w:rsid w:val="00B00C04"/>
    <w:rsid w:val="00B01481"/>
    <w:rsid w:val="00B10F3A"/>
    <w:rsid w:val="00B23BB4"/>
    <w:rsid w:val="00B3383C"/>
    <w:rsid w:val="00B35384"/>
    <w:rsid w:val="00B5373F"/>
    <w:rsid w:val="00B6040A"/>
    <w:rsid w:val="00B74858"/>
    <w:rsid w:val="00B900A1"/>
    <w:rsid w:val="00B910AC"/>
    <w:rsid w:val="00B93725"/>
    <w:rsid w:val="00BA5B69"/>
    <w:rsid w:val="00BB65A4"/>
    <w:rsid w:val="00BD5655"/>
    <w:rsid w:val="00BD70B7"/>
    <w:rsid w:val="00BE0579"/>
    <w:rsid w:val="00BE1BF7"/>
    <w:rsid w:val="00C15FB0"/>
    <w:rsid w:val="00C349DA"/>
    <w:rsid w:val="00C354B1"/>
    <w:rsid w:val="00C37267"/>
    <w:rsid w:val="00C438F0"/>
    <w:rsid w:val="00C655D4"/>
    <w:rsid w:val="00C66BEE"/>
    <w:rsid w:val="00C70324"/>
    <w:rsid w:val="00C85D84"/>
    <w:rsid w:val="00C96C79"/>
    <w:rsid w:val="00CC777D"/>
    <w:rsid w:val="00CD038D"/>
    <w:rsid w:val="00CE1902"/>
    <w:rsid w:val="00D203B3"/>
    <w:rsid w:val="00D33265"/>
    <w:rsid w:val="00D64A8B"/>
    <w:rsid w:val="00D6593D"/>
    <w:rsid w:val="00D66CD4"/>
    <w:rsid w:val="00D76A55"/>
    <w:rsid w:val="00D83227"/>
    <w:rsid w:val="00D86821"/>
    <w:rsid w:val="00D96CA1"/>
    <w:rsid w:val="00DB38D7"/>
    <w:rsid w:val="00DB47F7"/>
    <w:rsid w:val="00DD0779"/>
    <w:rsid w:val="00DD7F6C"/>
    <w:rsid w:val="00DE08B0"/>
    <w:rsid w:val="00DE0DAF"/>
    <w:rsid w:val="00DF6205"/>
    <w:rsid w:val="00E060A7"/>
    <w:rsid w:val="00E060F9"/>
    <w:rsid w:val="00E068A5"/>
    <w:rsid w:val="00E11C5F"/>
    <w:rsid w:val="00E127D9"/>
    <w:rsid w:val="00E20A78"/>
    <w:rsid w:val="00E4136D"/>
    <w:rsid w:val="00E41BBA"/>
    <w:rsid w:val="00E74AFD"/>
    <w:rsid w:val="00E80D91"/>
    <w:rsid w:val="00E87517"/>
    <w:rsid w:val="00E902FF"/>
    <w:rsid w:val="00E94B92"/>
    <w:rsid w:val="00EA3B65"/>
    <w:rsid w:val="00EA6534"/>
    <w:rsid w:val="00EB05D2"/>
    <w:rsid w:val="00EB6559"/>
    <w:rsid w:val="00EB7A0A"/>
    <w:rsid w:val="00EC0E26"/>
    <w:rsid w:val="00EC1815"/>
    <w:rsid w:val="00EC3ED7"/>
    <w:rsid w:val="00ED291B"/>
    <w:rsid w:val="00ED401D"/>
    <w:rsid w:val="00EF4C58"/>
    <w:rsid w:val="00F152E7"/>
    <w:rsid w:val="00F174EE"/>
    <w:rsid w:val="00F27F14"/>
    <w:rsid w:val="00F35F1F"/>
    <w:rsid w:val="00F42058"/>
    <w:rsid w:val="00F63321"/>
    <w:rsid w:val="00F94476"/>
    <w:rsid w:val="00FC0845"/>
    <w:rsid w:val="00FC1E3C"/>
    <w:rsid w:val="00FC40D3"/>
    <w:rsid w:val="00FC5DF1"/>
    <w:rsid w:val="00FF00B8"/>
    <w:rsid w:val="00FF38E2"/>
    <w:rsid w:val="00FF6D8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5C9"/>
    <w:rPr>
      <w:sz w:val="24"/>
      <w:szCs w:val="24"/>
    </w:rPr>
  </w:style>
  <w:style w:type="paragraph" w:styleId="Heading2">
    <w:name w:val="heading 2"/>
    <w:basedOn w:val="Normal"/>
    <w:next w:val="Normal"/>
    <w:link w:val="Heading2Char"/>
    <w:qFormat/>
    <w:rsid w:val="00062672"/>
    <w:pPr>
      <w:keepNext/>
      <w:tabs>
        <w:tab w:val="left" w:pos="360"/>
      </w:tabs>
      <w:overflowPunct w:val="0"/>
      <w:autoSpaceDE w:val="0"/>
      <w:autoSpaceDN w:val="0"/>
      <w:adjustRightInd w:val="0"/>
      <w:spacing w:after="240"/>
      <w:ind w:left="360" w:right="360" w:hanging="360"/>
      <w:textAlignment w:val="baseline"/>
      <w:outlineLvl w:val="1"/>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4C58"/>
    <w:pPr>
      <w:tabs>
        <w:tab w:val="center" w:pos="4320"/>
        <w:tab w:val="right" w:pos="8640"/>
      </w:tabs>
    </w:pPr>
  </w:style>
  <w:style w:type="paragraph" w:styleId="Footer">
    <w:name w:val="footer"/>
    <w:basedOn w:val="Normal"/>
    <w:rsid w:val="00EF4C58"/>
    <w:pPr>
      <w:tabs>
        <w:tab w:val="center" w:pos="4320"/>
        <w:tab w:val="right" w:pos="8640"/>
      </w:tabs>
    </w:pPr>
  </w:style>
  <w:style w:type="table" w:styleId="TableGrid">
    <w:name w:val="Table Grid"/>
    <w:basedOn w:val="TableNormal"/>
    <w:rsid w:val="00EF4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EF4C58"/>
    <w:pPr>
      <w:autoSpaceDE w:val="0"/>
      <w:autoSpaceDN w:val="0"/>
      <w:adjustRightInd w:val="0"/>
      <w:spacing w:line="288" w:lineRule="auto"/>
      <w:textAlignment w:val="center"/>
    </w:pPr>
    <w:rPr>
      <w:color w:val="000000"/>
      <w:sz w:val="24"/>
      <w:szCs w:val="24"/>
    </w:rPr>
  </w:style>
  <w:style w:type="paragraph" w:customStyle="1" w:styleId="Default">
    <w:name w:val="Default"/>
    <w:rsid w:val="006875C9"/>
    <w:pPr>
      <w:autoSpaceDE w:val="0"/>
      <w:autoSpaceDN w:val="0"/>
      <w:adjustRightInd w:val="0"/>
    </w:pPr>
    <w:rPr>
      <w:rFonts w:ascii="Arial" w:hAnsi="Arial" w:cs="Arial"/>
      <w:color w:val="000000"/>
      <w:sz w:val="24"/>
      <w:szCs w:val="24"/>
    </w:rPr>
  </w:style>
  <w:style w:type="paragraph" w:customStyle="1" w:styleId="Normal2">
    <w:name w:val="Normal+2"/>
    <w:basedOn w:val="Default"/>
    <w:next w:val="Default"/>
    <w:rsid w:val="006875C9"/>
    <w:rPr>
      <w:rFonts w:cs="Times New Roman"/>
      <w:color w:val="auto"/>
    </w:rPr>
  </w:style>
  <w:style w:type="character" w:styleId="CommentReference">
    <w:name w:val="annotation reference"/>
    <w:basedOn w:val="DefaultParagraphFont"/>
    <w:semiHidden/>
    <w:rsid w:val="006875C9"/>
    <w:rPr>
      <w:sz w:val="16"/>
      <w:szCs w:val="16"/>
    </w:rPr>
  </w:style>
  <w:style w:type="paragraph" w:styleId="CommentText">
    <w:name w:val="annotation text"/>
    <w:basedOn w:val="Normal"/>
    <w:link w:val="CommentTextChar"/>
    <w:semiHidden/>
    <w:rsid w:val="006875C9"/>
    <w:rPr>
      <w:sz w:val="20"/>
      <w:szCs w:val="20"/>
    </w:rPr>
  </w:style>
  <w:style w:type="paragraph" w:styleId="BalloonText">
    <w:name w:val="Balloon Text"/>
    <w:basedOn w:val="Normal"/>
    <w:semiHidden/>
    <w:rsid w:val="006875C9"/>
    <w:rPr>
      <w:rFonts w:ascii="Tahoma" w:hAnsi="Tahoma" w:cs="Tahoma"/>
      <w:sz w:val="16"/>
      <w:szCs w:val="16"/>
    </w:rPr>
  </w:style>
  <w:style w:type="paragraph" w:styleId="DocumentMap">
    <w:name w:val="Document Map"/>
    <w:basedOn w:val="Normal"/>
    <w:semiHidden/>
    <w:rsid w:val="006875C9"/>
    <w:pPr>
      <w:shd w:val="clear" w:color="auto" w:fill="000080"/>
    </w:pPr>
    <w:rPr>
      <w:rFonts w:ascii="Tahoma" w:hAnsi="Tahoma" w:cs="Tahoma"/>
      <w:sz w:val="20"/>
      <w:szCs w:val="20"/>
    </w:rPr>
  </w:style>
  <w:style w:type="character" w:customStyle="1" w:styleId="Heading2Char">
    <w:name w:val="Heading 2 Char"/>
    <w:basedOn w:val="DefaultParagraphFont"/>
    <w:link w:val="Heading2"/>
    <w:rsid w:val="00062672"/>
    <w:rPr>
      <w:rFonts w:ascii="Arial" w:hAnsi="Arial"/>
      <w:b/>
    </w:rPr>
  </w:style>
  <w:style w:type="paragraph" w:styleId="BodyText">
    <w:name w:val="Body Text"/>
    <w:basedOn w:val="Normal"/>
    <w:link w:val="BodyTextChar"/>
    <w:rsid w:val="00062672"/>
    <w:pPr>
      <w:overflowPunct w:val="0"/>
      <w:autoSpaceDE w:val="0"/>
      <w:autoSpaceDN w:val="0"/>
      <w:adjustRightInd w:val="0"/>
      <w:spacing w:after="240"/>
      <w:ind w:left="360"/>
      <w:textAlignment w:val="baseline"/>
    </w:pPr>
    <w:rPr>
      <w:rFonts w:ascii="Arial" w:hAnsi="Arial"/>
      <w:sz w:val="20"/>
      <w:szCs w:val="20"/>
    </w:rPr>
  </w:style>
  <w:style w:type="character" w:customStyle="1" w:styleId="BodyTextChar">
    <w:name w:val="Body Text Char"/>
    <w:basedOn w:val="DefaultParagraphFont"/>
    <w:link w:val="BodyText"/>
    <w:rsid w:val="00062672"/>
    <w:rPr>
      <w:rFonts w:ascii="Arial" w:hAnsi="Arial"/>
    </w:rPr>
  </w:style>
  <w:style w:type="paragraph" w:styleId="BodyText2">
    <w:name w:val="Body Text 2"/>
    <w:basedOn w:val="Normal"/>
    <w:link w:val="BodyText2Char"/>
    <w:rsid w:val="00062672"/>
    <w:pPr>
      <w:overflowPunct w:val="0"/>
      <w:autoSpaceDE w:val="0"/>
      <w:autoSpaceDN w:val="0"/>
      <w:adjustRightInd w:val="0"/>
      <w:spacing w:after="240"/>
      <w:textAlignment w:val="baseline"/>
    </w:pPr>
    <w:rPr>
      <w:rFonts w:ascii="Arial" w:hAnsi="Arial"/>
      <w:sz w:val="20"/>
      <w:szCs w:val="20"/>
    </w:rPr>
  </w:style>
  <w:style w:type="character" w:customStyle="1" w:styleId="BodyText2Char">
    <w:name w:val="Body Text 2 Char"/>
    <w:basedOn w:val="DefaultParagraphFont"/>
    <w:link w:val="BodyText2"/>
    <w:rsid w:val="00062672"/>
    <w:rPr>
      <w:rFonts w:ascii="Arial" w:hAnsi="Arial"/>
    </w:rPr>
  </w:style>
  <w:style w:type="paragraph" w:styleId="ListParagraph">
    <w:name w:val="List Paragraph"/>
    <w:basedOn w:val="Normal"/>
    <w:uiPriority w:val="34"/>
    <w:qFormat/>
    <w:rsid w:val="00B6040A"/>
    <w:pPr>
      <w:ind w:left="720"/>
      <w:contextualSpacing/>
    </w:pPr>
  </w:style>
  <w:style w:type="paragraph" w:styleId="CommentSubject">
    <w:name w:val="annotation subject"/>
    <w:basedOn w:val="CommentText"/>
    <w:next w:val="CommentText"/>
    <w:link w:val="CommentSubjectChar"/>
    <w:rsid w:val="00884823"/>
    <w:rPr>
      <w:b/>
      <w:bCs/>
    </w:rPr>
  </w:style>
  <w:style w:type="character" w:customStyle="1" w:styleId="CommentTextChar">
    <w:name w:val="Comment Text Char"/>
    <w:basedOn w:val="DefaultParagraphFont"/>
    <w:link w:val="CommentText"/>
    <w:semiHidden/>
    <w:rsid w:val="00884823"/>
  </w:style>
  <w:style w:type="character" w:customStyle="1" w:styleId="CommentSubjectChar">
    <w:name w:val="Comment Subject Char"/>
    <w:basedOn w:val="CommentTextChar"/>
    <w:link w:val="CommentSubject"/>
    <w:rsid w:val="00884823"/>
    <w:rPr>
      <w:b/>
      <w:bCs/>
    </w:rPr>
  </w:style>
  <w:style w:type="paragraph" w:styleId="NoSpacing">
    <w:name w:val="No Spacing"/>
    <w:uiPriority w:val="1"/>
    <w:qFormat/>
    <w:rsid w:val="006A29C8"/>
    <w:rPr>
      <w:sz w:val="24"/>
      <w:szCs w:val="24"/>
    </w:rPr>
  </w:style>
  <w:style w:type="table" w:styleId="MediumShading2-Accent2">
    <w:name w:val="Medium Shading 2 Accent 2"/>
    <w:basedOn w:val="TableNormal"/>
    <w:uiPriority w:val="64"/>
    <w:rsid w:val="00A46643"/>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5C9"/>
    <w:rPr>
      <w:sz w:val="24"/>
      <w:szCs w:val="24"/>
    </w:rPr>
  </w:style>
  <w:style w:type="paragraph" w:styleId="Heading2">
    <w:name w:val="heading 2"/>
    <w:basedOn w:val="Normal"/>
    <w:next w:val="Normal"/>
    <w:link w:val="Heading2Char"/>
    <w:qFormat/>
    <w:rsid w:val="00062672"/>
    <w:pPr>
      <w:keepNext/>
      <w:tabs>
        <w:tab w:val="left" w:pos="360"/>
      </w:tabs>
      <w:overflowPunct w:val="0"/>
      <w:autoSpaceDE w:val="0"/>
      <w:autoSpaceDN w:val="0"/>
      <w:adjustRightInd w:val="0"/>
      <w:spacing w:after="240"/>
      <w:ind w:left="360" w:right="360" w:hanging="360"/>
      <w:textAlignment w:val="baseline"/>
      <w:outlineLvl w:val="1"/>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4C58"/>
    <w:pPr>
      <w:tabs>
        <w:tab w:val="center" w:pos="4320"/>
        <w:tab w:val="right" w:pos="8640"/>
      </w:tabs>
    </w:pPr>
  </w:style>
  <w:style w:type="paragraph" w:styleId="Footer">
    <w:name w:val="footer"/>
    <w:basedOn w:val="Normal"/>
    <w:rsid w:val="00EF4C58"/>
    <w:pPr>
      <w:tabs>
        <w:tab w:val="center" w:pos="4320"/>
        <w:tab w:val="right" w:pos="8640"/>
      </w:tabs>
    </w:pPr>
  </w:style>
  <w:style w:type="table" w:styleId="TableGrid">
    <w:name w:val="Table Grid"/>
    <w:basedOn w:val="TableNormal"/>
    <w:rsid w:val="00EF4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EF4C58"/>
    <w:pPr>
      <w:autoSpaceDE w:val="0"/>
      <w:autoSpaceDN w:val="0"/>
      <w:adjustRightInd w:val="0"/>
      <w:spacing w:line="288" w:lineRule="auto"/>
      <w:textAlignment w:val="center"/>
    </w:pPr>
    <w:rPr>
      <w:color w:val="000000"/>
      <w:sz w:val="24"/>
      <w:szCs w:val="24"/>
    </w:rPr>
  </w:style>
  <w:style w:type="paragraph" w:customStyle="1" w:styleId="Default">
    <w:name w:val="Default"/>
    <w:rsid w:val="006875C9"/>
    <w:pPr>
      <w:autoSpaceDE w:val="0"/>
      <w:autoSpaceDN w:val="0"/>
      <w:adjustRightInd w:val="0"/>
    </w:pPr>
    <w:rPr>
      <w:rFonts w:ascii="Arial" w:hAnsi="Arial" w:cs="Arial"/>
      <w:color w:val="000000"/>
      <w:sz w:val="24"/>
      <w:szCs w:val="24"/>
    </w:rPr>
  </w:style>
  <w:style w:type="paragraph" w:customStyle="1" w:styleId="Normal2">
    <w:name w:val="Normal+2"/>
    <w:basedOn w:val="Default"/>
    <w:next w:val="Default"/>
    <w:rsid w:val="006875C9"/>
    <w:rPr>
      <w:rFonts w:cs="Times New Roman"/>
      <w:color w:val="auto"/>
    </w:rPr>
  </w:style>
  <w:style w:type="character" w:styleId="CommentReference">
    <w:name w:val="annotation reference"/>
    <w:basedOn w:val="DefaultParagraphFont"/>
    <w:semiHidden/>
    <w:rsid w:val="006875C9"/>
    <w:rPr>
      <w:sz w:val="16"/>
      <w:szCs w:val="16"/>
    </w:rPr>
  </w:style>
  <w:style w:type="paragraph" w:styleId="CommentText">
    <w:name w:val="annotation text"/>
    <w:basedOn w:val="Normal"/>
    <w:link w:val="CommentTextChar"/>
    <w:semiHidden/>
    <w:rsid w:val="006875C9"/>
    <w:rPr>
      <w:sz w:val="20"/>
      <w:szCs w:val="20"/>
    </w:rPr>
  </w:style>
  <w:style w:type="paragraph" w:styleId="BalloonText">
    <w:name w:val="Balloon Text"/>
    <w:basedOn w:val="Normal"/>
    <w:semiHidden/>
    <w:rsid w:val="006875C9"/>
    <w:rPr>
      <w:rFonts w:ascii="Tahoma" w:hAnsi="Tahoma" w:cs="Tahoma"/>
      <w:sz w:val="16"/>
      <w:szCs w:val="16"/>
    </w:rPr>
  </w:style>
  <w:style w:type="paragraph" w:styleId="DocumentMap">
    <w:name w:val="Document Map"/>
    <w:basedOn w:val="Normal"/>
    <w:semiHidden/>
    <w:rsid w:val="006875C9"/>
    <w:pPr>
      <w:shd w:val="clear" w:color="auto" w:fill="000080"/>
    </w:pPr>
    <w:rPr>
      <w:rFonts w:ascii="Tahoma" w:hAnsi="Tahoma" w:cs="Tahoma"/>
      <w:sz w:val="20"/>
      <w:szCs w:val="20"/>
    </w:rPr>
  </w:style>
  <w:style w:type="character" w:customStyle="1" w:styleId="Heading2Char">
    <w:name w:val="Heading 2 Char"/>
    <w:basedOn w:val="DefaultParagraphFont"/>
    <w:link w:val="Heading2"/>
    <w:rsid w:val="00062672"/>
    <w:rPr>
      <w:rFonts w:ascii="Arial" w:hAnsi="Arial"/>
      <w:b/>
    </w:rPr>
  </w:style>
  <w:style w:type="paragraph" w:styleId="BodyText">
    <w:name w:val="Body Text"/>
    <w:basedOn w:val="Normal"/>
    <w:link w:val="BodyTextChar"/>
    <w:rsid w:val="00062672"/>
    <w:pPr>
      <w:overflowPunct w:val="0"/>
      <w:autoSpaceDE w:val="0"/>
      <w:autoSpaceDN w:val="0"/>
      <w:adjustRightInd w:val="0"/>
      <w:spacing w:after="240"/>
      <w:ind w:left="360"/>
      <w:textAlignment w:val="baseline"/>
    </w:pPr>
    <w:rPr>
      <w:rFonts w:ascii="Arial" w:hAnsi="Arial"/>
      <w:sz w:val="20"/>
      <w:szCs w:val="20"/>
    </w:rPr>
  </w:style>
  <w:style w:type="character" w:customStyle="1" w:styleId="BodyTextChar">
    <w:name w:val="Body Text Char"/>
    <w:basedOn w:val="DefaultParagraphFont"/>
    <w:link w:val="BodyText"/>
    <w:rsid w:val="00062672"/>
    <w:rPr>
      <w:rFonts w:ascii="Arial" w:hAnsi="Arial"/>
    </w:rPr>
  </w:style>
  <w:style w:type="paragraph" w:styleId="BodyText2">
    <w:name w:val="Body Text 2"/>
    <w:basedOn w:val="Normal"/>
    <w:link w:val="BodyText2Char"/>
    <w:rsid w:val="00062672"/>
    <w:pPr>
      <w:overflowPunct w:val="0"/>
      <w:autoSpaceDE w:val="0"/>
      <w:autoSpaceDN w:val="0"/>
      <w:adjustRightInd w:val="0"/>
      <w:spacing w:after="240"/>
      <w:textAlignment w:val="baseline"/>
    </w:pPr>
    <w:rPr>
      <w:rFonts w:ascii="Arial" w:hAnsi="Arial"/>
      <w:sz w:val="20"/>
      <w:szCs w:val="20"/>
    </w:rPr>
  </w:style>
  <w:style w:type="character" w:customStyle="1" w:styleId="BodyText2Char">
    <w:name w:val="Body Text 2 Char"/>
    <w:basedOn w:val="DefaultParagraphFont"/>
    <w:link w:val="BodyText2"/>
    <w:rsid w:val="00062672"/>
    <w:rPr>
      <w:rFonts w:ascii="Arial" w:hAnsi="Arial"/>
    </w:rPr>
  </w:style>
  <w:style w:type="paragraph" w:styleId="ListParagraph">
    <w:name w:val="List Paragraph"/>
    <w:basedOn w:val="Normal"/>
    <w:uiPriority w:val="34"/>
    <w:qFormat/>
    <w:rsid w:val="00B6040A"/>
    <w:pPr>
      <w:ind w:left="720"/>
      <w:contextualSpacing/>
    </w:pPr>
  </w:style>
  <w:style w:type="paragraph" w:styleId="CommentSubject">
    <w:name w:val="annotation subject"/>
    <w:basedOn w:val="CommentText"/>
    <w:next w:val="CommentText"/>
    <w:link w:val="CommentSubjectChar"/>
    <w:rsid w:val="00884823"/>
    <w:rPr>
      <w:b/>
      <w:bCs/>
    </w:rPr>
  </w:style>
  <w:style w:type="character" w:customStyle="1" w:styleId="CommentTextChar">
    <w:name w:val="Comment Text Char"/>
    <w:basedOn w:val="DefaultParagraphFont"/>
    <w:link w:val="CommentText"/>
    <w:semiHidden/>
    <w:rsid w:val="00884823"/>
  </w:style>
  <w:style w:type="character" w:customStyle="1" w:styleId="CommentSubjectChar">
    <w:name w:val="Comment Subject Char"/>
    <w:basedOn w:val="CommentTextChar"/>
    <w:link w:val="CommentSubject"/>
    <w:rsid w:val="00884823"/>
    <w:rPr>
      <w:b/>
      <w:bCs/>
    </w:rPr>
  </w:style>
  <w:style w:type="paragraph" w:styleId="NoSpacing">
    <w:name w:val="No Spacing"/>
    <w:uiPriority w:val="1"/>
    <w:qFormat/>
    <w:rsid w:val="006A29C8"/>
    <w:rPr>
      <w:sz w:val="24"/>
      <w:szCs w:val="24"/>
    </w:rPr>
  </w:style>
  <w:style w:type="table" w:styleId="MediumShading2-Accent2">
    <w:name w:val="Medium Shading 2 Accent 2"/>
    <w:basedOn w:val="TableNormal"/>
    <w:uiPriority w:val="64"/>
    <w:rsid w:val="00A46643"/>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46BBF5-0655-4727-B8D4-A4DF4E929DFA}">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F91D6E14-0FBD-4257-813D-7B849D935A10}"/>
</file>

<file path=customXml/itemProps3.xml><?xml version="1.0" encoding="utf-8"?>
<ds:datastoreItem xmlns:ds="http://schemas.openxmlformats.org/officeDocument/2006/customXml" ds:itemID="{888D37B0-46DD-464C-88C3-DF3340CD50B9}">
  <ds:schemaRefs>
    <ds:schemaRef ds:uri="http://schemas.openxmlformats.org/officeDocument/2006/bibliography"/>
  </ds:schemaRefs>
</ds:datastoreItem>
</file>

<file path=customXml/itemProps4.xml><?xml version="1.0" encoding="utf-8"?>
<ds:datastoreItem xmlns:ds="http://schemas.openxmlformats.org/officeDocument/2006/customXml" ds:itemID="{0B65806F-B475-4ADA-A7DE-6962EA93D341}"/>
</file>

<file path=docProps/app.xml><?xml version="1.0" encoding="utf-8"?>
<Properties xmlns="http://schemas.openxmlformats.org/officeDocument/2006/extended-properties" xmlns:vt="http://schemas.openxmlformats.org/officeDocument/2006/docPropsVTypes">
  <Template>Normal.dotm</Template>
  <TotalTime>4</TotalTime>
  <Pages>1</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Managing General Agency (MGA) Agreement</vt:lpstr>
    </vt:vector>
  </TitlesOfParts>
  <Company>Wells Fargo Insurance Services</Company>
  <LinksUpToDate>false</LinksUpToDate>
  <CharactersWithSpaces>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General Agency (MGA) Agreement</dc:title>
  <dc:creator>angela_mairs</dc:creator>
  <cp:lastModifiedBy>Cheatwood, Leah S.</cp:lastModifiedBy>
  <cp:revision>7</cp:revision>
  <cp:lastPrinted>2014-05-13T14:58:00Z</cp:lastPrinted>
  <dcterms:created xsi:type="dcterms:W3CDTF">2014-05-27T20:53:00Z</dcterms:created>
  <dcterms:modified xsi:type="dcterms:W3CDTF">2014-05-27T20:59:00Z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Wells Fargo Insurance Services</vt:lpwstr>
  </property>
  <property fmtid="{D5CDD505-2E9C-101B-9397-08002B2CF9AE}" pid="3" name="ContentType">
    <vt:lpwstr>Document</vt:lpwstr>
  </property>
  <property fmtid="{D5CDD505-2E9C-101B-9397-08002B2CF9AE}" pid="4" name="ContentTypeId">
    <vt:lpwstr>0x010100753FE2BD86E76B4DAA5BD0ECE9CA712D</vt:lpwstr>
  </property>
  <property fmtid="{D5CDD505-2E9C-101B-9397-08002B2CF9AE}" pid="5" name="TemplateUrl">
    <vt:lpwstr/>
  </property>
  <property fmtid="{D5CDD505-2E9C-101B-9397-08002B2CF9AE}" pid="6" name="_SourceUrl">
    <vt:lpwstr/>
  </property>
  <property fmtid="{D5CDD505-2E9C-101B-9397-08002B2CF9AE}" pid="7" name="xd_Signature">
    <vt:bool>false</vt:bool>
  </property>
  <property fmtid="{D5CDD505-2E9C-101B-9397-08002B2CF9AE}" pid="8" name="xd_ProgID">
    <vt:lpwstr/>
  </property>
</Properties>
</file>