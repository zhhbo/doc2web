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091" w:rsidRPr="00666C6E" w:rsidRDefault="00046091" w:rsidP="00046091">
      <w:pPr>
        <w:pStyle w:val="BodyTextIndent2"/>
        <w:ind w:left="0"/>
        <w:jc w:val="center"/>
        <w:rPr>
          <w:rFonts w:ascii="Courier New" w:hAnsi="Courier New" w:cs="Courier New"/>
          <w:b/>
          <w:sz w:val="32"/>
          <w:szCs w:val="32"/>
          <w:u w:val="single"/>
        </w:rPr>
      </w:pPr>
      <w:r w:rsidRPr="00666C6E">
        <w:rPr>
          <w:rFonts w:ascii="Courier New" w:hAnsi="Courier New" w:cs="Courier New"/>
          <w:b/>
          <w:sz w:val="32"/>
          <w:szCs w:val="32"/>
          <w:u w:val="single"/>
        </w:rPr>
        <w:t>SOFTWARE LICENSE &amp; SERVICES AGREEMENT</w:t>
      </w:r>
    </w:p>
    <w:p w:rsidR="00046091" w:rsidRPr="00666C6E" w:rsidRDefault="00046091" w:rsidP="00046091">
      <w:pPr>
        <w:pStyle w:val="BodyTextIndent2"/>
        <w:ind w:left="0"/>
        <w:jc w:val="center"/>
        <w:rPr>
          <w:rFonts w:ascii="Courier New" w:hAnsi="Courier New" w:cs="Courier New"/>
          <w:b/>
          <w:sz w:val="24"/>
          <w:szCs w:val="24"/>
          <w:u w:val="single"/>
        </w:rPr>
      </w:pPr>
      <w:smartTag w:uri="urn:schemas-microsoft-com:office:smarttags" w:element="place">
        <w:smartTag w:uri="urn:schemas-microsoft-com:office:smarttags" w:element="PlaceType">
          <w:r w:rsidRPr="00666C6E">
            <w:rPr>
              <w:rFonts w:ascii="Courier New" w:hAnsi="Courier New" w:cs="Courier New"/>
              <w:b/>
              <w:sz w:val="32"/>
              <w:szCs w:val="32"/>
              <w:u w:val="single"/>
            </w:rPr>
            <w:t>UNIVERSITY</w:t>
          </w:r>
        </w:smartTag>
        <w:r w:rsidRPr="00666C6E">
          <w:rPr>
            <w:rFonts w:ascii="Courier New" w:hAnsi="Courier New" w:cs="Courier New"/>
            <w:b/>
            <w:sz w:val="32"/>
            <w:szCs w:val="32"/>
            <w:u w:val="single"/>
          </w:rPr>
          <w:t xml:space="preserve"> OF </w:t>
        </w:r>
        <w:smartTag w:uri="urn:schemas-microsoft-com:office:smarttags" w:element="PlaceName">
          <w:r w:rsidRPr="00666C6E">
            <w:rPr>
              <w:rFonts w:ascii="Courier New" w:hAnsi="Courier New" w:cs="Courier New"/>
              <w:b/>
              <w:sz w:val="32"/>
              <w:szCs w:val="32"/>
              <w:u w:val="single"/>
            </w:rPr>
            <w:t>CALIFORNIA</w:t>
          </w:r>
        </w:smartTag>
      </w:smartTag>
    </w:p>
    <w:p w:rsidR="00046091" w:rsidRPr="00666C6E" w:rsidRDefault="00046091" w:rsidP="00046091">
      <w:pPr>
        <w:pStyle w:val="BodyTextIndent2"/>
        <w:ind w:left="0"/>
        <w:rPr>
          <w:rFonts w:ascii="Courier New" w:hAnsi="Courier New" w:cs="Courier New"/>
          <w:b/>
          <w:sz w:val="24"/>
          <w:szCs w:val="24"/>
          <w:u w:val="single"/>
        </w:rPr>
      </w:pPr>
    </w:p>
    <w:p w:rsidR="00046091" w:rsidRDefault="00046091" w:rsidP="00046091">
      <w:pPr>
        <w:pStyle w:val="BodyTextIndent2"/>
        <w:ind w:left="0"/>
        <w:rPr>
          <w:rFonts w:ascii="Courier New" w:hAnsi="Courier New" w:cs="Courier New"/>
          <w:sz w:val="24"/>
          <w:szCs w:val="24"/>
        </w:rPr>
      </w:pPr>
    </w:p>
    <w:p w:rsidR="00046091" w:rsidRPr="00666C6E" w:rsidRDefault="00046091" w:rsidP="00046091">
      <w:pPr>
        <w:pStyle w:val="BodyTextIndent2"/>
        <w:ind w:left="0"/>
        <w:rPr>
          <w:rFonts w:ascii="Courier New" w:hAnsi="Courier New" w:cs="Courier New"/>
          <w:sz w:val="24"/>
          <w:szCs w:val="24"/>
        </w:rPr>
      </w:pPr>
      <w:r w:rsidRPr="00666C6E">
        <w:rPr>
          <w:rFonts w:ascii="Courier New" w:hAnsi="Courier New" w:cs="Courier New"/>
          <w:sz w:val="24"/>
          <w:szCs w:val="24"/>
        </w:rPr>
        <w:t>This Software License &amp; Services Agreement (“Agreement”), dated [</w:t>
      </w:r>
      <w:r w:rsidRPr="00C16A52">
        <w:rPr>
          <w:rFonts w:ascii="Courier New" w:hAnsi="Courier New" w:cs="Courier New"/>
          <w:color w:val="FF0000"/>
          <w:sz w:val="24"/>
          <w:szCs w:val="24"/>
        </w:rPr>
        <w:t>MONTH</w:t>
      </w:r>
      <w:r w:rsidRPr="00C16A52">
        <w:rPr>
          <w:rFonts w:ascii="Courier New" w:hAnsi="Courier New" w:cs="Courier New"/>
          <w:sz w:val="24"/>
          <w:szCs w:val="24"/>
        </w:rPr>
        <w:t>] [</w:t>
      </w:r>
      <w:r w:rsidRPr="00C16A52">
        <w:rPr>
          <w:rFonts w:ascii="Courier New" w:hAnsi="Courier New" w:cs="Courier New"/>
          <w:color w:val="FF0000"/>
          <w:sz w:val="24"/>
          <w:szCs w:val="24"/>
        </w:rPr>
        <w:t>DATE</w:t>
      </w:r>
      <w:r w:rsidRPr="00C16A52">
        <w:rPr>
          <w:rFonts w:ascii="Courier New" w:hAnsi="Courier New" w:cs="Courier New"/>
          <w:sz w:val="24"/>
          <w:szCs w:val="24"/>
        </w:rPr>
        <w:t>], [</w:t>
      </w:r>
      <w:r w:rsidRPr="00C16A52">
        <w:rPr>
          <w:rFonts w:ascii="Courier New" w:hAnsi="Courier New" w:cs="Courier New"/>
          <w:color w:val="FF0000"/>
          <w:sz w:val="24"/>
          <w:szCs w:val="24"/>
        </w:rPr>
        <w:t>YEAR</w:t>
      </w:r>
      <w:r w:rsidRPr="00C16A52">
        <w:rPr>
          <w:rFonts w:ascii="Courier New" w:hAnsi="Courier New" w:cs="Courier New"/>
          <w:sz w:val="24"/>
          <w:szCs w:val="24"/>
        </w:rPr>
        <w:t>] (“Effective Date”), is by and between [</w:t>
      </w:r>
      <w:r w:rsidRPr="00C16A52">
        <w:rPr>
          <w:rFonts w:ascii="Courier New" w:hAnsi="Courier New" w:cs="Courier New"/>
          <w:color w:val="FF0000"/>
          <w:sz w:val="24"/>
          <w:szCs w:val="24"/>
        </w:rPr>
        <w:t>SOFTWARE</w:t>
      </w:r>
      <w:r w:rsidRPr="00666C6E">
        <w:rPr>
          <w:rFonts w:ascii="Courier New" w:hAnsi="Courier New" w:cs="Courier New"/>
          <w:color w:val="FF0000"/>
          <w:sz w:val="24"/>
          <w:szCs w:val="24"/>
        </w:rPr>
        <w:t xml:space="preserve"> SUPPLIER NAME</w:t>
      </w:r>
      <w:r w:rsidRPr="00666C6E">
        <w:rPr>
          <w:rFonts w:ascii="Courier New" w:hAnsi="Courier New" w:cs="Courier New"/>
          <w:sz w:val="24"/>
          <w:szCs w:val="24"/>
        </w:rPr>
        <w:t>] (“Supplier”), having an office for notices at [</w:t>
      </w:r>
      <w:r w:rsidRPr="00666C6E">
        <w:rPr>
          <w:rFonts w:ascii="Courier New" w:hAnsi="Courier New" w:cs="Courier New"/>
          <w:color w:val="FF0000"/>
          <w:sz w:val="24"/>
          <w:szCs w:val="24"/>
        </w:rPr>
        <w:t>STREET ADDRESS</w:t>
      </w:r>
      <w:r w:rsidRPr="00666C6E">
        <w:rPr>
          <w:rFonts w:ascii="Courier New" w:hAnsi="Courier New" w:cs="Courier New"/>
          <w:sz w:val="24"/>
          <w:szCs w:val="24"/>
        </w:rPr>
        <w:t>], [</w:t>
      </w:r>
      <w:r w:rsidRPr="00666C6E">
        <w:rPr>
          <w:rFonts w:ascii="Courier New" w:hAnsi="Courier New" w:cs="Courier New"/>
          <w:color w:val="FF0000"/>
          <w:sz w:val="24"/>
          <w:szCs w:val="24"/>
        </w:rPr>
        <w:t>CITY</w:t>
      </w:r>
      <w:r w:rsidRPr="00666C6E">
        <w:rPr>
          <w:rFonts w:ascii="Courier New" w:hAnsi="Courier New" w:cs="Courier New"/>
          <w:sz w:val="24"/>
          <w:szCs w:val="24"/>
        </w:rPr>
        <w:t>], [</w:t>
      </w:r>
      <w:r w:rsidRPr="00666C6E">
        <w:rPr>
          <w:rFonts w:ascii="Courier New" w:hAnsi="Courier New" w:cs="Courier New"/>
          <w:color w:val="FF0000"/>
          <w:sz w:val="24"/>
          <w:szCs w:val="24"/>
        </w:rPr>
        <w:t>STATE</w:t>
      </w:r>
      <w:r w:rsidRPr="00666C6E">
        <w:rPr>
          <w:rFonts w:ascii="Courier New" w:hAnsi="Courier New" w:cs="Courier New"/>
          <w:sz w:val="24"/>
          <w:szCs w:val="24"/>
        </w:rPr>
        <w:t>] [</w:t>
      </w:r>
      <w:r w:rsidRPr="00666C6E">
        <w:rPr>
          <w:rFonts w:ascii="Courier New" w:hAnsi="Courier New" w:cs="Courier New"/>
          <w:color w:val="FF0000"/>
          <w:sz w:val="24"/>
          <w:szCs w:val="24"/>
        </w:rPr>
        <w:t>ZIP CODE</w:t>
      </w:r>
      <w:r w:rsidRPr="00666C6E">
        <w:rPr>
          <w:rFonts w:ascii="Courier New" w:hAnsi="Courier New" w:cs="Courier New"/>
          <w:sz w:val="24"/>
          <w:szCs w:val="24"/>
        </w:rPr>
        <w:t>], and THE REGENTS OF THE UNIVERSITY OF CALIFORNIA (“University”), located at [</w:t>
      </w:r>
      <w:r w:rsidRPr="00666C6E">
        <w:rPr>
          <w:rFonts w:ascii="Courier New" w:hAnsi="Courier New" w:cs="Courier New"/>
          <w:color w:val="FF0000"/>
          <w:sz w:val="24"/>
          <w:szCs w:val="24"/>
        </w:rPr>
        <w:t>STREET ADDRESS</w:t>
      </w:r>
      <w:r w:rsidRPr="00666C6E">
        <w:rPr>
          <w:rFonts w:ascii="Courier New" w:hAnsi="Courier New" w:cs="Courier New"/>
          <w:sz w:val="24"/>
          <w:szCs w:val="24"/>
        </w:rPr>
        <w:t>], [</w:t>
      </w:r>
      <w:r w:rsidRPr="00666C6E">
        <w:rPr>
          <w:rFonts w:ascii="Courier New" w:hAnsi="Courier New" w:cs="Courier New"/>
          <w:color w:val="FF0000"/>
          <w:sz w:val="24"/>
          <w:szCs w:val="24"/>
        </w:rPr>
        <w:t>CITY</w:t>
      </w:r>
      <w:r w:rsidRPr="00666C6E">
        <w:rPr>
          <w:rFonts w:ascii="Courier New" w:hAnsi="Courier New" w:cs="Courier New"/>
          <w:sz w:val="24"/>
          <w:szCs w:val="24"/>
        </w:rPr>
        <w:t>], [</w:t>
      </w:r>
      <w:r w:rsidRPr="00666C6E">
        <w:rPr>
          <w:rFonts w:ascii="Courier New" w:hAnsi="Courier New" w:cs="Courier New"/>
          <w:color w:val="FF0000"/>
          <w:sz w:val="24"/>
          <w:szCs w:val="24"/>
        </w:rPr>
        <w:t>STATE</w:t>
      </w:r>
      <w:r w:rsidRPr="00666C6E">
        <w:rPr>
          <w:rFonts w:ascii="Courier New" w:hAnsi="Courier New" w:cs="Courier New"/>
          <w:sz w:val="24"/>
          <w:szCs w:val="24"/>
        </w:rPr>
        <w:t>] [</w:t>
      </w:r>
      <w:r w:rsidRPr="00666C6E">
        <w:rPr>
          <w:rFonts w:ascii="Courier New" w:hAnsi="Courier New" w:cs="Courier New"/>
          <w:color w:val="FF0000"/>
          <w:sz w:val="24"/>
          <w:szCs w:val="24"/>
        </w:rPr>
        <w:t>ZIP CODE</w:t>
      </w:r>
      <w:r w:rsidRPr="00666C6E">
        <w:rPr>
          <w:rFonts w:ascii="Courier New" w:hAnsi="Courier New" w:cs="Courier New"/>
          <w:sz w:val="24"/>
          <w:szCs w:val="24"/>
        </w:rPr>
        <w:t>].</w:t>
      </w:r>
      <w:r w:rsidR="00B37AAC" w:rsidRPr="00B37AAC">
        <w:rPr>
          <w:rFonts w:ascii="Courier New" w:hAnsi="Courier New" w:cs="Courier New"/>
          <w:i/>
          <w:color w:val="FF0000"/>
          <w:sz w:val="24"/>
          <w:szCs w:val="24"/>
        </w:rPr>
        <w:t xml:space="preserve"> </w:t>
      </w:r>
    </w:p>
    <w:p w:rsidR="00046091" w:rsidRPr="00666C6E" w:rsidRDefault="00046091" w:rsidP="00046091">
      <w:pPr>
        <w:pStyle w:val="BodyTextIndent2"/>
        <w:ind w:left="0"/>
        <w:rPr>
          <w:rFonts w:ascii="Courier New" w:hAnsi="Courier New" w:cs="Courier New"/>
          <w:sz w:val="24"/>
          <w:szCs w:val="24"/>
        </w:rPr>
      </w:pPr>
    </w:p>
    <w:p w:rsidR="00DE52CA" w:rsidRDefault="00D02F4F" w:rsidP="00046091">
      <w:pPr>
        <w:rPr>
          <w:rFonts w:ascii="Courier New" w:hAnsi="Courier New" w:cs="Courier New"/>
        </w:rPr>
      </w:pPr>
      <w:r w:rsidRPr="009A48F0">
        <w:rPr>
          <w:rFonts w:ascii="Courier New" w:hAnsi="Courier New" w:cs="Courier New"/>
        </w:rPr>
        <w:t xml:space="preserve">INTENDING to be legally bound, Supplier and </w:t>
      </w:r>
      <w:r w:rsidR="00B93BC8">
        <w:rPr>
          <w:rFonts w:ascii="Courier New" w:hAnsi="Courier New" w:cs="Courier New"/>
        </w:rPr>
        <w:t>University</w:t>
      </w:r>
      <w:r w:rsidRPr="009A48F0">
        <w:rPr>
          <w:rFonts w:ascii="Courier New" w:hAnsi="Courier New" w:cs="Courier New"/>
        </w:rPr>
        <w:t xml:space="preserve"> agree that the following terms and conditions will apply to the licenses and services provided under this Agreement, including the attached </w:t>
      </w:r>
      <w:r w:rsidR="00AB3070" w:rsidRPr="00B93BC8">
        <w:rPr>
          <w:rFonts w:ascii="Courier New" w:hAnsi="Courier New" w:cs="Courier New"/>
        </w:rPr>
        <w:t>which are</w:t>
      </w:r>
      <w:r w:rsidR="00046091" w:rsidRPr="00B93BC8">
        <w:rPr>
          <w:rFonts w:ascii="Courier New" w:hAnsi="Courier New" w:cs="Courier New"/>
        </w:rPr>
        <w:t xml:space="preserve"> </w:t>
      </w:r>
      <w:r w:rsidR="00AB3070" w:rsidRPr="00B93BC8">
        <w:rPr>
          <w:rFonts w:ascii="Courier New" w:hAnsi="Courier New" w:cs="Courier New"/>
        </w:rPr>
        <w:t>i</w:t>
      </w:r>
      <w:r w:rsidR="00046091" w:rsidRPr="00B93BC8">
        <w:rPr>
          <w:rFonts w:ascii="Courier New" w:hAnsi="Courier New" w:cs="Courier New"/>
        </w:rPr>
        <w:t>ncorporated by reference:</w:t>
      </w:r>
    </w:p>
    <w:p w:rsidR="00DE52CA" w:rsidRDefault="00DE52CA" w:rsidP="00046091">
      <w:pPr>
        <w:rPr>
          <w:rFonts w:ascii="Courier New" w:hAnsi="Courier New" w:cs="Courier New"/>
        </w:rPr>
      </w:pPr>
    </w:p>
    <w:p w:rsidR="00DE52CA" w:rsidRPr="004E00BF" w:rsidRDefault="00DE52CA" w:rsidP="004E00BF">
      <w:pPr>
        <w:numPr>
          <w:ilvl w:val="0"/>
          <w:numId w:val="24"/>
        </w:numPr>
        <w:rPr>
          <w:rFonts w:ascii="Courier New" w:hAnsi="Courier New" w:cs="Courier New"/>
          <w:i/>
        </w:rPr>
      </w:pPr>
      <w:r w:rsidRPr="004E00BF">
        <w:rPr>
          <w:rFonts w:ascii="Courier New" w:hAnsi="Courier New" w:cs="Courier New"/>
          <w:i/>
        </w:rPr>
        <w:t>University of California Appendix DS</w:t>
      </w:r>
    </w:p>
    <w:p w:rsidR="00DE52CA" w:rsidRPr="004E00BF" w:rsidRDefault="00DE52CA" w:rsidP="004E00BF">
      <w:pPr>
        <w:numPr>
          <w:ilvl w:val="0"/>
          <w:numId w:val="24"/>
        </w:numPr>
        <w:rPr>
          <w:rFonts w:ascii="Courier New" w:hAnsi="Courier New" w:cs="Courier New"/>
          <w:i/>
        </w:rPr>
      </w:pPr>
      <w:r w:rsidRPr="004E00BF">
        <w:rPr>
          <w:rFonts w:ascii="Courier New" w:hAnsi="Courier New" w:cs="Courier New"/>
          <w:i/>
        </w:rPr>
        <w:t>Supplier’s RFP Response</w:t>
      </w:r>
    </w:p>
    <w:p w:rsidR="00DE52CA" w:rsidRDefault="00DE52CA" w:rsidP="00046091">
      <w:pPr>
        <w:rPr>
          <w:rFonts w:ascii="Courier New" w:hAnsi="Courier New" w:cs="Courier New"/>
        </w:rPr>
      </w:pPr>
    </w:p>
    <w:p w:rsidR="00046091" w:rsidRPr="00666C6E" w:rsidRDefault="00046091" w:rsidP="00046091">
      <w:pPr>
        <w:rPr>
          <w:rFonts w:ascii="Courier New" w:hAnsi="Courier New" w:cs="Courier New"/>
        </w:rPr>
      </w:pPr>
    </w:p>
    <w:p w:rsidR="00046091" w:rsidRPr="00666C6E" w:rsidRDefault="00046091" w:rsidP="00046091">
      <w:pPr>
        <w:numPr>
          <w:ilvl w:val="0"/>
          <w:numId w:val="1"/>
        </w:numPr>
        <w:rPr>
          <w:rFonts w:ascii="Courier New" w:hAnsi="Courier New" w:cs="Courier New"/>
          <w:b/>
          <w:u w:val="single"/>
        </w:rPr>
      </w:pPr>
      <w:r w:rsidRPr="00666C6E">
        <w:rPr>
          <w:rFonts w:ascii="Courier New" w:hAnsi="Courier New" w:cs="Courier New"/>
          <w:b/>
          <w:u w:val="single"/>
        </w:rPr>
        <w:t>DEFINITIONS</w:t>
      </w:r>
    </w:p>
    <w:p w:rsidR="00046091" w:rsidRPr="00666C6E" w:rsidRDefault="00046091" w:rsidP="00046091">
      <w:pPr>
        <w:rPr>
          <w:rFonts w:ascii="Courier New" w:hAnsi="Courier New" w:cs="Courier New"/>
          <w:b/>
          <w:u w:val="single"/>
        </w:rPr>
      </w:pPr>
    </w:p>
    <w:p w:rsidR="00046091" w:rsidRPr="00666C6E" w:rsidRDefault="00046091" w:rsidP="00046091">
      <w:pPr>
        <w:rPr>
          <w:rFonts w:ascii="Courier New" w:hAnsi="Courier New" w:cs="Courier New"/>
        </w:rPr>
      </w:pPr>
      <w:r w:rsidRPr="00666C6E">
        <w:rPr>
          <w:rFonts w:ascii="Courier New" w:hAnsi="Courier New" w:cs="Courier New"/>
        </w:rPr>
        <w:t>Whenever used in this Agreement, any schedules, exhibits, or addenda to this Agreement, or any Source Code escrow agreement between University and Supplier, the following terms shall have the meanings assigned below.  Other capitalized terms used in this Agreement are defined in the context in which they are used.</w:t>
      </w:r>
    </w:p>
    <w:p w:rsidR="00046091" w:rsidRPr="00666C6E" w:rsidRDefault="00046091" w:rsidP="00046091">
      <w:pPr>
        <w:rPr>
          <w:rFonts w:ascii="Courier New" w:hAnsi="Courier New" w:cs="Courier New"/>
        </w:rPr>
      </w:pPr>
    </w:p>
    <w:p w:rsidR="00046091" w:rsidRPr="00666C6E" w:rsidRDefault="00046091" w:rsidP="00046091">
      <w:pPr>
        <w:numPr>
          <w:ilvl w:val="1"/>
          <w:numId w:val="1"/>
        </w:numPr>
        <w:rPr>
          <w:rFonts w:ascii="Courier New" w:hAnsi="Courier New" w:cs="Courier New"/>
        </w:rPr>
      </w:pPr>
      <w:r w:rsidRPr="00666C6E">
        <w:rPr>
          <w:rFonts w:ascii="Courier New" w:hAnsi="Courier New" w:cs="Courier New"/>
          <w:i/>
        </w:rPr>
        <w:t>"</w:t>
      </w:r>
      <w:r w:rsidRPr="00666C6E">
        <w:rPr>
          <w:rFonts w:ascii="Courier New" w:hAnsi="Courier New" w:cs="Courier New"/>
          <w:b/>
          <w:bCs/>
          <w:i/>
          <w:iCs/>
        </w:rPr>
        <w:t>Agreement</w:t>
      </w:r>
      <w:r w:rsidRPr="00666C6E">
        <w:rPr>
          <w:rFonts w:ascii="Courier New" w:hAnsi="Courier New" w:cs="Courier New"/>
          <w:i/>
        </w:rPr>
        <w:t>"</w:t>
      </w:r>
      <w:r w:rsidRPr="00666C6E">
        <w:rPr>
          <w:rFonts w:ascii="Courier New" w:hAnsi="Courier New" w:cs="Courier New"/>
        </w:rPr>
        <w:t xml:space="preserve"> means this Software License &amp; Services Agreement between University and Supplier, inclusive of all schedules, exhibits, attachments, addenda and other documents incorporated by reference.</w:t>
      </w:r>
    </w:p>
    <w:p w:rsidR="00046091" w:rsidRPr="00666C6E" w:rsidRDefault="00046091" w:rsidP="00046091">
      <w:pPr>
        <w:rPr>
          <w:rFonts w:ascii="Courier New" w:hAnsi="Courier New" w:cs="Courier New"/>
        </w:rPr>
      </w:pPr>
    </w:p>
    <w:p w:rsidR="00046091" w:rsidRPr="00DE52CA" w:rsidRDefault="00046091" w:rsidP="0016520C">
      <w:pPr>
        <w:numPr>
          <w:ilvl w:val="1"/>
          <w:numId w:val="1"/>
        </w:numPr>
        <w:rPr>
          <w:rFonts w:ascii="Courier New" w:hAnsi="Courier New" w:cs="Courier New"/>
        </w:rPr>
      </w:pPr>
      <w:r w:rsidRPr="00DE52CA">
        <w:rPr>
          <w:rFonts w:ascii="Courier New" w:hAnsi="Courier New" w:cs="Courier New"/>
          <w:i/>
        </w:rPr>
        <w:t>"</w:t>
      </w:r>
      <w:r w:rsidRPr="00DE52CA">
        <w:rPr>
          <w:rFonts w:ascii="Courier New" w:hAnsi="Courier New" w:cs="Courier New"/>
          <w:b/>
          <w:bCs/>
          <w:i/>
          <w:iCs/>
        </w:rPr>
        <w:t>Authorized User</w:t>
      </w:r>
      <w:r w:rsidRPr="00DE52CA">
        <w:rPr>
          <w:rFonts w:ascii="Courier New" w:hAnsi="Courier New" w:cs="Courier New"/>
          <w:i/>
        </w:rPr>
        <w:t>"</w:t>
      </w:r>
      <w:r w:rsidR="006A3BE4" w:rsidRPr="00DE52CA">
        <w:rPr>
          <w:rFonts w:ascii="Courier New" w:hAnsi="Courier New" w:cs="Courier New"/>
          <w:i/>
        </w:rPr>
        <w:t>,</w:t>
      </w:r>
      <w:r w:rsidRPr="00DE52CA">
        <w:rPr>
          <w:rFonts w:ascii="Courier New" w:hAnsi="Courier New" w:cs="Courier New"/>
        </w:rPr>
        <w:t xml:space="preserve"> </w:t>
      </w:r>
      <w:r w:rsidR="00E401F0" w:rsidRPr="00DE52CA">
        <w:rPr>
          <w:rFonts w:ascii="Courier New" w:hAnsi="Courier New" w:cs="Courier New"/>
        </w:rPr>
        <w:t xml:space="preserve">notwithstanding </w:t>
      </w:r>
      <w:r w:rsidR="006A3BE4" w:rsidRPr="00DE52CA">
        <w:rPr>
          <w:rFonts w:ascii="Courier New" w:hAnsi="Courier New" w:cs="Courier New"/>
        </w:rPr>
        <w:t xml:space="preserve">any attached </w:t>
      </w:r>
      <w:r w:rsidR="0016520C" w:rsidRPr="00DE52CA">
        <w:rPr>
          <w:rFonts w:ascii="Courier New" w:hAnsi="Courier New" w:cs="Courier New"/>
        </w:rPr>
        <w:t>schedules</w:t>
      </w:r>
      <w:r w:rsidR="006A3BE4" w:rsidRPr="00DE52CA">
        <w:rPr>
          <w:rFonts w:ascii="Courier New" w:hAnsi="Courier New" w:cs="Courier New"/>
        </w:rPr>
        <w:t xml:space="preserve">, </w:t>
      </w:r>
      <w:r w:rsidRPr="00DE52CA">
        <w:rPr>
          <w:rFonts w:ascii="Courier New" w:hAnsi="Courier New" w:cs="Courier New"/>
        </w:rPr>
        <w:t>means: (a) University, including its employees, authorized agents, students and volunteers of University; (b) Third Party consultants, auditors and other independent contractors performing services for University; (c) any governmental, accrediting or regulatory bodies lawfully requesting or requiring access to any system on which the Software may be in use; and (d) external users collaborating with University.</w:t>
      </w:r>
    </w:p>
    <w:p w:rsidR="00046091" w:rsidRPr="00666C6E" w:rsidRDefault="00046091" w:rsidP="00046091">
      <w:pPr>
        <w:pStyle w:val="MediumGrid1-Accent21"/>
        <w:rPr>
          <w:rFonts w:ascii="Courier New" w:hAnsi="Courier New" w:cs="Courier New"/>
        </w:rPr>
      </w:pPr>
    </w:p>
    <w:p w:rsidR="00046091" w:rsidRPr="00666C6E" w:rsidRDefault="00046091" w:rsidP="00046091">
      <w:pPr>
        <w:numPr>
          <w:ilvl w:val="1"/>
          <w:numId w:val="1"/>
        </w:numPr>
        <w:rPr>
          <w:rFonts w:ascii="Courier New" w:hAnsi="Courier New" w:cs="Courier New"/>
        </w:rPr>
      </w:pPr>
      <w:r w:rsidRPr="00666C6E">
        <w:rPr>
          <w:rFonts w:ascii="Courier New" w:hAnsi="Courier New" w:cs="Courier New"/>
          <w:b/>
          <w:i/>
        </w:rPr>
        <w:t>“Class 1 Error”</w:t>
      </w:r>
      <w:r w:rsidRPr="00666C6E">
        <w:rPr>
          <w:rFonts w:ascii="Courier New" w:hAnsi="Courier New" w:cs="Courier New"/>
        </w:rPr>
        <w:t xml:space="preserve"> means any error that renders the Software unusable for its intended purpose. </w:t>
      </w:r>
    </w:p>
    <w:p w:rsidR="00046091" w:rsidRPr="00666C6E" w:rsidRDefault="00046091" w:rsidP="00046091">
      <w:pPr>
        <w:rPr>
          <w:rFonts w:ascii="Courier New" w:hAnsi="Courier New" w:cs="Courier New"/>
        </w:rPr>
      </w:pPr>
    </w:p>
    <w:p w:rsidR="00046091" w:rsidRPr="00666C6E" w:rsidRDefault="00046091" w:rsidP="00046091">
      <w:pPr>
        <w:numPr>
          <w:ilvl w:val="1"/>
          <w:numId w:val="1"/>
        </w:numPr>
        <w:rPr>
          <w:rFonts w:ascii="Courier New" w:hAnsi="Courier New" w:cs="Courier New"/>
        </w:rPr>
      </w:pPr>
      <w:r w:rsidRPr="00666C6E">
        <w:rPr>
          <w:rFonts w:ascii="Courier New" w:hAnsi="Courier New" w:cs="Courier New"/>
          <w:b/>
          <w:i/>
        </w:rPr>
        <w:lastRenderedPageBreak/>
        <w:t>“Confidential Information”</w:t>
      </w:r>
      <w:r w:rsidRPr="00666C6E">
        <w:rPr>
          <w:rFonts w:ascii="Courier New" w:hAnsi="Courier New" w:cs="Courier New"/>
        </w:rPr>
        <w:t xml:space="preserve"> means</w:t>
      </w:r>
      <w:r w:rsidR="00A47C38">
        <w:rPr>
          <w:rFonts w:ascii="Courier New" w:hAnsi="Courier New" w:cs="Courier New"/>
        </w:rPr>
        <w:t xml:space="preserve"> </w:t>
      </w:r>
      <w:r w:rsidR="00FF6B1D" w:rsidRPr="007D13D4">
        <w:rPr>
          <w:rFonts w:ascii="Courier New" w:hAnsi="Courier New" w:cs="Courier New"/>
        </w:rPr>
        <w:t>any</w:t>
      </w:r>
      <w:r w:rsidR="00FF6B1D">
        <w:rPr>
          <w:rFonts w:ascii="Arial" w:hAnsi="Arial" w:cs="Arial"/>
          <w:sz w:val="20"/>
          <w:szCs w:val="20"/>
        </w:rPr>
        <w:t xml:space="preserve"> </w:t>
      </w:r>
      <w:r w:rsidRPr="00666C6E">
        <w:rPr>
          <w:rFonts w:ascii="Courier New" w:hAnsi="Courier New" w:cs="Courier New"/>
        </w:rPr>
        <w:t>information that a disclosing party treats in a confidential manner and that is marked “Confidential Information” prior to disclosure to the other party</w:t>
      </w:r>
      <w:r w:rsidR="00FF6B1D">
        <w:rPr>
          <w:rFonts w:ascii="Courier New" w:hAnsi="Courier New" w:cs="Courier New"/>
        </w:rPr>
        <w:t>.</w:t>
      </w:r>
      <w:r w:rsidRPr="00666C6E">
        <w:rPr>
          <w:rFonts w:ascii="Courier New" w:hAnsi="Courier New" w:cs="Courier New"/>
        </w:rPr>
        <w:t xml:space="preserve"> </w:t>
      </w:r>
      <w:r w:rsidR="0016520C">
        <w:rPr>
          <w:rFonts w:ascii="Courier New" w:hAnsi="Courier New" w:cs="Courier New"/>
        </w:rPr>
        <w:t xml:space="preserve"> </w:t>
      </w:r>
      <w:r w:rsidRPr="00666C6E">
        <w:rPr>
          <w:rFonts w:ascii="Courier New" w:hAnsi="Courier New" w:cs="Courier New"/>
        </w:rPr>
        <w:t xml:space="preserve">Confidential Information does not include information which: (a) is public or becomes public through no breach of the confidentiality obligations herein; (b) is disclosed by the </w:t>
      </w:r>
      <w:r w:rsidRPr="00666C6E">
        <w:rPr>
          <w:rFonts w:ascii="Courier New" w:hAnsi="Courier New" w:cs="Courier New"/>
          <w:color w:val="000000"/>
        </w:rPr>
        <w:t>party that has received Confidential Information (the "</w:t>
      </w:r>
      <w:r w:rsidRPr="00666C6E">
        <w:rPr>
          <w:rFonts w:ascii="Courier New" w:hAnsi="Courier New" w:cs="Courier New"/>
          <w:bCs/>
          <w:iCs/>
          <w:color w:val="000000"/>
        </w:rPr>
        <w:t>Receiving Party</w:t>
      </w:r>
      <w:r w:rsidRPr="00666C6E">
        <w:rPr>
          <w:rFonts w:ascii="Courier New" w:hAnsi="Courier New" w:cs="Courier New"/>
          <w:color w:val="000000"/>
        </w:rPr>
        <w:t xml:space="preserve">") </w:t>
      </w:r>
      <w:r w:rsidRPr="00666C6E">
        <w:rPr>
          <w:rFonts w:ascii="Courier New" w:hAnsi="Courier New" w:cs="Courier New"/>
        </w:rPr>
        <w:t xml:space="preserve">with the prior written approval of the other party; (c) was known by the Receiving Party at the time of disclosure; (d) was developed independently by the Receiving Party without use of the Confidential Information; (e) becomes known to the Receiving Party from a source other than the </w:t>
      </w:r>
      <w:r w:rsidR="0016520C">
        <w:rPr>
          <w:rFonts w:ascii="Courier New" w:hAnsi="Courier New" w:cs="Courier New"/>
        </w:rPr>
        <w:t>d</w:t>
      </w:r>
      <w:r w:rsidR="0016520C" w:rsidRPr="00666C6E">
        <w:rPr>
          <w:rFonts w:ascii="Courier New" w:hAnsi="Courier New" w:cs="Courier New"/>
        </w:rPr>
        <w:t xml:space="preserve">isclosing </w:t>
      </w:r>
      <w:r w:rsidR="0016520C">
        <w:rPr>
          <w:rFonts w:ascii="Courier New" w:hAnsi="Courier New" w:cs="Courier New"/>
        </w:rPr>
        <w:t>p</w:t>
      </w:r>
      <w:r w:rsidR="0016520C" w:rsidRPr="00666C6E">
        <w:rPr>
          <w:rFonts w:ascii="Courier New" w:hAnsi="Courier New" w:cs="Courier New"/>
        </w:rPr>
        <w:t xml:space="preserve">arty </w:t>
      </w:r>
      <w:r w:rsidRPr="00666C6E">
        <w:rPr>
          <w:rFonts w:ascii="Courier New" w:hAnsi="Courier New" w:cs="Courier New"/>
        </w:rPr>
        <w:t xml:space="preserve">through lawful means; (f) is disclosed by the </w:t>
      </w:r>
      <w:r w:rsidR="0016520C">
        <w:rPr>
          <w:rFonts w:ascii="Courier New" w:hAnsi="Courier New" w:cs="Courier New"/>
        </w:rPr>
        <w:t>d</w:t>
      </w:r>
      <w:r w:rsidR="0016520C" w:rsidRPr="00666C6E">
        <w:rPr>
          <w:rFonts w:ascii="Courier New" w:hAnsi="Courier New" w:cs="Courier New"/>
        </w:rPr>
        <w:t xml:space="preserve">isclosing </w:t>
      </w:r>
      <w:r w:rsidR="0016520C">
        <w:rPr>
          <w:rFonts w:ascii="Courier New" w:hAnsi="Courier New" w:cs="Courier New"/>
        </w:rPr>
        <w:t>p</w:t>
      </w:r>
      <w:r w:rsidR="0016520C" w:rsidRPr="00666C6E">
        <w:rPr>
          <w:rFonts w:ascii="Courier New" w:hAnsi="Courier New" w:cs="Courier New"/>
        </w:rPr>
        <w:t xml:space="preserve">arty </w:t>
      </w:r>
      <w:r w:rsidRPr="00666C6E">
        <w:rPr>
          <w:rFonts w:ascii="Courier New" w:hAnsi="Courier New" w:cs="Courier New"/>
        </w:rPr>
        <w:t>to others without confidentiality obligations; or (g) is required by law to be disclosed.</w:t>
      </w:r>
    </w:p>
    <w:p w:rsidR="00046091" w:rsidRPr="00666C6E" w:rsidRDefault="00046091" w:rsidP="00046091">
      <w:pPr>
        <w:rPr>
          <w:rFonts w:ascii="Courier New" w:hAnsi="Courier New" w:cs="Courier New"/>
        </w:rPr>
      </w:pPr>
    </w:p>
    <w:p w:rsidR="00046091" w:rsidRPr="00666C6E" w:rsidRDefault="00046091" w:rsidP="00046091">
      <w:pPr>
        <w:numPr>
          <w:ilvl w:val="1"/>
          <w:numId w:val="1"/>
        </w:numPr>
        <w:rPr>
          <w:rFonts w:ascii="Courier New" w:hAnsi="Courier New" w:cs="Courier New"/>
          <w:i/>
        </w:rPr>
      </w:pPr>
      <w:r w:rsidRPr="00666C6E">
        <w:rPr>
          <w:rFonts w:ascii="Courier New" w:hAnsi="Courier New" w:cs="Courier New"/>
          <w:i/>
        </w:rPr>
        <w:t>"</w:t>
      </w:r>
      <w:r w:rsidRPr="00666C6E">
        <w:rPr>
          <w:rFonts w:ascii="Courier New" w:hAnsi="Courier New" w:cs="Courier New"/>
          <w:b/>
          <w:bCs/>
          <w:i/>
          <w:iCs/>
        </w:rPr>
        <w:t>Documentation</w:t>
      </w:r>
      <w:r w:rsidRPr="00666C6E">
        <w:rPr>
          <w:rFonts w:ascii="Courier New" w:hAnsi="Courier New" w:cs="Courier New"/>
          <w:i/>
        </w:rPr>
        <w:t>"</w:t>
      </w:r>
      <w:r w:rsidRPr="00666C6E">
        <w:rPr>
          <w:rFonts w:ascii="Courier New" w:hAnsi="Courier New" w:cs="Courier New"/>
        </w:rPr>
        <w:t xml:space="preserve"> means, collectively: (a) all materials published or otherwise made available to University by Supplier that relate to the functional, operational and/or performance capabilities of the Software; (b) all user, operator, system administration, technical, support and other manuals and all other materials published or otherwise made available by Supplier that describe the functional, operational and/or performance capabilities of the Software; (c) any Requests for Information and/or Responses for Proposals (or documents of similar effect) issued by University, and the responses thereto from Supplier, and any document which purports to update or revise any of the foregoing; and (d) the results of any Supplier “Use Cases Presentation”, “Proof of Concept” or similar type presentations or tests provided by Supplier to University.</w:t>
      </w:r>
    </w:p>
    <w:p w:rsidR="00046091" w:rsidRPr="00666C6E" w:rsidRDefault="00046091" w:rsidP="00046091">
      <w:pPr>
        <w:rPr>
          <w:rFonts w:ascii="Courier New" w:hAnsi="Courier New" w:cs="Courier New"/>
          <w:i/>
        </w:rPr>
      </w:pPr>
    </w:p>
    <w:p w:rsidR="00046091" w:rsidRPr="00666C6E" w:rsidRDefault="00046091" w:rsidP="00046091">
      <w:pPr>
        <w:numPr>
          <w:ilvl w:val="1"/>
          <w:numId w:val="1"/>
        </w:numPr>
        <w:rPr>
          <w:rFonts w:ascii="Courier New" w:hAnsi="Courier New" w:cs="Courier New"/>
        </w:rPr>
      </w:pPr>
      <w:r w:rsidRPr="00666C6E">
        <w:rPr>
          <w:rFonts w:ascii="Courier New" w:hAnsi="Courier New" w:cs="Courier New"/>
          <w:b/>
          <w:bCs/>
          <w:i/>
          <w:iCs/>
        </w:rPr>
        <w:t>"Enhancements</w:t>
      </w:r>
      <w:r w:rsidRPr="00666C6E">
        <w:rPr>
          <w:rFonts w:ascii="Courier New" w:hAnsi="Courier New" w:cs="Courier New"/>
          <w:i/>
        </w:rPr>
        <w:t>"</w:t>
      </w:r>
      <w:r w:rsidRPr="00666C6E">
        <w:rPr>
          <w:rFonts w:ascii="Courier New" w:hAnsi="Courier New" w:cs="Courier New"/>
        </w:rPr>
        <w:t xml:space="preserve"> means any improvements, modifications, upgrades, updates, fixes, revisions and/or expansions to the Software that Supplier may develop or acquire and incorporate into its standard Version of the Software or which the Supplier has elected to make generally available to its licensees who are on a support and/or maintenance plan</w:t>
      </w:r>
      <w:r>
        <w:rPr>
          <w:rFonts w:ascii="Courier New" w:hAnsi="Courier New" w:cs="Courier New"/>
        </w:rPr>
        <w:t>.</w:t>
      </w:r>
      <w:r w:rsidRPr="00666C6E">
        <w:rPr>
          <w:rFonts w:ascii="Courier New" w:hAnsi="Courier New" w:cs="Courier New"/>
        </w:rPr>
        <w:t xml:space="preserve">  Enhancements shall include any replatformed Software, whether for different operating systems or hardware.</w:t>
      </w:r>
    </w:p>
    <w:p w:rsidR="00046091" w:rsidRPr="00666C6E" w:rsidRDefault="00046091" w:rsidP="00046091">
      <w:pPr>
        <w:rPr>
          <w:rFonts w:ascii="Courier New" w:hAnsi="Courier New" w:cs="Courier New"/>
        </w:rPr>
      </w:pPr>
    </w:p>
    <w:p w:rsidR="00046091" w:rsidRPr="00666C6E" w:rsidRDefault="00046091" w:rsidP="00046091">
      <w:pPr>
        <w:numPr>
          <w:ilvl w:val="1"/>
          <w:numId w:val="1"/>
        </w:numPr>
        <w:rPr>
          <w:rFonts w:ascii="Courier New" w:hAnsi="Courier New" w:cs="Courier New"/>
        </w:rPr>
      </w:pPr>
      <w:r w:rsidRPr="00666C6E">
        <w:rPr>
          <w:rFonts w:ascii="Courier New" w:hAnsi="Courier New" w:cs="Courier New"/>
          <w:b/>
          <w:i/>
        </w:rPr>
        <w:t>“Intellectual Property Rights”</w:t>
      </w:r>
      <w:r w:rsidRPr="00666C6E">
        <w:rPr>
          <w:rFonts w:ascii="Courier New" w:hAnsi="Courier New" w:cs="Courier New"/>
        </w:rPr>
        <w:t xml:space="preserve"> includes without limitation all right, title, and interest in and to all (a) Patent and all filed, pending, or potential applications for Patent, including any reissue, reexamination, division, continuation, or continuation</w:t>
      </w:r>
      <w:r w:rsidRPr="00666C6E">
        <w:rPr>
          <w:rFonts w:ascii="Courier New" w:hAnsi="Courier New" w:cs="Courier New"/>
        </w:rPr>
        <w:noBreakHyphen/>
        <w:t>in</w:t>
      </w:r>
      <w:r w:rsidRPr="00666C6E">
        <w:rPr>
          <w:rFonts w:ascii="Courier New" w:hAnsi="Courier New" w:cs="Courier New"/>
        </w:rPr>
        <w:noBreakHyphen/>
        <w:t xml:space="preserve">part applications throughout the world now or hereafter filed; (b) trade secret rights and equivalent rights arising under the common law, state law, federal law, and laws of </w:t>
      </w:r>
      <w:r w:rsidRPr="00666C6E">
        <w:rPr>
          <w:rFonts w:ascii="Courier New" w:hAnsi="Courier New" w:cs="Courier New"/>
        </w:rPr>
        <w:lastRenderedPageBreak/>
        <w:t>foreign countries; (c) copyrights, other literary property or authors rights, whether or not protected by copyright or as a mask work, under common law, state law, federal law, and laws of foreign countries; and (d) proprietary indicia, trademarks, tradenames, symbols, logos, and/or brand names under common law, state law, federal law, and laws of foreign countries.</w:t>
      </w:r>
    </w:p>
    <w:p w:rsidR="00046091" w:rsidRPr="00666C6E" w:rsidRDefault="00046091" w:rsidP="00046091">
      <w:pPr>
        <w:rPr>
          <w:rFonts w:ascii="Courier New" w:hAnsi="Courier New" w:cs="Courier New"/>
        </w:rPr>
      </w:pPr>
    </w:p>
    <w:p w:rsidR="00046091" w:rsidRPr="00666C6E" w:rsidRDefault="00046091" w:rsidP="00046091">
      <w:pPr>
        <w:numPr>
          <w:ilvl w:val="1"/>
          <w:numId w:val="1"/>
        </w:numPr>
        <w:rPr>
          <w:rFonts w:ascii="Courier New" w:hAnsi="Courier New" w:cs="Courier New"/>
        </w:rPr>
      </w:pPr>
      <w:r w:rsidRPr="00666C6E">
        <w:rPr>
          <w:rFonts w:ascii="Courier New" w:hAnsi="Courier New" w:cs="Courier New"/>
          <w:b/>
          <w:i/>
        </w:rPr>
        <w:t xml:space="preserve">“Project Manager” </w:t>
      </w:r>
      <w:r w:rsidRPr="00666C6E">
        <w:rPr>
          <w:rFonts w:ascii="Courier New" w:hAnsi="Courier New" w:cs="Courier New"/>
        </w:rPr>
        <w:t>means the individual who shall serve as each party’s point of contact with the other party’s personnel as provided in this Agreement.  The initial Project Managers and their contact information are set forth in the Notices section below and may be changed by a party at any time upon written notice to the other party.</w:t>
      </w:r>
    </w:p>
    <w:p w:rsidR="00046091" w:rsidRPr="004E00BF" w:rsidRDefault="00046091" w:rsidP="00046091">
      <w:pPr>
        <w:rPr>
          <w:rFonts w:ascii="Courier New" w:hAnsi="Courier New" w:cs="Courier New"/>
        </w:rPr>
      </w:pPr>
    </w:p>
    <w:p w:rsidR="00046091" w:rsidRPr="00DE52CA" w:rsidRDefault="00046091" w:rsidP="00DE52CA">
      <w:pPr>
        <w:numPr>
          <w:ilvl w:val="1"/>
          <w:numId w:val="1"/>
        </w:numPr>
        <w:rPr>
          <w:rFonts w:ascii="Courier New" w:hAnsi="Courier New" w:cs="Courier New"/>
          <w:color w:val="FF0000"/>
        </w:rPr>
      </w:pPr>
      <w:r w:rsidRPr="004E00BF">
        <w:rPr>
          <w:rFonts w:ascii="Courier New" w:hAnsi="Courier New" w:cs="Courier New"/>
          <w:i/>
        </w:rPr>
        <w:t>"</w:t>
      </w:r>
      <w:r w:rsidRPr="004E00BF">
        <w:rPr>
          <w:rFonts w:ascii="Courier New" w:hAnsi="Courier New" w:cs="Courier New"/>
          <w:b/>
          <w:bCs/>
          <w:i/>
          <w:iCs/>
        </w:rPr>
        <w:t>RFP Response</w:t>
      </w:r>
      <w:r w:rsidRPr="004E00BF">
        <w:rPr>
          <w:rFonts w:ascii="Courier New" w:hAnsi="Courier New" w:cs="Courier New"/>
          <w:i/>
        </w:rPr>
        <w:t>"</w:t>
      </w:r>
      <w:r w:rsidRPr="004E00BF">
        <w:rPr>
          <w:rFonts w:ascii="Courier New" w:hAnsi="Courier New" w:cs="Courier New"/>
        </w:rPr>
        <w:t xml:space="preserve"> means any proposal submitted by Supplier to University in response to University's Request for Proposal ("</w:t>
      </w:r>
      <w:r w:rsidRPr="004E00BF">
        <w:rPr>
          <w:rFonts w:ascii="Courier New" w:hAnsi="Courier New" w:cs="Courier New"/>
          <w:b/>
          <w:bCs/>
          <w:i/>
          <w:iCs/>
        </w:rPr>
        <w:t>RFP</w:t>
      </w:r>
      <w:r w:rsidRPr="004E00BF">
        <w:rPr>
          <w:rFonts w:ascii="Courier New" w:hAnsi="Courier New" w:cs="Courier New"/>
        </w:rPr>
        <w:t>")</w:t>
      </w:r>
      <w:r w:rsidR="001E2EF6" w:rsidRPr="004E00BF">
        <w:rPr>
          <w:rFonts w:ascii="Courier New" w:hAnsi="Courier New" w:cs="Courier New"/>
        </w:rPr>
        <w:t xml:space="preserve"> </w:t>
      </w:r>
      <w:r w:rsidRPr="004E00BF">
        <w:rPr>
          <w:rFonts w:ascii="Courier New" w:hAnsi="Courier New" w:cs="Courier New"/>
        </w:rPr>
        <w:t xml:space="preserve">titled </w:t>
      </w:r>
      <w:r w:rsidR="00DE52CA" w:rsidRPr="004E00BF">
        <w:rPr>
          <w:rFonts w:ascii="Courier New" w:hAnsi="Courier New" w:cs="Courier New"/>
        </w:rPr>
        <w:t xml:space="preserve">Research Grants Program </w:t>
      </w:r>
      <w:proofErr w:type="gramStart"/>
      <w:r w:rsidR="00DE52CA" w:rsidRPr="004E00BF">
        <w:rPr>
          <w:rFonts w:ascii="Courier New" w:hAnsi="Courier New" w:cs="Courier New"/>
        </w:rPr>
        <w:t>Office(</w:t>
      </w:r>
      <w:proofErr w:type="gramEnd"/>
      <w:r w:rsidR="00DE52CA" w:rsidRPr="004E00BF">
        <w:rPr>
          <w:rFonts w:ascii="Courier New" w:hAnsi="Courier New" w:cs="Courier New"/>
        </w:rPr>
        <w:t>RGPO) Grants Administration and Management Software, posted in 2012</w:t>
      </w:r>
      <w:r w:rsidRPr="00DE52CA">
        <w:rPr>
          <w:rFonts w:ascii="Courier New" w:hAnsi="Courier New" w:cs="Courier New"/>
        </w:rPr>
        <w:t>.</w:t>
      </w:r>
    </w:p>
    <w:p w:rsidR="00046091" w:rsidRPr="00666C6E" w:rsidRDefault="00046091" w:rsidP="00046091">
      <w:pPr>
        <w:rPr>
          <w:rFonts w:ascii="Courier New" w:hAnsi="Courier New" w:cs="Courier New"/>
        </w:rPr>
      </w:pPr>
    </w:p>
    <w:p w:rsidR="00046091" w:rsidRPr="00666C6E" w:rsidRDefault="00046091" w:rsidP="00046091">
      <w:pPr>
        <w:numPr>
          <w:ilvl w:val="1"/>
          <w:numId w:val="1"/>
        </w:numPr>
        <w:rPr>
          <w:rFonts w:ascii="Courier New" w:hAnsi="Courier New" w:cs="Courier New"/>
        </w:rPr>
      </w:pPr>
      <w:r w:rsidRPr="00666C6E">
        <w:rPr>
          <w:rFonts w:ascii="Courier New" w:hAnsi="Courier New" w:cs="Courier New"/>
          <w:b/>
          <w:i/>
        </w:rPr>
        <w:t>“Software”</w:t>
      </w:r>
      <w:r w:rsidRPr="00666C6E">
        <w:rPr>
          <w:rFonts w:ascii="Courier New" w:hAnsi="Courier New" w:cs="Courier New"/>
        </w:rPr>
        <w:t xml:space="preserve"> means the Supplier’s computer programs</w:t>
      </w:r>
      <w:r w:rsidRPr="00CA710C">
        <w:rPr>
          <w:rFonts w:ascii="Courier New" w:hAnsi="Courier New" w:cs="Courier New"/>
        </w:rPr>
        <w:t>, licensed</w:t>
      </w:r>
      <w:r w:rsidRPr="00666C6E">
        <w:rPr>
          <w:rFonts w:ascii="Courier New" w:hAnsi="Courier New" w:cs="Courier New"/>
        </w:rPr>
        <w:t xml:space="preserve"> to University pursuant to this Agreement, that provide the functionality and/or produce the results described in the Documentation, including without limitation all Enhancements thereto, all interfaces, and all Third Party Software, including open source software.</w:t>
      </w:r>
    </w:p>
    <w:p w:rsidR="00046091" w:rsidRPr="00666C6E" w:rsidRDefault="00046091" w:rsidP="00046091">
      <w:pPr>
        <w:rPr>
          <w:rFonts w:ascii="Courier New" w:hAnsi="Courier New" w:cs="Courier New"/>
        </w:rPr>
      </w:pPr>
    </w:p>
    <w:p w:rsidR="00046091" w:rsidRPr="00666C6E" w:rsidRDefault="00046091" w:rsidP="00046091">
      <w:pPr>
        <w:numPr>
          <w:ilvl w:val="1"/>
          <w:numId w:val="1"/>
        </w:numPr>
        <w:rPr>
          <w:rFonts w:ascii="Courier New" w:hAnsi="Courier New" w:cs="Courier New"/>
        </w:rPr>
      </w:pPr>
      <w:r w:rsidRPr="00666C6E">
        <w:rPr>
          <w:rFonts w:ascii="Courier New" w:hAnsi="Courier New" w:cs="Courier New"/>
          <w:i/>
        </w:rPr>
        <w:t>"</w:t>
      </w:r>
      <w:r w:rsidRPr="00666C6E">
        <w:rPr>
          <w:rFonts w:ascii="Courier New" w:hAnsi="Courier New" w:cs="Courier New"/>
          <w:b/>
          <w:bCs/>
          <w:i/>
          <w:iCs/>
        </w:rPr>
        <w:t>Source Code</w:t>
      </w:r>
      <w:r w:rsidRPr="00666C6E">
        <w:rPr>
          <w:rFonts w:ascii="Courier New" w:hAnsi="Courier New" w:cs="Courier New"/>
          <w:i/>
        </w:rPr>
        <w:t>"</w:t>
      </w:r>
      <w:r w:rsidRPr="00666C6E">
        <w:rPr>
          <w:rFonts w:ascii="Courier New" w:hAnsi="Courier New" w:cs="Courier New"/>
        </w:rPr>
        <w:t xml:space="preserve"> means computer Software in the form of source statements for the Software including, without limitation, all Software in the form of electronic and printed human-readable, mnemonic or English-like program listings.</w:t>
      </w:r>
    </w:p>
    <w:p w:rsidR="00046091" w:rsidRPr="00666C6E" w:rsidRDefault="00046091" w:rsidP="00046091">
      <w:pPr>
        <w:rPr>
          <w:rFonts w:ascii="Courier New" w:hAnsi="Courier New" w:cs="Courier New"/>
        </w:rPr>
      </w:pPr>
    </w:p>
    <w:p w:rsidR="00046091" w:rsidRPr="00666C6E" w:rsidRDefault="00046091" w:rsidP="00046091">
      <w:pPr>
        <w:numPr>
          <w:ilvl w:val="1"/>
          <w:numId w:val="1"/>
        </w:numPr>
        <w:rPr>
          <w:rFonts w:ascii="Courier New" w:hAnsi="Courier New" w:cs="Courier New"/>
        </w:rPr>
      </w:pPr>
      <w:r w:rsidRPr="00666C6E">
        <w:rPr>
          <w:rFonts w:ascii="Courier New" w:hAnsi="Courier New" w:cs="Courier New"/>
          <w:i/>
        </w:rPr>
        <w:t>"</w:t>
      </w:r>
      <w:r w:rsidRPr="00666C6E">
        <w:rPr>
          <w:rFonts w:ascii="Courier New" w:hAnsi="Courier New" w:cs="Courier New"/>
          <w:b/>
          <w:bCs/>
          <w:i/>
          <w:iCs/>
        </w:rPr>
        <w:t>Support and Maintenance Services</w:t>
      </w:r>
      <w:r w:rsidRPr="00666C6E">
        <w:rPr>
          <w:rFonts w:ascii="Courier New" w:hAnsi="Courier New" w:cs="Courier New"/>
          <w:i/>
        </w:rPr>
        <w:t>"</w:t>
      </w:r>
      <w:r w:rsidRPr="00666C6E">
        <w:rPr>
          <w:rFonts w:ascii="Courier New" w:hAnsi="Courier New" w:cs="Courier New"/>
        </w:rPr>
        <w:t xml:space="preserve"> means the technical support, error correction services and support, and Enhancements provided by Supplier to University in order to use, maintain and enhance the Software provided by Supplier to University.</w:t>
      </w:r>
    </w:p>
    <w:p w:rsidR="00046091" w:rsidRPr="00666C6E" w:rsidRDefault="00046091" w:rsidP="00046091">
      <w:pPr>
        <w:rPr>
          <w:rFonts w:ascii="Courier New" w:hAnsi="Courier New" w:cs="Courier New"/>
        </w:rPr>
      </w:pPr>
    </w:p>
    <w:p w:rsidR="00046091" w:rsidRPr="00666C6E" w:rsidRDefault="00046091" w:rsidP="00046091">
      <w:pPr>
        <w:numPr>
          <w:ilvl w:val="1"/>
          <w:numId w:val="1"/>
        </w:numPr>
        <w:rPr>
          <w:rFonts w:ascii="Courier New" w:hAnsi="Courier New" w:cs="Courier New"/>
        </w:rPr>
      </w:pPr>
      <w:r w:rsidRPr="00666C6E">
        <w:rPr>
          <w:rFonts w:ascii="Courier New" w:hAnsi="Courier New" w:cs="Courier New"/>
          <w:i/>
        </w:rPr>
        <w:t>"</w:t>
      </w:r>
      <w:r w:rsidRPr="00666C6E">
        <w:rPr>
          <w:rFonts w:ascii="Courier New" w:hAnsi="Courier New" w:cs="Courier New"/>
          <w:b/>
          <w:bCs/>
          <w:i/>
          <w:iCs/>
        </w:rPr>
        <w:t>Third Party</w:t>
      </w:r>
      <w:r w:rsidRPr="00666C6E">
        <w:rPr>
          <w:rFonts w:ascii="Courier New" w:hAnsi="Courier New" w:cs="Courier New"/>
          <w:i/>
        </w:rPr>
        <w:t>"</w:t>
      </w:r>
      <w:r w:rsidRPr="00666C6E">
        <w:rPr>
          <w:rFonts w:ascii="Courier New" w:hAnsi="Courier New" w:cs="Courier New"/>
        </w:rPr>
        <w:t xml:space="preserve"> means persons, corporations and entities other than Supplier, University or any of their employees, contractors or agents.</w:t>
      </w:r>
    </w:p>
    <w:p w:rsidR="00046091" w:rsidRPr="00666C6E" w:rsidRDefault="00046091" w:rsidP="00046091">
      <w:pPr>
        <w:pStyle w:val="MediumGrid1-Accent21"/>
        <w:rPr>
          <w:rFonts w:ascii="Courier New" w:hAnsi="Courier New" w:cs="Courier New"/>
        </w:rPr>
      </w:pPr>
    </w:p>
    <w:p w:rsidR="00046091" w:rsidRPr="00666C6E" w:rsidRDefault="00046091" w:rsidP="00046091">
      <w:pPr>
        <w:numPr>
          <w:ilvl w:val="1"/>
          <w:numId w:val="1"/>
        </w:numPr>
        <w:rPr>
          <w:rFonts w:ascii="Courier New" w:hAnsi="Courier New" w:cs="Courier New"/>
        </w:rPr>
      </w:pPr>
      <w:r w:rsidRPr="00666C6E">
        <w:rPr>
          <w:rFonts w:ascii="Courier New" w:hAnsi="Courier New" w:cs="Courier New"/>
          <w:b/>
          <w:i/>
        </w:rPr>
        <w:t>“Third Party Software”</w:t>
      </w:r>
      <w:r w:rsidRPr="00666C6E">
        <w:rPr>
          <w:rFonts w:ascii="Courier New" w:hAnsi="Courier New" w:cs="Courier New"/>
        </w:rPr>
        <w:t xml:space="preserve"> means any Software provided by Supplier to University that Supplier licensed from a Third Party and is to be delivered by Supplier to University in connection with the Software.</w:t>
      </w:r>
    </w:p>
    <w:p w:rsidR="00046091" w:rsidRPr="00666C6E" w:rsidRDefault="00046091" w:rsidP="00046091">
      <w:pPr>
        <w:pStyle w:val="MediumGrid1-Accent21"/>
        <w:rPr>
          <w:rFonts w:ascii="Courier New" w:hAnsi="Courier New" w:cs="Courier New"/>
        </w:rPr>
      </w:pPr>
    </w:p>
    <w:p w:rsidR="00046091" w:rsidRPr="00666C6E" w:rsidRDefault="00046091" w:rsidP="00046091">
      <w:pPr>
        <w:numPr>
          <w:ilvl w:val="1"/>
          <w:numId w:val="1"/>
        </w:numPr>
        <w:rPr>
          <w:rFonts w:ascii="Courier New" w:hAnsi="Courier New" w:cs="Courier New"/>
        </w:rPr>
      </w:pPr>
      <w:r w:rsidRPr="00666C6E">
        <w:rPr>
          <w:rFonts w:ascii="Courier New" w:hAnsi="Courier New" w:cs="Courier New"/>
          <w:b/>
          <w:iCs/>
          <w:spacing w:val="-3"/>
        </w:rPr>
        <w:t>“</w:t>
      </w:r>
      <w:r w:rsidRPr="00666C6E">
        <w:rPr>
          <w:rFonts w:ascii="Courier New" w:hAnsi="Courier New" w:cs="Courier New"/>
          <w:b/>
          <w:bCs/>
          <w:iCs/>
        </w:rPr>
        <w:t>Version”</w:t>
      </w:r>
      <w:r w:rsidRPr="00666C6E">
        <w:rPr>
          <w:rFonts w:ascii="Courier New" w:hAnsi="Courier New" w:cs="Courier New"/>
          <w:i/>
          <w:iCs/>
        </w:rPr>
        <w:t xml:space="preserve"> </w:t>
      </w:r>
      <w:r w:rsidRPr="00666C6E">
        <w:rPr>
          <w:rFonts w:ascii="Courier New" w:hAnsi="Courier New" w:cs="Courier New"/>
          <w:iCs/>
        </w:rPr>
        <w:t xml:space="preserve">means one of a sequence of copies of a Software program, each incorporating new modifications commonly identified </w:t>
      </w:r>
      <w:r w:rsidRPr="00666C6E">
        <w:rPr>
          <w:rFonts w:ascii="Courier New" w:hAnsi="Courier New" w:cs="Courier New"/>
          <w:iCs/>
        </w:rPr>
        <w:lastRenderedPageBreak/>
        <w:t>by a number in the form X.Y, where X is the Version number and Y is the release number.  An increment in X (with Y reset to zero) signifies a substantial increase in the function of the program or a partial or total re-implementation, whereas Y increases each time the program is changed in any way and re-released.</w:t>
      </w:r>
    </w:p>
    <w:p w:rsidR="00046091" w:rsidRPr="00666C6E" w:rsidRDefault="00046091" w:rsidP="00046091">
      <w:pPr>
        <w:rPr>
          <w:rFonts w:ascii="Courier New" w:hAnsi="Courier New" w:cs="Courier New"/>
        </w:rPr>
      </w:pPr>
    </w:p>
    <w:p w:rsidR="00046091" w:rsidRPr="00666C6E" w:rsidRDefault="00046091" w:rsidP="00046091">
      <w:pPr>
        <w:numPr>
          <w:ilvl w:val="0"/>
          <w:numId w:val="1"/>
        </w:numPr>
        <w:tabs>
          <w:tab w:val="left" w:pos="0"/>
        </w:tabs>
        <w:rPr>
          <w:rFonts w:ascii="Courier New" w:hAnsi="Courier New" w:cs="Courier New"/>
          <w:b/>
          <w:u w:val="single"/>
        </w:rPr>
      </w:pPr>
      <w:r w:rsidRPr="00666C6E">
        <w:rPr>
          <w:rFonts w:ascii="Courier New" w:hAnsi="Courier New" w:cs="Courier New"/>
          <w:b/>
          <w:u w:val="single"/>
        </w:rPr>
        <w:t>ORDER OF PRECEDENCE</w:t>
      </w:r>
    </w:p>
    <w:p w:rsidR="00046091" w:rsidRDefault="00046091" w:rsidP="00046091">
      <w:pPr>
        <w:tabs>
          <w:tab w:val="left" w:pos="0"/>
        </w:tabs>
        <w:rPr>
          <w:rFonts w:ascii="Courier New" w:hAnsi="Courier New" w:cs="Courier New"/>
          <w:b/>
          <w:u w:val="single"/>
        </w:rPr>
      </w:pPr>
    </w:p>
    <w:p w:rsidR="00046091" w:rsidRPr="00666C6E" w:rsidRDefault="00046091" w:rsidP="00046091">
      <w:pPr>
        <w:rPr>
          <w:rFonts w:ascii="Courier New" w:hAnsi="Courier New" w:cs="Courier New"/>
        </w:rPr>
      </w:pPr>
      <w:r w:rsidRPr="00666C6E">
        <w:rPr>
          <w:rFonts w:ascii="Courier New" w:hAnsi="Courier New" w:cs="Courier New"/>
        </w:rPr>
        <w:t xml:space="preserve">The following order of precedence shall be followed in resolving any inconsistencies between the terms of this Agreement and the terms of any schedules, exhibits, attachments, addenda and other attached </w:t>
      </w:r>
      <w:r w:rsidR="00D44C20">
        <w:rPr>
          <w:rFonts w:ascii="Courier New" w:hAnsi="Courier New" w:cs="Courier New"/>
        </w:rPr>
        <w:t xml:space="preserve">and included </w:t>
      </w:r>
      <w:r w:rsidRPr="00666C6E">
        <w:rPr>
          <w:rFonts w:ascii="Courier New" w:hAnsi="Courier New" w:cs="Courier New"/>
        </w:rPr>
        <w:t>documents: (a) first, the terms contained in the body of this Agreement; (b) second, the terms of the schedules, exhibits,</w:t>
      </w:r>
      <w:r w:rsidRPr="00666C6E">
        <w:rPr>
          <w:rFonts w:ascii="Courier New" w:hAnsi="Courier New" w:cs="Courier New"/>
          <w:b/>
          <w:bCs/>
        </w:rPr>
        <w:t xml:space="preserve"> </w:t>
      </w:r>
      <w:r w:rsidRPr="00666C6E">
        <w:rPr>
          <w:rFonts w:ascii="Courier New" w:hAnsi="Courier New" w:cs="Courier New"/>
        </w:rPr>
        <w:t xml:space="preserve">attachments and addenda to this Agreement, provided that no order of precedence shall be applied among schedules, exhibits, attachments and addenda; and (c) third, all Documentation (as defined in </w:t>
      </w:r>
      <w:r w:rsidR="004E4080">
        <w:rPr>
          <w:rFonts w:ascii="Courier New" w:hAnsi="Courier New" w:cs="Courier New"/>
        </w:rPr>
        <w:t>D</w:t>
      </w:r>
      <w:r w:rsidR="00E861E7">
        <w:rPr>
          <w:rFonts w:ascii="Courier New" w:hAnsi="Courier New" w:cs="Courier New"/>
        </w:rPr>
        <w:t>EFINITIONS</w:t>
      </w:r>
      <w:r w:rsidR="004E4080">
        <w:rPr>
          <w:rFonts w:ascii="Courier New" w:hAnsi="Courier New" w:cs="Courier New"/>
        </w:rPr>
        <w:t xml:space="preserve"> section</w:t>
      </w:r>
      <w:r w:rsidR="00E861E7">
        <w:rPr>
          <w:rFonts w:ascii="Courier New" w:hAnsi="Courier New" w:cs="Courier New"/>
        </w:rPr>
        <w:t xml:space="preserve"> above</w:t>
      </w:r>
      <w:r w:rsidRPr="00666C6E">
        <w:rPr>
          <w:rFonts w:ascii="Courier New" w:hAnsi="Courier New" w:cs="Courier New"/>
        </w:rPr>
        <w:t>) not included in</w:t>
      </w:r>
      <w:r w:rsidR="00CB04A2">
        <w:rPr>
          <w:rFonts w:ascii="Courier New" w:hAnsi="Courier New" w:cs="Courier New"/>
        </w:rPr>
        <w:t xml:space="preserve"> the foregoing</w:t>
      </w:r>
      <w:r w:rsidRPr="00666C6E">
        <w:rPr>
          <w:rFonts w:ascii="Courier New" w:hAnsi="Courier New" w:cs="Courier New"/>
        </w:rPr>
        <w:t xml:space="preserve"> (a)</w:t>
      </w:r>
      <w:r w:rsidR="00CB04A2">
        <w:rPr>
          <w:rFonts w:ascii="Courier New" w:hAnsi="Courier New" w:cs="Courier New"/>
        </w:rPr>
        <w:t xml:space="preserve"> or </w:t>
      </w:r>
      <w:r w:rsidRPr="00666C6E">
        <w:rPr>
          <w:rFonts w:ascii="Courier New" w:hAnsi="Courier New" w:cs="Courier New"/>
        </w:rPr>
        <w:t>(b) above.</w:t>
      </w:r>
    </w:p>
    <w:p w:rsidR="00046091" w:rsidRPr="00666C6E" w:rsidRDefault="00046091" w:rsidP="00046091">
      <w:pPr>
        <w:tabs>
          <w:tab w:val="left" w:pos="0"/>
        </w:tabs>
        <w:rPr>
          <w:rFonts w:ascii="Courier New" w:hAnsi="Courier New" w:cs="Courier New"/>
          <w:b/>
          <w:u w:val="single"/>
        </w:rPr>
      </w:pPr>
    </w:p>
    <w:p w:rsidR="00046091" w:rsidRPr="00666C6E" w:rsidRDefault="00046091" w:rsidP="00046091">
      <w:pPr>
        <w:numPr>
          <w:ilvl w:val="0"/>
          <w:numId w:val="1"/>
        </w:numPr>
        <w:tabs>
          <w:tab w:val="left" w:pos="0"/>
        </w:tabs>
        <w:rPr>
          <w:rFonts w:ascii="Courier New" w:hAnsi="Courier New" w:cs="Courier New"/>
          <w:b/>
          <w:u w:val="single"/>
        </w:rPr>
      </w:pPr>
      <w:r w:rsidRPr="00666C6E">
        <w:rPr>
          <w:rFonts w:ascii="Courier New" w:hAnsi="Courier New" w:cs="Courier New"/>
          <w:b/>
          <w:u w:val="single"/>
        </w:rPr>
        <w:t>SCOPE OF AGREEMENT</w:t>
      </w:r>
    </w:p>
    <w:p w:rsidR="00046091" w:rsidRPr="00666C6E" w:rsidRDefault="00046091" w:rsidP="00046091">
      <w:pPr>
        <w:tabs>
          <w:tab w:val="left" w:pos="0"/>
        </w:tabs>
        <w:rPr>
          <w:rFonts w:ascii="Courier New" w:hAnsi="Courier New" w:cs="Courier New"/>
          <w:b/>
          <w:u w:val="single"/>
        </w:rPr>
      </w:pPr>
    </w:p>
    <w:p w:rsidR="00BC2324" w:rsidRDefault="00BC2324" w:rsidP="009452BA">
      <w:pPr>
        <w:numPr>
          <w:ilvl w:val="1"/>
          <w:numId w:val="17"/>
        </w:numPr>
        <w:ind w:left="0" w:firstLine="0"/>
        <w:rPr>
          <w:rFonts w:ascii="Courier New" w:hAnsi="Courier New" w:cs="Courier New"/>
        </w:rPr>
      </w:pPr>
      <w:r>
        <w:rPr>
          <w:rFonts w:ascii="Courier New" w:hAnsi="Courier New" w:cs="Courier New"/>
        </w:rPr>
        <w:t xml:space="preserve">The </w:t>
      </w:r>
      <w:r w:rsidRPr="00666C6E">
        <w:rPr>
          <w:rFonts w:ascii="Courier New" w:hAnsi="Courier New" w:cs="Courier New"/>
        </w:rPr>
        <w:t xml:space="preserve">Software and/or </w:t>
      </w:r>
      <w:r w:rsidR="004E4080">
        <w:rPr>
          <w:rFonts w:ascii="Courier New" w:hAnsi="Courier New" w:cs="Courier New"/>
        </w:rPr>
        <w:t xml:space="preserve">Support and Maintenance </w:t>
      </w:r>
      <w:r w:rsidRPr="00666C6E">
        <w:rPr>
          <w:rFonts w:ascii="Courier New" w:hAnsi="Courier New" w:cs="Courier New"/>
        </w:rPr>
        <w:t>Services included under this Agreement are as follows: [</w:t>
      </w:r>
      <w:r w:rsidR="00DE52CA">
        <w:rPr>
          <w:rFonts w:ascii="Courier New" w:hAnsi="Courier New" w:cs="Courier New"/>
          <w:color w:val="FF0000"/>
        </w:rPr>
        <w:t>AS SPECIFIED IN THE RFP TO WHICH THIS DOCUMENT IS ATTACHED</w:t>
      </w:r>
      <w:r w:rsidRPr="00666C6E">
        <w:rPr>
          <w:rFonts w:ascii="Courier New" w:hAnsi="Courier New" w:cs="Courier New"/>
        </w:rPr>
        <w:t>].</w:t>
      </w:r>
    </w:p>
    <w:p w:rsidR="00BC2324" w:rsidRDefault="00BC2324" w:rsidP="00BC2324">
      <w:pPr>
        <w:rPr>
          <w:rFonts w:ascii="Courier New" w:hAnsi="Courier New" w:cs="Courier New"/>
        </w:rPr>
      </w:pPr>
    </w:p>
    <w:p w:rsidR="001C2C75" w:rsidRPr="007A3E34" w:rsidRDefault="004425C0" w:rsidP="009452BA">
      <w:pPr>
        <w:numPr>
          <w:ilvl w:val="1"/>
          <w:numId w:val="17"/>
        </w:numPr>
        <w:ind w:left="0" w:firstLine="0"/>
        <w:rPr>
          <w:rFonts w:ascii="Courier New" w:hAnsi="Courier New" w:cs="Courier New"/>
        </w:rPr>
      </w:pPr>
      <w:r>
        <w:rPr>
          <w:rFonts w:ascii="Courier New" w:hAnsi="Courier New" w:cs="Courier New"/>
        </w:rPr>
        <w:t>Supplier</w:t>
      </w:r>
      <w:r w:rsidR="001C2C75" w:rsidRPr="007A3E34">
        <w:rPr>
          <w:rFonts w:ascii="Courier New" w:hAnsi="Courier New" w:cs="Courier New"/>
        </w:rPr>
        <w:t xml:space="preserve"> agrees to extend the terms and conditions of this Agreement, including pricing, to all current and future UC locations</w:t>
      </w:r>
      <w:r w:rsidR="00CB04A2">
        <w:rPr>
          <w:rFonts w:ascii="Courier New" w:hAnsi="Courier New" w:cs="Courier New"/>
        </w:rPr>
        <w:t xml:space="preserve"> at their request</w:t>
      </w:r>
      <w:r w:rsidR="001C2C75" w:rsidRPr="007A3E34">
        <w:rPr>
          <w:rFonts w:ascii="Courier New" w:hAnsi="Courier New" w:cs="Courier New"/>
        </w:rPr>
        <w:t>.</w:t>
      </w:r>
    </w:p>
    <w:p w:rsidR="001C2C75" w:rsidRPr="00074C17" w:rsidRDefault="001C2C75" w:rsidP="009452BA">
      <w:pPr>
        <w:rPr>
          <w:rFonts w:ascii="Courier New" w:hAnsi="Courier New" w:cs="Courier New"/>
        </w:rPr>
      </w:pPr>
    </w:p>
    <w:p w:rsidR="00046091" w:rsidRDefault="00046091" w:rsidP="00046091">
      <w:pPr>
        <w:tabs>
          <w:tab w:val="left" w:pos="0"/>
        </w:tabs>
        <w:rPr>
          <w:rFonts w:ascii="Courier New" w:hAnsi="Courier New" w:cs="Courier New"/>
          <w:b/>
          <w:u w:val="single"/>
        </w:rPr>
      </w:pPr>
    </w:p>
    <w:p w:rsidR="00046091" w:rsidRDefault="00046091" w:rsidP="00046091">
      <w:pPr>
        <w:numPr>
          <w:ilvl w:val="0"/>
          <w:numId w:val="1"/>
        </w:numPr>
        <w:tabs>
          <w:tab w:val="left" w:pos="0"/>
        </w:tabs>
        <w:rPr>
          <w:rFonts w:ascii="Courier New" w:hAnsi="Courier New" w:cs="Courier New"/>
          <w:b/>
          <w:u w:val="single"/>
        </w:rPr>
      </w:pPr>
      <w:r>
        <w:rPr>
          <w:rFonts w:ascii="Courier New" w:hAnsi="Courier New" w:cs="Courier New"/>
          <w:b/>
          <w:u w:val="single"/>
        </w:rPr>
        <w:t>GRANT OF LICENSE</w:t>
      </w:r>
    </w:p>
    <w:p w:rsidR="00046091" w:rsidRDefault="00046091" w:rsidP="00046091">
      <w:pPr>
        <w:tabs>
          <w:tab w:val="left" w:pos="0"/>
        </w:tabs>
        <w:rPr>
          <w:rFonts w:ascii="Courier New" w:hAnsi="Courier New" w:cs="Courier New"/>
          <w:b/>
          <w:u w:val="single"/>
        </w:rPr>
      </w:pPr>
    </w:p>
    <w:p w:rsidR="00046091" w:rsidRDefault="00046091" w:rsidP="007636D3">
      <w:pPr>
        <w:numPr>
          <w:ilvl w:val="1"/>
          <w:numId w:val="1"/>
        </w:numPr>
        <w:tabs>
          <w:tab w:val="left" w:pos="0"/>
        </w:tabs>
        <w:rPr>
          <w:rFonts w:ascii="Courier New" w:hAnsi="Courier New" w:cs="Courier New"/>
          <w:u w:val="single"/>
        </w:rPr>
      </w:pPr>
      <w:r>
        <w:rPr>
          <w:rFonts w:ascii="Courier New" w:hAnsi="Courier New" w:cs="Courier New"/>
        </w:rPr>
        <w:t>Supplier</w:t>
      </w:r>
      <w:r w:rsidRPr="000E1401">
        <w:rPr>
          <w:rFonts w:ascii="Courier New" w:hAnsi="Courier New" w:cs="Courier New"/>
        </w:rPr>
        <w:t xml:space="preserve"> grants to University a perpetual, </w:t>
      </w:r>
      <w:proofErr w:type="gramStart"/>
      <w:r w:rsidRPr="000E1401">
        <w:rPr>
          <w:rFonts w:ascii="Courier New" w:hAnsi="Courier New" w:cs="Courier New"/>
        </w:rPr>
        <w:t>irrevocable</w:t>
      </w:r>
      <w:r>
        <w:rPr>
          <w:rFonts w:ascii="Courier New" w:hAnsi="Courier New" w:cs="Courier New"/>
        </w:rPr>
        <w:t xml:space="preserve"> </w:t>
      </w:r>
      <w:r w:rsidRPr="000E1401">
        <w:rPr>
          <w:rFonts w:ascii="Courier New" w:hAnsi="Courier New" w:cs="Courier New"/>
        </w:rPr>
        <w:t>,</w:t>
      </w:r>
      <w:proofErr w:type="gramEnd"/>
      <w:r w:rsidRPr="000E1401">
        <w:rPr>
          <w:rFonts w:ascii="Courier New" w:hAnsi="Courier New" w:cs="Courier New"/>
        </w:rPr>
        <w:t xml:space="preserve"> unlimited user, </w:t>
      </w:r>
      <w:r w:rsidRPr="00046091">
        <w:rPr>
          <w:rFonts w:ascii="Courier New" w:hAnsi="Courier New" w:cs="Courier New"/>
        </w:rPr>
        <w:t>non</w:t>
      </w:r>
      <w:r w:rsidRPr="000E1401">
        <w:rPr>
          <w:rFonts w:ascii="Courier New" w:hAnsi="Courier New" w:cs="Courier New"/>
        </w:rPr>
        <w:t>-exclusive, fully paid</w:t>
      </w:r>
      <w:r w:rsidR="00CB04A2">
        <w:rPr>
          <w:rFonts w:ascii="Courier New" w:hAnsi="Courier New" w:cs="Courier New"/>
        </w:rPr>
        <w:t>-up</w:t>
      </w:r>
      <w:r w:rsidRPr="000E1401">
        <w:rPr>
          <w:rFonts w:ascii="Courier New" w:hAnsi="Courier New" w:cs="Courier New"/>
        </w:rPr>
        <w:t xml:space="preserve"> right and license for University and its Authorized Users to use the Software and Documentation to conduct University business at any and all locations where University business may be conducted.  For the purposes of this Agreement, “University business” shall include</w:t>
      </w:r>
      <w:r>
        <w:rPr>
          <w:rFonts w:ascii="Courier New" w:hAnsi="Courier New" w:cs="Courier New"/>
        </w:rPr>
        <w:t>, but not be limited to,</w:t>
      </w:r>
      <w:r w:rsidRPr="000E1401">
        <w:rPr>
          <w:rFonts w:ascii="Courier New" w:hAnsi="Courier New" w:cs="Courier New"/>
        </w:rPr>
        <w:t xml:space="preserve"> use for production, internal development, testing, quality assurance, training and support, and maintenance purposes.</w:t>
      </w:r>
    </w:p>
    <w:p w:rsidR="00046091" w:rsidRPr="000B0452" w:rsidRDefault="00046091" w:rsidP="000B0452">
      <w:pPr>
        <w:tabs>
          <w:tab w:val="left" w:pos="0"/>
        </w:tabs>
        <w:rPr>
          <w:rFonts w:ascii="Courier New" w:hAnsi="Courier New" w:cs="Courier New"/>
          <w:u w:val="single"/>
        </w:rPr>
      </w:pPr>
      <w:r w:rsidRPr="000B0452">
        <w:rPr>
          <w:rFonts w:ascii="Courier New" w:hAnsi="Courier New" w:cs="Courier New"/>
        </w:rPr>
        <w:t xml:space="preserve">  </w:t>
      </w:r>
    </w:p>
    <w:p w:rsidR="00046091" w:rsidRPr="00803193" w:rsidRDefault="00046091" w:rsidP="001B1DDC">
      <w:pPr>
        <w:numPr>
          <w:ilvl w:val="1"/>
          <w:numId w:val="1"/>
        </w:numPr>
        <w:tabs>
          <w:tab w:val="left" w:pos="0"/>
        </w:tabs>
        <w:rPr>
          <w:rFonts w:ascii="Courier New" w:hAnsi="Courier New" w:cs="Courier New"/>
          <w:u w:val="single"/>
        </w:rPr>
      </w:pPr>
      <w:r>
        <w:rPr>
          <w:rFonts w:ascii="Courier New" w:hAnsi="Courier New" w:cs="Courier New"/>
        </w:rPr>
        <w:t>Supplier</w:t>
      </w:r>
      <w:r w:rsidRPr="000E1401">
        <w:rPr>
          <w:rFonts w:ascii="Courier New" w:hAnsi="Courier New" w:cs="Courier New"/>
        </w:rPr>
        <w:t xml:space="preserve"> will provide any name changes that have occurred with any licensed </w:t>
      </w:r>
      <w:r>
        <w:rPr>
          <w:rFonts w:ascii="Courier New" w:hAnsi="Courier New" w:cs="Courier New"/>
        </w:rPr>
        <w:t>Software</w:t>
      </w:r>
      <w:r w:rsidRPr="000E1401">
        <w:rPr>
          <w:rFonts w:ascii="Courier New" w:hAnsi="Courier New" w:cs="Courier New"/>
        </w:rPr>
        <w:t xml:space="preserve"> </w:t>
      </w:r>
      <w:r>
        <w:rPr>
          <w:rFonts w:ascii="Courier New" w:hAnsi="Courier New" w:cs="Courier New"/>
        </w:rPr>
        <w:t>provided to University under this Agreement</w:t>
      </w:r>
      <w:r w:rsidRPr="000E1401">
        <w:rPr>
          <w:rFonts w:ascii="Courier New" w:hAnsi="Courier New" w:cs="Courier New"/>
        </w:rPr>
        <w:t xml:space="preserve"> within </w:t>
      </w:r>
      <w:r w:rsidRPr="004C01FD">
        <w:rPr>
          <w:rFonts w:ascii="Courier New" w:hAnsi="Courier New" w:cs="Courier New"/>
        </w:rPr>
        <w:t>thirty (30) days and/or within thirty (30) days of University’s request.</w:t>
      </w:r>
    </w:p>
    <w:p w:rsidR="00046091" w:rsidRPr="005B0497" w:rsidRDefault="00046091" w:rsidP="00046091">
      <w:pPr>
        <w:tabs>
          <w:tab w:val="left" w:pos="0"/>
        </w:tabs>
        <w:rPr>
          <w:rFonts w:ascii="Courier New" w:hAnsi="Courier New" w:cs="Courier New"/>
          <w:u w:val="single"/>
        </w:rPr>
      </w:pPr>
      <w:r w:rsidRPr="000E1401">
        <w:rPr>
          <w:rFonts w:ascii="Courier New" w:hAnsi="Courier New" w:cs="Courier New"/>
        </w:rPr>
        <w:t xml:space="preserve">  </w:t>
      </w:r>
    </w:p>
    <w:p w:rsidR="00046091" w:rsidRPr="00F838CD" w:rsidRDefault="00046091" w:rsidP="00046091">
      <w:pPr>
        <w:numPr>
          <w:ilvl w:val="1"/>
          <w:numId w:val="1"/>
        </w:numPr>
        <w:tabs>
          <w:tab w:val="left" w:pos="0"/>
        </w:tabs>
        <w:rPr>
          <w:rFonts w:ascii="Courier New" w:hAnsi="Courier New" w:cs="Courier New"/>
          <w:u w:val="single"/>
        </w:rPr>
      </w:pPr>
      <w:r w:rsidRPr="000E1401">
        <w:rPr>
          <w:rFonts w:ascii="Courier New" w:hAnsi="Courier New" w:cs="Courier New"/>
        </w:rPr>
        <w:lastRenderedPageBreak/>
        <w:t xml:space="preserve">If </w:t>
      </w:r>
      <w:r>
        <w:rPr>
          <w:rFonts w:ascii="Courier New" w:hAnsi="Courier New" w:cs="Courier New"/>
        </w:rPr>
        <w:t>Supplier</w:t>
      </w:r>
      <w:r w:rsidRPr="000E1401">
        <w:rPr>
          <w:rFonts w:ascii="Courier New" w:hAnsi="Courier New" w:cs="Courier New"/>
        </w:rPr>
        <w:t xml:space="preserve"> </w:t>
      </w:r>
      <w:r>
        <w:rPr>
          <w:rFonts w:ascii="Courier New" w:hAnsi="Courier New" w:cs="Courier New"/>
        </w:rPr>
        <w:t xml:space="preserve">eliminates any functionality of </w:t>
      </w:r>
      <w:r w:rsidRPr="000E1401">
        <w:rPr>
          <w:rFonts w:ascii="Courier New" w:hAnsi="Courier New" w:cs="Courier New"/>
        </w:rPr>
        <w:t xml:space="preserve">any of the </w:t>
      </w:r>
      <w:r>
        <w:rPr>
          <w:rFonts w:ascii="Courier New" w:hAnsi="Courier New" w:cs="Courier New"/>
        </w:rPr>
        <w:t>Software</w:t>
      </w:r>
      <w:r w:rsidRPr="000E1401">
        <w:rPr>
          <w:rFonts w:ascii="Courier New" w:hAnsi="Courier New" w:cs="Courier New"/>
        </w:rPr>
        <w:t xml:space="preserve"> </w:t>
      </w:r>
      <w:r w:rsidR="000B0452">
        <w:rPr>
          <w:rFonts w:ascii="Courier New" w:hAnsi="Courier New" w:cs="Courier New"/>
        </w:rPr>
        <w:t>licensed</w:t>
      </w:r>
      <w:r w:rsidR="000B0452" w:rsidRPr="000E1401">
        <w:rPr>
          <w:rFonts w:ascii="Courier New" w:hAnsi="Courier New" w:cs="Courier New"/>
        </w:rPr>
        <w:t xml:space="preserve"> </w:t>
      </w:r>
      <w:r w:rsidRPr="000E1401">
        <w:rPr>
          <w:rFonts w:ascii="Courier New" w:hAnsi="Courier New" w:cs="Courier New"/>
        </w:rPr>
        <w:t>under this Agreement</w:t>
      </w:r>
      <w:r>
        <w:rPr>
          <w:rFonts w:ascii="Courier New" w:hAnsi="Courier New" w:cs="Courier New"/>
        </w:rPr>
        <w:t xml:space="preserve"> and subsequently offers that functionality in other or new products (whether directly or indirectly through agreement with a Third Party)</w:t>
      </w:r>
      <w:r w:rsidRPr="000E1401">
        <w:rPr>
          <w:rFonts w:ascii="Courier New" w:hAnsi="Courier New" w:cs="Courier New"/>
        </w:rPr>
        <w:t xml:space="preserve">, </w:t>
      </w:r>
      <w:r>
        <w:rPr>
          <w:rFonts w:ascii="Courier New" w:hAnsi="Courier New" w:cs="Courier New"/>
        </w:rPr>
        <w:t xml:space="preserve">then the portion of those other or new products that contain the functions in question, or the entire product if the functions cannot be separated out, shall be </w:t>
      </w:r>
      <w:r w:rsidR="000B0452">
        <w:rPr>
          <w:rFonts w:ascii="Courier New" w:hAnsi="Courier New" w:cs="Courier New"/>
        </w:rPr>
        <w:t xml:space="preserve">licensed </w:t>
      </w:r>
      <w:r>
        <w:rPr>
          <w:rFonts w:ascii="Courier New" w:hAnsi="Courier New" w:cs="Courier New"/>
        </w:rPr>
        <w:t xml:space="preserve">to University at no additional charge and under the terms of this Agreement, including Support and Maintenance Services for such Software.  If Supplier incorporates the functionality of the Software </w:t>
      </w:r>
      <w:r w:rsidR="000B0452">
        <w:rPr>
          <w:rFonts w:ascii="Courier New" w:hAnsi="Courier New" w:cs="Courier New"/>
        </w:rPr>
        <w:t xml:space="preserve">licensed </w:t>
      </w:r>
      <w:r>
        <w:rPr>
          <w:rFonts w:ascii="Courier New" w:hAnsi="Courier New" w:cs="Courier New"/>
        </w:rPr>
        <w:t xml:space="preserve">under this Agreement into a newer product and continues to offer both products, University may, in its sole discretion, exercise the option to upgrade to the newer product </w:t>
      </w:r>
      <w:r w:rsidR="000B0452">
        <w:rPr>
          <w:rFonts w:ascii="Courier New" w:hAnsi="Courier New" w:cs="Courier New"/>
        </w:rPr>
        <w:t xml:space="preserve">license </w:t>
      </w:r>
      <w:r>
        <w:rPr>
          <w:rFonts w:ascii="Courier New" w:hAnsi="Courier New" w:cs="Courier New"/>
        </w:rPr>
        <w:t xml:space="preserve">at no additional cost.  </w:t>
      </w:r>
    </w:p>
    <w:p w:rsidR="00046091" w:rsidRPr="000E1401" w:rsidRDefault="00046091" w:rsidP="00046091">
      <w:pPr>
        <w:tabs>
          <w:tab w:val="left" w:pos="0"/>
        </w:tabs>
        <w:rPr>
          <w:rFonts w:ascii="Courier New" w:hAnsi="Courier New" w:cs="Courier New"/>
          <w:u w:val="single"/>
        </w:rPr>
      </w:pPr>
    </w:p>
    <w:p w:rsidR="00046091" w:rsidRPr="00803193" w:rsidRDefault="00046091" w:rsidP="00046091">
      <w:pPr>
        <w:numPr>
          <w:ilvl w:val="1"/>
          <w:numId w:val="1"/>
        </w:numPr>
        <w:tabs>
          <w:tab w:val="left" w:pos="0"/>
        </w:tabs>
        <w:rPr>
          <w:rFonts w:ascii="Courier New" w:hAnsi="Courier New" w:cs="Courier New"/>
          <w:u w:val="single"/>
        </w:rPr>
      </w:pPr>
      <w:r w:rsidRPr="00CA541E">
        <w:rPr>
          <w:rFonts w:ascii="Courier New" w:hAnsi="Courier New" w:cs="Courier New"/>
        </w:rPr>
        <w:t xml:space="preserve">University at its sole discretion may make and use a reasonable number of copies of the Software and Documentation for University business and for backup, disaster recovery/use and archival purposes.  </w:t>
      </w:r>
      <w:r w:rsidRPr="000E1401">
        <w:rPr>
          <w:rFonts w:ascii="Courier New" w:hAnsi="Courier New" w:cs="Courier New"/>
        </w:rPr>
        <w:t>University retains the right to keep backup, disaster recovery/use and archival copies at a Third Party disaster or data recovery site</w:t>
      </w:r>
      <w:r>
        <w:rPr>
          <w:rFonts w:ascii="Courier New" w:hAnsi="Courier New" w:cs="Courier New"/>
        </w:rPr>
        <w:t xml:space="preserve"> that is geographically separate from University</w:t>
      </w:r>
      <w:r w:rsidRPr="000E1401">
        <w:rPr>
          <w:rFonts w:ascii="Courier New" w:hAnsi="Courier New" w:cs="Courier New"/>
        </w:rPr>
        <w:t>.</w:t>
      </w:r>
    </w:p>
    <w:p w:rsidR="00046091" w:rsidRPr="00CA541E" w:rsidRDefault="00046091" w:rsidP="00046091">
      <w:pPr>
        <w:tabs>
          <w:tab w:val="left" w:pos="0"/>
        </w:tabs>
        <w:rPr>
          <w:rFonts w:ascii="Courier New" w:hAnsi="Courier New" w:cs="Courier New"/>
          <w:u w:val="single"/>
        </w:rPr>
      </w:pPr>
      <w:r w:rsidRPr="00CA541E">
        <w:rPr>
          <w:rFonts w:ascii="Courier New" w:hAnsi="Courier New" w:cs="Courier New"/>
        </w:rPr>
        <w:t xml:space="preserve">    </w:t>
      </w:r>
    </w:p>
    <w:p w:rsidR="00046091" w:rsidRPr="00263B72" w:rsidRDefault="00046091" w:rsidP="00046091">
      <w:pPr>
        <w:numPr>
          <w:ilvl w:val="1"/>
          <w:numId w:val="1"/>
        </w:numPr>
        <w:tabs>
          <w:tab w:val="left" w:pos="0"/>
        </w:tabs>
        <w:rPr>
          <w:rFonts w:ascii="Courier New" w:hAnsi="Courier New" w:cs="Courier New"/>
          <w:u w:val="single"/>
        </w:rPr>
      </w:pPr>
      <w:r w:rsidRPr="00CA541E">
        <w:rPr>
          <w:rFonts w:ascii="Courier New" w:hAnsi="Courier New" w:cs="Courier New"/>
        </w:rPr>
        <w:t xml:space="preserve">Testing, development, backup, disaster recovery/use and archival use licenses shall be available </w:t>
      </w:r>
      <w:r>
        <w:rPr>
          <w:rFonts w:ascii="Courier New" w:hAnsi="Courier New" w:cs="Courier New"/>
        </w:rPr>
        <w:t xml:space="preserve">to University </w:t>
      </w:r>
      <w:r w:rsidRPr="00CA541E">
        <w:rPr>
          <w:rFonts w:ascii="Courier New" w:hAnsi="Courier New" w:cs="Courier New"/>
        </w:rPr>
        <w:t>at no additional cost.</w:t>
      </w:r>
    </w:p>
    <w:p w:rsidR="00046091" w:rsidRDefault="00046091" w:rsidP="00046091">
      <w:pPr>
        <w:pStyle w:val="MediumGrid1-Accent21"/>
        <w:rPr>
          <w:rFonts w:ascii="Courier New" w:hAnsi="Courier New" w:cs="Courier New"/>
          <w:u w:val="single"/>
        </w:rPr>
      </w:pPr>
    </w:p>
    <w:p w:rsidR="00046091" w:rsidRPr="004C01FD" w:rsidRDefault="00046091" w:rsidP="00046091">
      <w:pPr>
        <w:numPr>
          <w:ilvl w:val="1"/>
          <w:numId w:val="1"/>
        </w:numPr>
        <w:tabs>
          <w:tab w:val="left" w:pos="0"/>
        </w:tabs>
        <w:rPr>
          <w:rFonts w:ascii="Courier New" w:hAnsi="Courier New" w:cs="Courier New"/>
        </w:rPr>
      </w:pPr>
      <w:r w:rsidRPr="00534223">
        <w:rPr>
          <w:rFonts w:ascii="Courier New" w:hAnsi="Courier New" w:cs="Courier New"/>
        </w:rPr>
        <w:t xml:space="preserve">Should University determine that it is in its best interest to change the location of its current </w:t>
      </w:r>
      <w:proofErr w:type="gramStart"/>
      <w:r w:rsidR="00DC7B3C" w:rsidRPr="00534223">
        <w:rPr>
          <w:rFonts w:ascii="Courier New" w:hAnsi="Courier New" w:cs="Courier New"/>
        </w:rPr>
        <w:t>operations</w:t>
      </w:r>
      <w:r w:rsidR="00CB04A2">
        <w:rPr>
          <w:rFonts w:ascii="Courier New" w:hAnsi="Courier New" w:cs="Courier New"/>
        </w:rPr>
        <w:t>,</w:t>
      </w:r>
      <w:proofErr w:type="gramEnd"/>
      <w:r w:rsidR="00CB04A2" w:rsidRPr="00534223">
        <w:rPr>
          <w:rFonts w:ascii="Courier New" w:hAnsi="Courier New" w:cs="Courier New"/>
        </w:rPr>
        <w:t xml:space="preserve"> </w:t>
      </w:r>
      <w:r w:rsidRPr="00534223">
        <w:rPr>
          <w:rFonts w:ascii="Courier New" w:hAnsi="Courier New" w:cs="Courier New"/>
        </w:rPr>
        <w:t xml:space="preserve">University shall have the right to use the Software </w:t>
      </w:r>
      <w:r w:rsidR="00BF54AD">
        <w:rPr>
          <w:rFonts w:ascii="Courier New" w:hAnsi="Courier New" w:cs="Courier New"/>
        </w:rPr>
        <w:t xml:space="preserve">and </w:t>
      </w:r>
      <w:r w:rsidR="0088790A">
        <w:rPr>
          <w:rFonts w:ascii="Courier New" w:hAnsi="Courier New" w:cs="Courier New"/>
        </w:rPr>
        <w:t xml:space="preserve">associated </w:t>
      </w:r>
      <w:r w:rsidR="00BF54AD">
        <w:rPr>
          <w:rFonts w:ascii="Courier New" w:hAnsi="Courier New" w:cs="Courier New"/>
        </w:rPr>
        <w:t xml:space="preserve">Support and Maintenance Services </w:t>
      </w:r>
      <w:r w:rsidRPr="00534223">
        <w:rPr>
          <w:rFonts w:ascii="Courier New" w:hAnsi="Courier New" w:cs="Courier New"/>
        </w:rPr>
        <w:t xml:space="preserve">in both locations for a transition period not </w:t>
      </w:r>
      <w:r w:rsidRPr="004C01FD">
        <w:rPr>
          <w:rFonts w:ascii="Courier New" w:hAnsi="Courier New" w:cs="Courier New"/>
        </w:rPr>
        <w:t>to exceed twelve (12) months</w:t>
      </w:r>
      <w:r w:rsidR="00BF54AD" w:rsidRPr="004C01FD">
        <w:rPr>
          <w:rFonts w:ascii="Courier New" w:hAnsi="Courier New" w:cs="Courier New"/>
        </w:rPr>
        <w:t xml:space="preserve"> at no additional cost</w:t>
      </w:r>
      <w:r w:rsidRPr="004C01FD">
        <w:rPr>
          <w:rFonts w:ascii="Courier New" w:hAnsi="Courier New" w:cs="Courier New"/>
        </w:rPr>
        <w:t>.</w:t>
      </w:r>
    </w:p>
    <w:p w:rsidR="00616C4F" w:rsidRDefault="00616C4F" w:rsidP="00616C4F">
      <w:pPr>
        <w:tabs>
          <w:tab w:val="left" w:pos="0"/>
        </w:tabs>
        <w:rPr>
          <w:rFonts w:ascii="Courier New" w:hAnsi="Courier New" w:cs="Courier New"/>
        </w:rPr>
      </w:pPr>
    </w:p>
    <w:p w:rsidR="00616C4F" w:rsidRPr="00534223" w:rsidRDefault="00616C4F" w:rsidP="00046091">
      <w:pPr>
        <w:numPr>
          <w:ilvl w:val="1"/>
          <w:numId w:val="1"/>
        </w:numPr>
        <w:tabs>
          <w:tab w:val="left" w:pos="0"/>
        </w:tabs>
        <w:rPr>
          <w:rFonts w:ascii="Courier New" w:hAnsi="Courier New" w:cs="Courier New"/>
        </w:rPr>
      </w:pPr>
      <w:r>
        <w:rPr>
          <w:rFonts w:ascii="Courier New" w:hAnsi="Courier New" w:cs="Courier New"/>
        </w:rPr>
        <w:t xml:space="preserve">University </w:t>
      </w:r>
      <w:r w:rsidR="00B71402">
        <w:rPr>
          <w:rFonts w:ascii="Courier New" w:hAnsi="Courier New" w:cs="Courier New"/>
        </w:rPr>
        <w:t>acquires</w:t>
      </w:r>
      <w:r>
        <w:rPr>
          <w:rFonts w:ascii="Courier New" w:hAnsi="Courier New" w:cs="Courier New"/>
        </w:rPr>
        <w:t xml:space="preserve"> the right to </w:t>
      </w:r>
      <w:r w:rsidR="00E636F7">
        <w:rPr>
          <w:rFonts w:ascii="Courier New" w:hAnsi="Courier New" w:cs="Courier New"/>
        </w:rPr>
        <w:t>use</w:t>
      </w:r>
      <w:r>
        <w:rPr>
          <w:rFonts w:ascii="Courier New" w:hAnsi="Courier New" w:cs="Courier New"/>
        </w:rPr>
        <w:t xml:space="preserve"> </w:t>
      </w:r>
      <w:r w:rsidR="00206147">
        <w:rPr>
          <w:rFonts w:ascii="Courier New" w:hAnsi="Courier New" w:cs="Courier New"/>
        </w:rPr>
        <w:t>S</w:t>
      </w:r>
      <w:r w:rsidR="00EA1107">
        <w:rPr>
          <w:rFonts w:ascii="Courier New" w:hAnsi="Courier New" w:cs="Courier New"/>
        </w:rPr>
        <w:t xml:space="preserve">oftware acquired under this Agreement </w:t>
      </w:r>
      <w:r w:rsidR="00B71402">
        <w:rPr>
          <w:rFonts w:ascii="Courier New" w:hAnsi="Courier New" w:cs="Courier New"/>
        </w:rPr>
        <w:t>at</w:t>
      </w:r>
      <w:r w:rsidR="00E636F7">
        <w:rPr>
          <w:rFonts w:ascii="Courier New" w:hAnsi="Courier New" w:cs="Courier New"/>
        </w:rPr>
        <w:t xml:space="preserve"> any location under the direct control of </w:t>
      </w:r>
      <w:r w:rsidR="007D3B07">
        <w:rPr>
          <w:rFonts w:ascii="Courier New" w:hAnsi="Courier New" w:cs="Courier New"/>
        </w:rPr>
        <w:t>THE REGENTS OF THE UNIVERSITY OF CALIFORNIA</w:t>
      </w:r>
      <w:r w:rsidR="00E636F7">
        <w:rPr>
          <w:rFonts w:ascii="Courier New" w:hAnsi="Courier New" w:cs="Courier New"/>
        </w:rPr>
        <w:t>.</w:t>
      </w:r>
    </w:p>
    <w:p w:rsidR="00046091" w:rsidRPr="00CA541E" w:rsidRDefault="00046091" w:rsidP="00046091">
      <w:pPr>
        <w:tabs>
          <w:tab w:val="left" w:pos="0"/>
        </w:tabs>
        <w:rPr>
          <w:rFonts w:ascii="Courier New" w:hAnsi="Courier New" w:cs="Courier New"/>
          <w:u w:val="single"/>
        </w:rPr>
      </w:pPr>
      <w:r w:rsidRPr="00CA541E">
        <w:rPr>
          <w:rFonts w:ascii="Courier New" w:hAnsi="Courier New" w:cs="Courier New"/>
        </w:rPr>
        <w:t xml:space="preserve">  </w:t>
      </w:r>
    </w:p>
    <w:p w:rsidR="00046091" w:rsidRPr="00803193" w:rsidRDefault="00046091" w:rsidP="00A23D03">
      <w:pPr>
        <w:tabs>
          <w:tab w:val="left" w:pos="0"/>
        </w:tabs>
        <w:rPr>
          <w:rFonts w:ascii="Courier New" w:hAnsi="Courier New" w:cs="Courier New"/>
          <w:u w:val="single"/>
        </w:rPr>
      </w:pPr>
      <w:r w:rsidRPr="00CA541E">
        <w:rPr>
          <w:rFonts w:ascii="Courier New" w:hAnsi="Courier New" w:cs="Courier New"/>
        </w:rPr>
        <w:t>When the Software is used in a virtual machine environment, University shall have the following rights:</w:t>
      </w:r>
    </w:p>
    <w:p w:rsidR="00046091" w:rsidRPr="00CA541E" w:rsidRDefault="00046091" w:rsidP="00046091">
      <w:pPr>
        <w:tabs>
          <w:tab w:val="left" w:pos="0"/>
        </w:tabs>
        <w:rPr>
          <w:rFonts w:ascii="Courier New" w:hAnsi="Courier New" w:cs="Courier New"/>
          <w:u w:val="single"/>
        </w:rPr>
      </w:pPr>
    </w:p>
    <w:p w:rsidR="00046091" w:rsidRDefault="00046091" w:rsidP="00046091">
      <w:pPr>
        <w:numPr>
          <w:ilvl w:val="2"/>
          <w:numId w:val="1"/>
        </w:numPr>
        <w:tabs>
          <w:tab w:val="left" w:pos="0"/>
        </w:tabs>
        <w:rPr>
          <w:rFonts w:ascii="Courier New" w:hAnsi="Courier New" w:cs="Courier New"/>
        </w:rPr>
      </w:pPr>
      <w:r>
        <w:rPr>
          <w:rFonts w:ascii="Courier New" w:hAnsi="Courier New" w:cs="Courier New"/>
        </w:rPr>
        <w:t xml:space="preserve">When the Software is used in a virtual environment, licensing costs to accomplish the same functionality shall be no higher than they would be in a functionally identical physical environment. </w:t>
      </w:r>
    </w:p>
    <w:p w:rsidR="00046091" w:rsidRDefault="00046091" w:rsidP="00046091">
      <w:pPr>
        <w:tabs>
          <w:tab w:val="left" w:pos="0"/>
        </w:tabs>
        <w:rPr>
          <w:rFonts w:ascii="Courier New" w:hAnsi="Courier New" w:cs="Courier New"/>
        </w:rPr>
      </w:pPr>
    </w:p>
    <w:p w:rsidR="00046091" w:rsidRDefault="00046091" w:rsidP="00046091">
      <w:pPr>
        <w:numPr>
          <w:ilvl w:val="2"/>
          <w:numId w:val="1"/>
        </w:numPr>
        <w:tabs>
          <w:tab w:val="left" w:pos="0"/>
        </w:tabs>
        <w:rPr>
          <w:rFonts w:ascii="Courier New" w:hAnsi="Courier New" w:cs="Courier New"/>
        </w:rPr>
      </w:pPr>
      <w:r>
        <w:rPr>
          <w:rFonts w:ascii="Courier New" w:hAnsi="Courier New" w:cs="Courier New"/>
        </w:rPr>
        <w:lastRenderedPageBreak/>
        <w:t>University has the right to run the Software on multiple, different, successor or replacement operating environments at no additional cost.</w:t>
      </w:r>
    </w:p>
    <w:p w:rsidR="00046091" w:rsidRPr="00803193" w:rsidRDefault="00046091" w:rsidP="00046091">
      <w:pPr>
        <w:tabs>
          <w:tab w:val="left" w:pos="0"/>
        </w:tabs>
        <w:rPr>
          <w:rFonts w:ascii="Courier New" w:hAnsi="Courier New" w:cs="Courier New"/>
        </w:rPr>
      </w:pPr>
    </w:p>
    <w:p w:rsidR="00046091" w:rsidRDefault="00046091" w:rsidP="00046091">
      <w:pPr>
        <w:numPr>
          <w:ilvl w:val="2"/>
          <w:numId w:val="1"/>
        </w:numPr>
        <w:tabs>
          <w:tab w:val="left" w:pos="0"/>
        </w:tabs>
        <w:rPr>
          <w:rFonts w:ascii="Courier New" w:hAnsi="Courier New" w:cs="Courier New"/>
        </w:rPr>
      </w:pPr>
      <w:r>
        <w:rPr>
          <w:rFonts w:ascii="Courier New" w:hAnsi="Courier New" w:cs="Courier New"/>
        </w:rPr>
        <w:t>University has the right to transfer the Software, without prior notice or consent of the Supplier, to new users, machines or locations at no additional charge, and the right for a duplicate environment to exist for a reasonable period of time during the transition.</w:t>
      </w:r>
    </w:p>
    <w:p w:rsidR="00046091" w:rsidRDefault="00046091" w:rsidP="00046091">
      <w:pPr>
        <w:tabs>
          <w:tab w:val="left" w:pos="0"/>
        </w:tabs>
        <w:rPr>
          <w:rFonts w:ascii="Courier New" w:hAnsi="Courier New" w:cs="Courier New"/>
        </w:rPr>
      </w:pPr>
    </w:p>
    <w:p w:rsidR="00046091" w:rsidRDefault="00046091" w:rsidP="00046091">
      <w:pPr>
        <w:numPr>
          <w:ilvl w:val="2"/>
          <w:numId w:val="1"/>
        </w:numPr>
        <w:tabs>
          <w:tab w:val="left" w:pos="0"/>
        </w:tabs>
        <w:rPr>
          <w:rFonts w:ascii="Courier New" w:hAnsi="Courier New" w:cs="Courier New"/>
        </w:rPr>
      </w:pPr>
      <w:r>
        <w:rPr>
          <w:rFonts w:ascii="Courier New" w:hAnsi="Courier New" w:cs="Courier New"/>
        </w:rPr>
        <w:t>University has the right to use the Software on a processing complex, which shall be the pricing equivalent of a single computer regardless of the number of CPUs or tier grouping.</w:t>
      </w:r>
    </w:p>
    <w:p w:rsidR="00046091" w:rsidRDefault="00046091" w:rsidP="00046091">
      <w:pPr>
        <w:tabs>
          <w:tab w:val="left" w:pos="0"/>
        </w:tabs>
        <w:rPr>
          <w:rFonts w:ascii="Courier New" w:hAnsi="Courier New" w:cs="Courier New"/>
        </w:rPr>
      </w:pPr>
    </w:p>
    <w:p w:rsidR="00046091" w:rsidRDefault="00046091" w:rsidP="00046091">
      <w:pPr>
        <w:numPr>
          <w:ilvl w:val="2"/>
          <w:numId w:val="1"/>
        </w:numPr>
        <w:tabs>
          <w:tab w:val="left" w:pos="0"/>
        </w:tabs>
        <w:rPr>
          <w:rFonts w:ascii="Courier New" w:hAnsi="Courier New" w:cs="Courier New"/>
        </w:rPr>
      </w:pPr>
      <w:r>
        <w:rPr>
          <w:rFonts w:ascii="Courier New" w:hAnsi="Courier New" w:cs="Courier New"/>
        </w:rPr>
        <w:t>University has the right to use the Software on hardware using multi-core processors, which shall be the pricing equivalent of a single computer.</w:t>
      </w:r>
    </w:p>
    <w:p w:rsidR="00046091" w:rsidRDefault="00046091" w:rsidP="00046091">
      <w:pPr>
        <w:tabs>
          <w:tab w:val="left" w:pos="0"/>
        </w:tabs>
        <w:ind w:firstLine="285"/>
        <w:rPr>
          <w:rFonts w:ascii="Courier New" w:hAnsi="Courier New" w:cs="Courier New"/>
        </w:rPr>
      </w:pPr>
    </w:p>
    <w:p w:rsidR="00046091" w:rsidRDefault="00046091" w:rsidP="00046091">
      <w:pPr>
        <w:numPr>
          <w:ilvl w:val="0"/>
          <w:numId w:val="1"/>
        </w:numPr>
        <w:tabs>
          <w:tab w:val="left" w:pos="0"/>
        </w:tabs>
        <w:rPr>
          <w:rFonts w:ascii="Courier New" w:hAnsi="Courier New" w:cs="Courier New"/>
          <w:b/>
          <w:u w:val="single"/>
        </w:rPr>
      </w:pPr>
      <w:r>
        <w:rPr>
          <w:rFonts w:ascii="Courier New" w:hAnsi="Courier New" w:cs="Courier New"/>
          <w:b/>
          <w:u w:val="single"/>
        </w:rPr>
        <w:t>LICENSE RESTRICTIONS</w:t>
      </w:r>
    </w:p>
    <w:p w:rsidR="00046091" w:rsidRDefault="00046091" w:rsidP="00046091">
      <w:pPr>
        <w:tabs>
          <w:tab w:val="left" w:pos="0"/>
        </w:tabs>
        <w:rPr>
          <w:rFonts w:ascii="Courier New" w:hAnsi="Courier New" w:cs="Courier New"/>
          <w:b/>
          <w:u w:val="single"/>
        </w:rPr>
      </w:pPr>
    </w:p>
    <w:p w:rsidR="00046091" w:rsidRPr="005B0497" w:rsidRDefault="00046091" w:rsidP="00046091">
      <w:pPr>
        <w:tabs>
          <w:tab w:val="left" w:pos="0"/>
        </w:tabs>
        <w:rPr>
          <w:rFonts w:ascii="Courier New" w:hAnsi="Courier New" w:cs="Courier New"/>
          <w:u w:val="single"/>
        </w:rPr>
      </w:pPr>
      <w:r w:rsidRPr="005B0497">
        <w:rPr>
          <w:rFonts w:ascii="Courier New" w:hAnsi="Courier New" w:cs="Courier New"/>
        </w:rPr>
        <w:t>University understand</w:t>
      </w:r>
      <w:r>
        <w:rPr>
          <w:rFonts w:ascii="Courier New" w:hAnsi="Courier New" w:cs="Courier New"/>
        </w:rPr>
        <w:t>s</w:t>
      </w:r>
      <w:r w:rsidRPr="005B0497">
        <w:rPr>
          <w:rFonts w:ascii="Courier New" w:hAnsi="Courier New" w:cs="Courier New"/>
        </w:rPr>
        <w:t xml:space="preserve"> and agrees that, except as permitted by this Agreement, it may not: (a) sell, assign, lease, license, sub-license or otherwise distribute the Software or Documentation</w:t>
      </w:r>
      <w:r w:rsidR="00A91726">
        <w:rPr>
          <w:rFonts w:ascii="Courier New" w:hAnsi="Courier New" w:cs="Courier New"/>
        </w:rPr>
        <w:t>, except to other locations of University</w:t>
      </w:r>
      <w:r>
        <w:rPr>
          <w:rFonts w:ascii="Courier New" w:hAnsi="Courier New" w:cs="Courier New"/>
        </w:rPr>
        <w:t>;</w:t>
      </w:r>
      <w:r w:rsidRPr="005B0497">
        <w:rPr>
          <w:rFonts w:ascii="Courier New" w:hAnsi="Courier New" w:cs="Courier New"/>
        </w:rPr>
        <w:t xml:space="preserve"> (b) use the Software for the purposes of providing </w:t>
      </w:r>
      <w:r>
        <w:rPr>
          <w:rFonts w:ascii="Courier New" w:hAnsi="Courier New" w:cs="Courier New"/>
        </w:rPr>
        <w:t xml:space="preserve">commercial </w:t>
      </w:r>
      <w:r w:rsidRPr="005B0497">
        <w:rPr>
          <w:rFonts w:ascii="Courier New" w:hAnsi="Courier New" w:cs="Courier New"/>
        </w:rPr>
        <w:t xml:space="preserve">data processing services to </w:t>
      </w:r>
      <w:r>
        <w:rPr>
          <w:rFonts w:ascii="Courier New" w:hAnsi="Courier New" w:cs="Courier New"/>
        </w:rPr>
        <w:t>Third Parties</w:t>
      </w:r>
      <w:r w:rsidRPr="005B0497">
        <w:rPr>
          <w:rFonts w:ascii="Courier New" w:hAnsi="Courier New" w:cs="Courier New"/>
        </w:rPr>
        <w:t>, such as commercial use in a service bureau, timesharing, remote batch, or other similar commercial operation</w:t>
      </w:r>
      <w:r>
        <w:rPr>
          <w:rFonts w:ascii="Courier New" w:hAnsi="Courier New" w:cs="Courier New"/>
        </w:rPr>
        <w:t>;</w:t>
      </w:r>
      <w:r w:rsidRPr="005B0497">
        <w:rPr>
          <w:rFonts w:ascii="Courier New" w:hAnsi="Courier New" w:cs="Courier New"/>
        </w:rPr>
        <w:t xml:space="preserve"> (c) create or attempt to create, or permit others to create or attempt to create, </w:t>
      </w:r>
      <w:r>
        <w:rPr>
          <w:rFonts w:ascii="Courier New" w:hAnsi="Courier New" w:cs="Courier New"/>
        </w:rPr>
        <w:t>by reverse engineering or other process</w:t>
      </w:r>
      <w:r w:rsidRPr="005B0497">
        <w:rPr>
          <w:rFonts w:ascii="Courier New" w:hAnsi="Courier New" w:cs="Courier New"/>
        </w:rPr>
        <w:t xml:space="preserve">, the </w:t>
      </w:r>
      <w:r w:rsidR="00F34417">
        <w:rPr>
          <w:rFonts w:ascii="Courier New" w:hAnsi="Courier New" w:cs="Courier New"/>
        </w:rPr>
        <w:t>Software</w:t>
      </w:r>
      <w:r>
        <w:rPr>
          <w:rFonts w:ascii="Courier New" w:hAnsi="Courier New" w:cs="Courier New"/>
        </w:rPr>
        <w:t>;</w:t>
      </w:r>
      <w:r w:rsidRPr="005B0497">
        <w:rPr>
          <w:rFonts w:ascii="Courier New" w:hAnsi="Courier New" w:cs="Courier New"/>
        </w:rPr>
        <w:t xml:space="preserve"> </w:t>
      </w:r>
      <w:r>
        <w:rPr>
          <w:rFonts w:ascii="Courier New" w:hAnsi="Courier New" w:cs="Courier New"/>
        </w:rPr>
        <w:t xml:space="preserve">and </w:t>
      </w:r>
      <w:r w:rsidRPr="005B0497">
        <w:rPr>
          <w:rFonts w:ascii="Courier New" w:hAnsi="Courier New" w:cs="Courier New"/>
        </w:rPr>
        <w:t>(d) export, re-export, divert or transfer the Software or Documentation to any country that is embargoed by U.S. Executive Order.</w:t>
      </w:r>
    </w:p>
    <w:p w:rsidR="00046091" w:rsidRPr="0051375F" w:rsidRDefault="00046091" w:rsidP="00046091">
      <w:pPr>
        <w:tabs>
          <w:tab w:val="left" w:pos="0"/>
        </w:tabs>
        <w:rPr>
          <w:rFonts w:ascii="Courier New" w:hAnsi="Courier New" w:cs="Courier New"/>
        </w:rPr>
      </w:pPr>
    </w:p>
    <w:p w:rsidR="00046091" w:rsidRPr="006C1504" w:rsidRDefault="00046091" w:rsidP="00046091">
      <w:pPr>
        <w:numPr>
          <w:ilvl w:val="0"/>
          <w:numId w:val="1"/>
        </w:numPr>
        <w:tabs>
          <w:tab w:val="left" w:pos="0"/>
        </w:tabs>
        <w:rPr>
          <w:rFonts w:ascii="Courier New" w:hAnsi="Courier New" w:cs="Courier New"/>
          <w:b/>
          <w:u w:val="single"/>
        </w:rPr>
      </w:pPr>
      <w:r w:rsidRPr="006C1504">
        <w:rPr>
          <w:rFonts w:ascii="Courier New" w:hAnsi="Courier New" w:cs="Courier New"/>
          <w:b/>
          <w:u w:val="single"/>
        </w:rPr>
        <w:t>ACCEPTANCE</w:t>
      </w:r>
    </w:p>
    <w:p w:rsidR="00046091" w:rsidRPr="006C1504" w:rsidRDefault="00046091" w:rsidP="00046091">
      <w:pPr>
        <w:tabs>
          <w:tab w:val="left" w:pos="0"/>
        </w:tabs>
        <w:rPr>
          <w:rFonts w:ascii="Courier New" w:hAnsi="Courier New" w:cs="Courier New"/>
          <w:b/>
          <w:u w:val="single"/>
        </w:rPr>
      </w:pPr>
    </w:p>
    <w:p w:rsidR="00046091" w:rsidRDefault="00046091" w:rsidP="00046091">
      <w:pPr>
        <w:tabs>
          <w:tab w:val="left" w:pos="0"/>
        </w:tabs>
        <w:rPr>
          <w:rFonts w:ascii="Courier New" w:hAnsi="Courier New" w:cs="Courier New"/>
          <w:b/>
          <w:u w:val="single"/>
        </w:rPr>
      </w:pPr>
      <w:r w:rsidRPr="004C01FD">
        <w:rPr>
          <w:rFonts w:ascii="Courier New" w:hAnsi="Courier New" w:cs="Courier New"/>
        </w:rPr>
        <w:t xml:space="preserve">University shall have </w:t>
      </w:r>
      <w:r w:rsidR="00D8632D" w:rsidRPr="004C01FD">
        <w:rPr>
          <w:rFonts w:ascii="Courier New" w:hAnsi="Courier New" w:cs="Courier New"/>
        </w:rPr>
        <w:t>ninety (</w:t>
      </w:r>
      <w:r w:rsidR="00F34417" w:rsidRPr="004C01FD">
        <w:rPr>
          <w:rFonts w:ascii="Courier New" w:hAnsi="Courier New" w:cs="Courier New"/>
        </w:rPr>
        <w:t>90</w:t>
      </w:r>
      <w:r w:rsidRPr="004C01FD">
        <w:rPr>
          <w:rFonts w:ascii="Courier New" w:hAnsi="Courier New" w:cs="Courier New"/>
        </w:rPr>
        <w:t xml:space="preserve">) days from the date of </w:t>
      </w:r>
      <w:r w:rsidR="00D701E3" w:rsidRPr="004C01FD">
        <w:rPr>
          <w:rFonts w:ascii="Courier New" w:hAnsi="Courier New" w:cs="Courier New"/>
        </w:rPr>
        <w:t>receipt of</w:t>
      </w:r>
      <w:r w:rsidR="00D701E3">
        <w:rPr>
          <w:rFonts w:ascii="Courier New" w:hAnsi="Courier New" w:cs="Courier New"/>
        </w:rPr>
        <w:t xml:space="preserve"> Software</w:t>
      </w:r>
      <w:r w:rsidRPr="006C1504">
        <w:rPr>
          <w:rFonts w:ascii="Courier New" w:hAnsi="Courier New" w:cs="Courier New"/>
        </w:rPr>
        <w:t xml:space="preserve"> to determine whether it complies in all material respects with the </w:t>
      </w:r>
      <w:r w:rsidR="00410FF7">
        <w:rPr>
          <w:rFonts w:ascii="Courier New" w:hAnsi="Courier New" w:cs="Courier New"/>
        </w:rPr>
        <w:t>Documentation</w:t>
      </w:r>
      <w:r w:rsidRPr="006C1504">
        <w:rPr>
          <w:rFonts w:ascii="Courier New" w:hAnsi="Courier New" w:cs="Courier New"/>
        </w:rPr>
        <w:t xml:space="preserve">.  </w:t>
      </w:r>
      <w:r w:rsidR="00D701E3">
        <w:rPr>
          <w:rFonts w:ascii="Courier New" w:hAnsi="Courier New" w:cs="Courier New"/>
        </w:rPr>
        <w:t>Within this period</w:t>
      </w:r>
      <w:r w:rsidRPr="006C1504">
        <w:rPr>
          <w:rFonts w:ascii="Courier New" w:hAnsi="Courier New" w:cs="Courier New"/>
        </w:rPr>
        <w:t xml:space="preserve">, University shall notify Supplier whether it has accepted the Software (“Accept”) or whether it has identified discrepancies with the Documentation (“Reject”).  If University Rejects the Software, University shall provide a written list of items that must be corrected.  On receipt of University’s notice, Supplier shall promptly commence, at no additional charge to University, all reasonable efforts to complete, as quickly as possible, such necessary corrections, repairs and modifications to the Software as will permit it to be ready for retesting and review, but in no event shall such </w:t>
      </w:r>
      <w:r w:rsidRPr="004C01FD">
        <w:rPr>
          <w:rFonts w:ascii="Courier New" w:hAnsi="Courier New" w:cs="Courier New"/>
        </w:rPr>
        <w:lastRenderedPageBreak/>
        <w:t>corrective measures exceed twenty (20) days from receipt of</w:t>
      </w:r>
      <w:r w:rsidRPr="006C1504">
        <w:rPr>
          <w:rFonts w:ascii="Courier New" w:hAnsi="Courier New" w:cs="Courier New"/>
        </w:rPr>
        <w:t xml:space="preserve"> University’s notice.  The evaluation process shall resume, as set forth above.  If University Accepts the Software, it shall issue a written “Acceptance Notice.”  The date of such Acceptance Notice shall be deemed the “Acceptance Date.”  If University determines the Software, as revised, still does not comply in all material respects with the Documentation, University may either: (1) afford Supplier the opportunity to repeat the correction and modification process as set forth above at no additional cost or charge to University, or (2) depending on the nature and extent of the failure in University’s sole judgment, terminate this Agreement.  The foregoing correction and modification procedure shall be repeated until the Software is </w:t>
      </w:r>
      <w:proofErr w:type="gramStart"/>
      <w:r w:rsidRPr="006C1504">
        <w:rPr>
          <w:rFonts w:ascii="Courier New" w:hAnsi="Courier New" w:cs="Courier New"/>
        </w:rPr>
        <w:t>Accepted</w:t>
      </w:r>
      <w:proofErr w:type="gramEnd"/>
      <w:r w:rsidRPr="006C1504">
        <w:rPr>
          <w:rFonts w:ascii="Courier New" w:hAnsi="Courier New" w:cs="Courier New"/>
        </w:rPr>
        <w:t xml:space="preserve"> or University elects to terminate the Agreement as provide above.  In the event of termination under this Section, Supplier shall pay to University </w:t>
      </w:r>
      <w:r w:rsidRPr="004C01FD">
        <w:rPr>
          <w:rFonts w:ascii="Courier New" w:hAnsi="Courier New" w:cs="Courier New"/>
        </w:rPr>
        <w:t>within ten (10) business days of written notice of termination,</w:t>
      </w:r>
      <w:r w:rsidRPr="006C1504">
        <w:rPr>
          <w:rFonts w:ascii="Courier New" w:hAnsi="Courier New" w:cs="Courier New"/>
        </w:rPr>
        <w:t xml:space="preserve"> all sums paid to Supplier by University under this Agreement for the Software, including all prepaid Support and Maintenance Services fees.</w:t>
      </w:r>
    </w:p>
    <w:p w:rsidR="00046091" w:rsidRDefault="00046091" w:rsidP="00046091">
      <w:pPr>
        <w:tabs>
          <w:tab w:val="left" w:pos="0"/>
        </w:tabs>
        <w:rPr>
          <w:rFonts w:ascii="Courier New" w:hAnsi="Courier New" w:cs="Courier New"/>
          <w:b/>
          <w:u w:val="single"/>
        </w:rPr>
      </w:pPr>
    </w:p>
    <w:p w:rsidR="00046091" w:rsidRDefault="00046091" w:rsidP="00046091">
      <w:pPr>
        <w:numPr>
          <w:ilvl w:val="0"/>
          <w:numId w:val="1"/>
        </w:numPr>
        <w:tabs>
          <w:tab w:val="left" w:pos="0"/>
        </w:tabs>
        <w:rPr>
          <w:rFonts w:ascii="Courier New" w:hAnsi="Courier New" w:cs="Courier New"/>
          <w:b/>
          <w:u w:val="single"/>
        </w:rPr>
      </w:pPr>
      <w:r>
        <w:rPr>
          <w:rFonts w:ascii="Courier New" w:hAnsi="Courier New" w:cs="Courier New"/>
          <w:b/>
          <w:u w:val="single"/>
        </w:rPr>
        <w:t>SUPPORT</w:t>
      </w:r>
      <w:r w:rsidR="00A16827">
        <w:rPr>
          <w:rFonts w:ascii="Courier New" w:hAnsi="Courier New" w:cs="Courier New"/>
          <w:b/>
          <w:u w:val="single"/>
        </w:rPr>
        <w:t xml:space="preserve"> AND </w:t>
      </w:r>
      <w:r>
        <w:rPr>
          <w:rFonts w:ascii="Courier New" w:hAnsi="Courier New" w:cs="Courier New"/>
          <w:b/>
          <w:u w:val="single"/>
        </w:rPr>
        <w:t>MAINTENANCE SERVICES</w:t>
      </w:r>
    </w:p>
    <w:p w:rsidR="00046091" w:rsidRDefault="00046091" w:rsidP="00046091">
      <w:pPr>
        <w:tabs>
          <w:tab w:val="left" w:pos="0"/>
        </w:tabs>
        <w:rPr>
          <w:rFonts w:ascii="Courier New" w:hAnsi="Courier New" w:cs="Courier New"/>
          <w:b/>
          <w:u w:val="single"/>
        </w:rPr>
      </w:pPr>
    </w:p>
    <w:p w:rsidR="00046091" w:rsidRPr="004C01FD" w:rsidRDefault="00475AA8" w:rsidP="00046091">
      <w:pPr>
        <w:widowControl w:val="0"/>
        <w:numPr>
          <w:ilvl w:val="1"/>
          <w:numId w:val="1"/>
        </w:numPr>
        <w:rPr>
          <w:rFonts w:ascii="Courier New" w:hAnsi="Courier New" w:cs="Courier New"/>
        </w:rPr>
      </w:pPr>
      <w:r w:rsidRPr="004C01FD">
        <w:rPr>
          <w:rFonts w:ascii="Courier New" w:hAnsi="Courier New" w:cs="Courier New"/>
        </w:rPr>
        <w:t xml:space="preserve">INTELLECTUAL PROPERTY INDEMNIFICATION section below notwithstanding, </w:t>
      </w:r>
      <w:r w:rsidR="00046091" w:rsidRPr="004C01FD">
        <w:rPr>
          <w:rFonts w:ascii="Courier New" w:hAnsi="Courier New" w:cs="Courier New"/>
        </w:rPr>
        <w:t xml:space="preserve">Supplier shall provide to University the Support and Maintenance Services outlined </w:t>
      </w:r>
      <w:r w:rsidR="00E861E7" w:rsidRPr="004C01FD">
        <w:rPr>
          <w:rFonts w:ascii="Courier New" w:hAnsi="Courier New" w:cs="Courier New"/>
        </w:rPr>
        <w:t xml:space="preserve">herein </w:t>
      </w:r>
      <w:r w:rsidR="00046091" w:rsidRPr="004C01FD">
        <w:rPr>
          <w:rFonts w:ascii="Courier New" w:hAnsi="Courier New" w:cs="Courier New"/>
        </w:rPr>
        <w:t xml:space="preserve">for the current Version and </w:t>
      </w:r>
      <w:r w:rsidR="00162BD4" w:rsidRPr="004C01FD">
        <w:rPr>
          <w:rFonts w:ascii="Courier New" w:hAnsi="Courier New" w:cs="Courier New"/>
        </w:rPr>
        <w:t xml:space="preserve">three </w:t>
      </w:r>
      <w:r w:rsidR="00046091" w:rsidRPr="004C01FD">
        <w:rPr>
          <w:rFonts w:ascii="Courier New" w:hAnsi="Courier New" w:cs="Courier New"/>
        </w:rPr>
        <w:t>(</w:t>
      </w:r>
      <w:r w:rsidR="00162BD4" w:rsidRPr="004C01FD">
        <w:rPr>
          <w:rFonts w:ascii="Courier New" w:hAnsi="Courier New" w:cs="Courier New"/>
        </w:rPr>
        <w:t>3</w:t>
      </w:r>
      <w:r w:rsidR="00046091" w:rsidRPr="004C01FD">
        <w:rPr>
          <w:rFonts w:ascii="Courier New" w:hAnsi="Courier New" w:cs="Courier New"/>
        </w:rPr>
        <w:t>) prior Versions of the Software.</w:t>
      </w:r>
    </w:p>
    <w:p w:rsidR="00046091" w:rsidRPr="004C01FD" w:rsidRDefault="00046091" w:rsidP="00046091">
      <w:pPr>
        <w:widowControl w:val="0"/>
        <w:rPr>
          <w:rFonts w:ascii="Courier New" w:hAnsi="Courier New" w:cs="Courier New"/>
        </w:rPr>
      </w:pPr>
      <w:r w:rsidRPr="004C01FD">
        <w:rPr>
          <w:rFonts w:ascii="Courier New" w:hAnsi="Courier New" w:cs="Courier New"/>
        </w:rPr>
        <w:t xml:space="preserve">  </w:t>
      </w:r>
    </w:p>
    <w:p w:rsidR="00046091" w:rsidRPr="004C01FD" w:rsidRDefault="00046091" w:rsidP="00046091">
      <w:pPr>
        <w:widowControl w:val="0"/>
        <w:numPr>
          <w:ilvl w:val="1"/>
          <w:numId w:val="1"/>
        </w:numPr>
        <w:rPr>
          <w:rFonts w:ascii="Courier New" w:hAnsi="Courier New" w:cs="Courier New"/>
        </w:rPr>
      </w:pPr>
      <w:r w:rsidRPr="004C01FD">
        <w:rPr>
          <w:rFonts w:ascii="Courier New" w:hAnsi="Courier New" w:cs="Courier New"/>
        </w:rPr>
        <w:t>Supplier may not withdraw Support and Maintenance</w:t>
      </w:r>
      <w:r w:rsidR="00E861E7" w:rsidRPr="004C01FD">
        <w:rPr>
          <w:rFonts w:ascii="Courier New" w:hAnsi="Courier New" w:cs="Courier New"/>
        </w:rPr>
        <w:t xml:space="preserve"> Services</w:t>
      </w:r>
      <w:r w:rsidRPr="004C01FD">
        <w:rPr>
          <w:rFonts w:ascii="Courier New" w:hAnsi="Courier New" w:cs="Courier New"/>
        </w:rPr>
        <w:t xml:space="preserve"> for any product </w:t>
      </w:r>
      <w:r w:rsidR="006A1F53" w:rsidRPr="004C01FD">
        <w:rPr>
          <w:rFonts w:ascii="Courier New" w:hAnsi="Courier New" w:cs="Courier New"/>
        </w:rPr>
        <w:t xml:space="preserve">license </w:t>
      </w:r>
      <w:r w:rsidRPr="004C01FD">
        <w:rPr>
          <w:rFonts w:ascii="Courier New" w:hAnsi="Courier New" w:cs="Courier New"/>
        </w:rPr>
        <w:t>without twelve (12) months advance notice to University, and then only if Supplier is withdrawing Support and Maintenance</w:t>
      </w:r>
      <w:r w:rsidR="00E861E7" w:rsidRPr="004C01FD">
        <w:rPr>
          <w:rFonts w:ascii="Courier New" w:hAnsi="Courier New" w:cs="Courier New"/>
        </w:rPr>
        <w:t xml:space="preserve"> Services</w:t>
      </w:r>
      <w:r w:rsidRPr="004C01FD">
        <w:rPr>
          <w:rFonts w:ascii="Courier New" w:hAnsi="Courier New" w:cs="Courier New"/>
        </w:rPr>
        <w:t xml:space="preserve"> from all of its customers.</w:t>
      </w:r>
    </w:p>
    <w:p w:rsidR="00046091" w:rsidRPr="004C01FD" w:rsidRDefault="00046091" w:rsidP="00046091">
      <w:pPr>
        <w:widowControl w:val="0"/>
        <w:rPr>
          <w:rFonts w:ascii="Courier New" w:hAnsi="Courier New" w:cs="Courier New"/>
        </w:rPr>
      </w:pPr>
    </w:p>
    <w:p w:rsidR="00046091" w:rsidRPr="004C01FD" w:rsidRDefault="00046091" w:rsidP="00046091">
      <w:pPr>
        <w:widowControl w:val="0"/>
        <w:numPr>
          <w:ilvl w:val="1"/>
          <w:numId w:val="1"/>
        </w:numPr>
        <w:rPr>
          <w:rFonts w:ascii="Courier New" w:hAnsi="Courier New" w:cs="Courier New"/>
        </w:rPr>
      </w:pPr>
      <w:r w:rsidRPr="004C01FD">
        <w:rPr>
          <w:rFonts w:ascii="Courier New" w:hAnsi="Courier New" w:cs="Courier New"/>
        </w:rPr>
        <w:t>Support and Maintenance Services shall be provided by Supplier to University for an initial one (1) year term (the “Initial Support Term”) commencing on the “Support</w:t>
      </w:r>
      <w:r w:rsidR="006D1B98" w:rsidRPr="004C01FD">
        <w:rPr>
          <w:rFonts w:ascii="Courier New" w:hAnsi="Courier New" w:cs="Courier New"/>
        </w:rPr>
        <w:t xml:space="preserve"> and Maintenance Services</w:t>
      </w:r>
      <w:r w:rsidRPr="004C01FD">
        <w:rPr>
          <w:rFonts w:ascii="Courier New" w:hAnsi="Courier New" w:cs="Courier New"/>
        </w:rPr>
        <w:t xml:space="preserve"> Commencement Date” (as hereafter defined).  The Initial Support Term shall be renewable for successive one (1) year terms (“Extension Terms”, and collectively with the Initial Support Term, the “Support Term”) upon written notice from University to Supplier.  For the purposes of this Agreement, the term “Support</w:t>
      </w:r>
      <w:r w:rsidR="006D1B98" w:rsidRPr="004C01FD">
        <w:rPr>
          <w:rFonts w:ascii="Courier New" w:hAnsi="Courier New" w:cs="Courier New"/>
        </w:rPr>
        <w:t xml:space="preserve"> and Maintenance Services</w:t>
      </w:r>
      <w:r w:rsidRPr="004C01FD">
        <w:rPr>
          <w:rFonts w:ascii="Courier New" w:hAnsi="Courier New" w:cs="Courier New"/>
        </w:rPr>
        <w:t xml:space="preserve"> Commencement Date” shall refer to the first day of the month following the month in which the end of the Warranty Period </w:t>
      </w:r>
      <w:r w:rsidR="00E861E7" w:rsidRPr="004C01FD">
        <w:rPr>
          <w:rFonts w:ascii="Courier New" w:hAnsi="Courier New" w:cs="Courier New"/>
        </w:rPr>
        <w:t xml:space="preserve">(as hereafter defined) </w:t>
      </w:r>
      <w:r w:rsidRPr="004C01FD">
        <w:rPr>
          <w:rFonts w:ascii="Courier New" w:hAnsi="Courier New" w:cs="Courier New"/>
        </w:rPr>
        <w:t>occurs.</w:t>
      </w:r>
    </w:p>
    <w:p w:rsidR="00046091" w:rsidRPr="004C01FD" w:rsidRDefault="00046091" w:rsidP="00046091">
      <w:pPr>
        <w:widowControl w:val="0"/>
        <w:rPr>
          <w:rFonts w:ascii="Courier New" w:hAnsi="Courier New" w:cs="Courier New"/>
        </w:rPr>
      </w:pPr>
    </w:p>
    <w:p w:rsidR="00046091" w:rsidRPr="004C01FD" w:rsidRDefault="00046091" w:rsidP="00046091">
      <w:pPr>
        <w:widowControl w:val="0"/>
        <w:numPr>
          <w:ilvl w:val="1"/>
          <w:numId w:val="1"/>
        </w:numPr>
        <w:rPr>
          <w:rFonts w:ascii="Courier New" w:hAnsi="Courier New" w:cs="Courier New"/>
        </w:rPr>
      </w:pPr>
      <w:r w:rsidRPr="004C01FD">
        <w:rPr>
          <w:rFonts w:ascii="Courier New" w:hAnsi="Courier New" w:cs="Courier New"/>
        </w:rPr>
        <w:t>University shall, in its sole discretion, have the option to renew annual Support and Maintenance Services for at least ten (10) annual renewal periods.</w:t>
      </w:r>
    </w:p>
    <w:p w:rsidR="00046091" w:rsidRPr="004C01FD" w:rsidRDefault="00046091" w:rsidP="00046091">
      <w:pPr>
        <w:widowControl w:val="0"/>
        <w:rPr>
          <w:rFonts w:ascii="Courier New" w:hAnsi="Courier New" w:cs="Courier New"/>
        </w:rPr>
      </w:pPr>
    </w:p>
    <w:p w:rsidR="00104A50" w:rsidRPr="004C01FD" w:rsidRDefault="0062374D" w:rsidP="00046091">
      <w:pPr>
        <w:widowControl w:val="0"/>
        <w:numPr>
          <w:ilvl w:val="1"/>
          <w:numId w:val="1"/>
        </w:numPr>
        <w:rPr>
          <w:rFonts w:ascii="Courier New" w:hAnsi="Courier New" w:cs="Courier New"/>
        </w:rPr>
      </w:pPr>
      <w:r w:rsidRPr="004C01FD">
        <w:rPr>
          <w:rFonts w:ascii="Courier New" w:hAnsi="Courier New" w:cs="Courier New"/>
        </w:rPr>
        <w:t>Grant of License shall be unaffected by subsequent Support and Maintenance</w:t>
      </w:r>
      <w:r w:rsidR="00E861E7" w:rsidRPr="004C01FD">
        <w:rPr>
          <w:rFonts w:ascii="Courier New" w:hAnsi="Courier New" w:cs="Courier New"/>
        </w:rPr>
        <w:t xml:space="preserve"> Services</w:t>
      </w:r>
      <w:r w:rsidRPr="004C01FD">
        <w:rPr>
          <w:rFonts w:ascii="Courier New" w:hAnsi="Courier New" w:cs="Courier New"/>
        </w:rPr>
        <w:t xml:space="preserve"> renewals, cancelations, or order documents.</w:t>
      </w:r>
    </w:p>
    <w:p w:rsidR="00104A50" w:rsidRDefault="00104A50" w:rsidP="00104A50">
      <w:pPr>
        <w:widowControl w:val="0"/>
        <w:rPr>
          <w:rFonts w:ascii="Courier New" w:hAnsi="Courier New" w:cs="Courier New"/>
        </w:rPr>
      </w:pPr>
    </w:p>
    <w:p w:rsidR="00046091" w:rsidRDefault="00104A50" w:rsidP="00104A50">
      <w:pPr>
        <w:numPr>
          <w:ilvl w:val="1"/>
          <w:numId w:val="1"/>
        </w:numPr>
        <w:tabs>
          <w:tab w:val="left" w:pos="0"/>
        </w:tabs>
        <w:rPr>
          <w:rFonts w:ascii="Courier New" w:hAnsi="Courier New" w:cs="Courier New"/>
        </w:rPr>
      </w:pPr>
      <w:r>
        <w:rPr>
          <w:rFonts w:ascii="Courier New" w:hAnsi="Courier New" w:cs="Courier New"/>
        </w:rPr>
        <w:t>University acquires the right to use Support and Maintenance Services acquired under this Agreement at any location under the direct control of THE REGENTS OF THE UNIVERSITY OF CALIFORNIA.</w:t>
      </w:r>
    </w:p>
    <w:p w:rsidR="00046091" w:rsidRDefault="00046091" w:rsidP="00046091">
      <w:pPr>
        <w:widowControl w:val="0"/>
        <w:rPr>
          <w:rFonts w:ascii="Courier New" w:hAnsi="Courier New" w:cs="Courier New"/>
        </w:rPr>
      </w:pPr>
      <w:r w:rsidRPr="005B0497">
        <w:rPr>
          <w:rFonts w:ascii="Courier New" w:hAnsi="Courier New" w:cs="Courier New"/>
        </w:rPr>
        <w:t xml:space="preserve">  </w:t>
      </w:r>
    </w:p>
    <w:p w:rsidR="00046091" w:rsidRDefault="00046091" w:rsidP="00046091">
      <w:pPr>
        <w:widowControl w:val="0"/>
        <w:numPr>
          <w:ilvl w:val="1"/>
          <w:numId w:val="1"/>
        </w:numPr>
        <w:rPr>
          <w:rFonts w:ascii="Courier New" w:hAnsi="Courier New" w:cs="Courier New"/>
        </w:rPr>
      </w:pPr>
      <w:r w:rsidRPr="005B0497">
        <w:rPr>
          <w:rFonts w:ascii="Courier New" w:hAnsi="Courier New" w:cs="Courier New"/>
        </w:rPr>
        <w:t>University may</w:t>
      </w:r>
      <w:r>
        <w:rPr>
          <w:rFonts w:ascii="Courier New" w:hAnsi="Courier New" w:cs="Courier New"/>
        </w:rPr>
        <w:t>, in its sole discretion,</w:t>
      </w:r>
      <w:r w:rsidRPr="005B0497">
        <w:rPr>
          <w:rFonts w:ascii="Courier New" w:hAnsi="Courier New" w:cs="Courier New"/>
        </w:rPr>
        <w:t xml:space="preserve"> discontinue Support and Maintenance Services on any </w:t>
      </w:r>
      <w:r>
        <w:rPr>
          <w:rFonts w:ascii="Courier New" w:hAnsi="Courier New" w:cs="Courier New"/>
        </w:rPr>
        <w:t>Software and/or p</w:t>
      </w:r>
      <w:r w:rsidRPr="005B0497">
        <w:rPr>
          <w:rFonts w:ascii="Courier New" w:hAnsi="Courier New" w:cs="Courier New"/>
        </w:rPr>
        <w:t xml:space="preserve">roduct with no effect on </w:t>
      </w:r>
      <w:r w:rsidR="00A82003">
        <w:rPr>
          <w:rFonts w:ascii="Courier New" w:hAnsi="Courier New" w:cs="Courier New"/>
        </w:rPr>
        <w:t xml:space="preserve">other </w:t>
      </w:r>
      <w:r w:rsidRPr="005B0497">
        <w:rPr>
          <w:rFonts w:ascii="Courier New" w:hAnsi="Courier New" w:cs="Courier New"/>
        </w:rPr>
        <w:t xml:space="preserve">Support and Maintenance Services, or other </w:t>
      </w:r>
      <w:r>
        <w:rPr>
          <w:rFonts w:ascii="Courier New" w:hAnsi="Courier New" w:cs="Courier New"/>
        </w:rPr>
        <w:t xml:space="preserve">Software and/or </w:t>
      </w:r>
      <w:r w:rsidRPr="005B0497">
        <w:rPr>
          <w:rFonts w:ascii="Courier New" w:hAnsi="Courier New" w:cs="Courier New"/>
        </w:rPr>
        <w:t>products.</w:t>
      </w:r>
    </w:p>
    <w:p w:rsidR="00046091" w:rsidRPr="005B0497" w:rsidRDefault="00046091" w:rsidP="00046091">
      <w:pPr>
        <w:widowControl w:val="0"/>
        <w:rPr>
          <w:rFonts w:ascii="Courier New" w:hAnsi="Courier New" w:cs="Courier New"/>
        </w:rPr>
      </w:pPr>
    </w:p>
    <w:p w:rsidR="00046091" w:rsidRDefault="00046091" w:rsidP="00046091">
      <w:pPr>
        <w:widowControl w:val="0"/>
        <w:numPr>
          <w:ilvl w:val="1"/>
          <w:numId w:val="1"/>
        </w:numPr>
        <w:rPr>
          <w:rFonts w:ascii="Courier New" w:hAnsi="Courier New" w:cs="Courier New"/>
        </w:rPr>
      </w:pPr>
      <w:r w:rsidRPr="005B0497">
        <w:rPr>
          <w:rFonts w:ascii="Courier New" w:hAnsi="Courier New" w:cs="Courier New"/>
        </w:rPr>
        <w:t>If University opts to discontinue Support and Maintenance Services on any licenses and subsequently determines in its sole discretion to reinstate Support and Maintenance Services</w:t>
      </w:r>
      <w:r>
        <w:rPr>
          <w:rFonts w:ascii="Courier New" w:hAnsi="Courier New" w:cs="Courier New"/>
        </w:rPr>
        <w:t xml:space="preserve"> on those licenses, then it may do so at the rates specified in </w:t>
      </w:r>
      <w:r w:rsidR="00E861E7">
        <w:rPr>
          <w:rFonts w:ascii="Courier New" w:hAnsi="Courier New" w:cs="Courier New"/>
        </w:rPr>
        <w:t xml:space="preserve">this </w:t>
      </w:r>
      <w:r>
        <w:rPr>
          <w:rFonts w:ascii="Courier New" w:hAnsi="Courier New" w:cs="Courier New"/>
        </w:rPr>
        <w:t>Agreement</w:t>
      </w:r>
      <w:r w:rsidRPr="005B0497">
        <w:rPr>
          <w:rFonts w:ascii="Courier New" w:hAnsi="Courier New" w:cs="Courier New"/>
        </w:rPr>
        <w:t xml:space="preserve"> </w:t>
      </w:r>
      <w:r>
        <w:rPr>
          <w:rFonts w:ascii="Courier New" w:hAnsi="Courier New" w:cs="Courier New"/>
        </w:rPr>
        <w:t xml:space="preserve">and will not be subject to any </w:t>
      </w:r>
      <w:r w:rsidR="001C4FD4">
        <w:rPr>
          <w:rFonts w:ascii="Courier New" w:hAnsi="Courier New" w:cs="Courier New"/>
        </w:rPr>
        <w:t xml:space="preserve">reinstatement or </w:t>
      </w:r>
      <w:r>
        <w:rPr>
          <w:rFonts w:ascii="Courier New" w:hAnsi="Courier New" w:cs="Courier New"/>
        </w:rPr>
        <w:t xml:space="preserve">back payment of fees. </w:t>
      </w:r>
    </w:p>
    <w:p w:rsidR="00046091" w:rsidRPr="005B0497" w:rsidRDefault="00046091" w:rsidP="00046091">
      <w:pPr>
        <w:widowControl w:val="0"/>
        <w:rPr>
          <w:rFonts w:ascii="Courier New" w:hAnsi="Courier New" w:cs="Courier New"/>
        </w:rPr>
      </w:pPr>
    </w:p>
    <w:p w:rsidR="00046091" w:rsidRDefault="00046091" w:rsidP="00046091">
      <w:pPr>
        <w:widowControl w:val="0"/>
        <w:numPr>
          <w:ilvl w:val="1"/>
          <w:numId w:val="1"/>
        </w:numPr>
        <w:rPr>
          <w:rFonts w:ascii="Courier New" w:hAnsi="Courier New" w:cs="Courier New"/>
        </w:rPr>
      </w:pPr>
      <w:r w:rsidRPr="005B0497">
        <w:rPr>
          <w:rFonts w:ascii="Courier New" w:hAnsi="Courier New" w:cs="Courier New"/>
        </w:rPr>
        <w:t xml:space="preserve">In consideration of the Support and Maintenance Services, University agrees </w:t>
      </w:r>
      <w:r w:rsidR="007225AD">
        <w:rPr>
          <w:rFonts w:ascii="Courier New" w:hAnsi="Courier New" w:cs="Courier New"/>
        </w:rPr>
        <w:t xml:space="preserve">at its option </w:t>
      </w:r>
      <w:r w:rsidRPr="005B0497">
        <w:rPr>
          <w:rFonts w:ascii="Courier New" w:hAnsi="Courier New" w:cs="Courier New"/>
        </w:rPr>
        <w:t xml:space="preserve">to pay </w:t>
      </w:r>
      <w:r>
        <w:rPr>
          <w:rFonts w:ascii="Courier New" w:hAnsi="Courier New" w:cs="Courier New"/>
        </w:rPr>
        <w:t>Supplier</w:t>
      </w:r>
      <w:r w:rsidRPr="005B0497">
        <w:rPr>
          <w:rFonts w:ascii="Courier New" w:hAnsi="Courier New" w:cs="Courier New"/>
        </w:rPr>
        <w:t xml:space="preserve"> annual fees (the “Support and Maintenance Services Fees”) as described herein.  During each Extension Term, University shall </w:t>
      </w:r>
      <w:r w:rsidR="007225AD">
        <w:rPr>
          <w:rFonts w:ascii="Courier New" w:hAnsi="Courier New" w:cs="Courier New"/>
        </w:rPr>
        <w:t xml:space="preserve">at its option </w:t>
      </w:r>
      <w:r w:rsidRPr="005B0497">
        <w:rPr>
          <w:rFonts w:ascii="Courier New" w:hAnsi="Courier New" w:cs="Courier New"/>
        </w:rPr>
        <w:t xml:space="preserve">pay </w:t>
      </w:r>
      <w:r>
        <w:rPr>
          <w:rFonts w:ascii="Courier New" w:hAnsi="Courier New" w:cs="Courier New"/>
        </w:rPr>
        <w:t>Supplier</w:t>
      </w:r>
      <w:r w:rsidRPr="005B0497">
        <w:rPr>
          <w:rFonts w:ascii="Courier New" w:hAnsi="Courier New" w:cs="Courier New"/>
        </w:rPr>
        <w:t xml:space="preserve"> annual Support and Maintenance Services Fees (on the annual anniversaries of the Support Commencement Date)</w:t>
      </w:r>
      <w:r>
        <w:rPr>
          <w:rFonts w:ascii="Courier New" w:hAnsi="Courier New" w:cs="Courier New"/>
        </w:rPr>
        <w:t>.</w:t>
      </w:r>
      <w:r w:rsidRPr="005B0497">
        <w:rPr>
          <w:rFonts w:ascii="Courier New" w:hAnsi="Courier New" w:cs="Courier New"/>
        </w:rPr>
        <w:t xml:space="preserve">  </w:t>
      </w:r>
    </w:p>
    <w:p w:rsidR="00046091" w:rsidRDefault="00046091" w:rsidP="00046091">
      <w:pPr>
        <w:widowControl w:val="0"/>
        <w:rPr>
          <w:rFonts w:ascii="Courier New" w:hAnsi="Courier New" w:cs="Courier New"/>
        </w:rPr>
      </w:pPr>
    </w:p>
    <w:p w:rsidR="00046091" w:rsidRPr="004C01FD" w:rsidRDefault="00832ABC" w:rsidP="00046091">
      <w:pPr>
        <w:widowControl w:val="0"/>
        <w:numPr>
          <w:ilvl w:val="1"/>
          <w:numId w:val="1"/>
        </w:numPr>
        <w:rPr>
          <w:rFonts w:ascii="Courier New" w:hAnsi="Courier New" w:cs="Courier New"/>
        </w:rPr>
      </w:pPr>
      <w:r>
        <w:rPr>
          <w:rFonts w:ascii="Courier New" w:hAnsi="Courier New" w:cs="Courier New"/>
        </w:rPr>
        <w:t xml:space="preserve">If University opts to renew, University shall pay Supplier </w:t>
      </w:r>
      <w:r w:rsidRPr="004C01FD">
        <w:rPr>
          <w:rFonts w:ascii="Courier New" w:hAnsi="Courier New" w:cs="Courier New"/>
        </w:rPr>
        <w:t xml:space="preserve">annual renewal fees based upon Suppliers rates for renewal; provided that </w:t>
      </w:r>
      <w:r w:rsidR="00046091" w:rsidRPr="004C01FD">
        <w:rPr>
          <w:rFonts w:ascii="Courier New" w:hAnsi="Courier New" w:cs="Courier New"/>
        </w:rPr>
        <w:t xml:space="preserve">Supplier may </w:t>
      </w:r>
      <w:r w:rsidRPr="004C01FD">
        <w:rPr>
          <w:rFonts w:ascii="Courier New" w:hAnsi="Courier New" w:cs="Courier New"/>
        </w:rPr>
        <w:t xml:space="preserve">not </w:t>
      </w:r>
      <w:r w:rsidR="00046091" w:rsidRPr="004C01FD">
        <w:rPr>
          <w:rFonts w:ascii="Courier New" w:hAnsi="Courier New" w:cs="Courier New"/>
        </w:rPr>
        <w:t xml:space="preserve">increase the Support and Maintenance Service Fee more than the lesser of CPI-All Index or </w:t>
      </w:r>
      <w:r w:rsidR="004C01FD" w:rsidRPr="004C01FD">
        <w:rPr>
          <w:rFonts w:ascii="Courier New" w:hAnsi="Courier New" w:cs="Courier New"/>
        </w:rPr>
        <w:t>two</w:t>
      </w:r>
      <w:r w:rsidR="00046091" w:rsidRPr="004C01FD">
        <w:rPr>
          <w:rFonts w:ascii="Courier New" w:hAnsi="Courier New" w:cs="Courier New"/>
        </w:rPr>
        <w:t xml:space="preserve"> percent (</w:t>
      </w:r>
      <w:r w:rsidR="004C01FD" w:rsidRPr="004C01FD">
        <w:rPr>
          <w:rFonts w:ascii="Courier New" w:hAnsi="Courier New" w:cs="Courier New"/>
        </w:rPr>
        <w:t>2</w:t>
      </w:r>
      <w:r w:rsidR="00046091" w:rsidRPr="004C01FD">
        <w:rPr>
          <w:rFonts w:ascii="Courier New" w:hAnsi="Courier New" w:cs="Courier New"/>
        </w:rPr>
        <w:t>%) from one year term to another</w:t>
      </w:r>
      <w:r w:rsidRPr="004C01FD">
        <w:rPr>
          <w:rFonts w:ascii="Courier New" w:hAnsi="Courier New" w:cs="Courier New"/>
        </w:rPr>
        <w:t xml:space="preserve">; and </w:t>
      </w:r>
      <w:r w:rsidRPr="004C01FD">
        <w:rPr>
          <w:rFonts w:ascii="Courier New" w:hAnsi="Courier New" w:cs="Courier New"/>
          <w:u w:val="single"/>
        </w:rPr>
        <w:t>provided further</w:t>
      </w:r>
      <w:r w:rsidRPr="004C01FD">
        <w:rPr>
          <w:rFonts w:ascii="Courier New" w:hAnsi="Courier New" w:cs="Courier New"/>
        </w:rPr>
        <w:t xml:space="preserve"> that the</w:t>
      </w:r>
      <w:r w:rsidR="00046091" w:rsidRPr="004C01FD">
        <w:rPr>
          <w:rFonts w:ascii="Courier New" w:hAnsi="Courier New" w:cs="Courier New"/>
        </w:rPr>
        <w:t xml:space="preserve"> Support and Maintenance Services Fees shall, at all times, be </w:t>
      </w:r>
      <w:r w:rsidR="008964C9" w:rsidRPr="004C01FD">
        <w:rPr>
          <w:rFonts w:ascii="Courier New" w:hAnsi="Courier New" w:cs="Courier New"/>
        </w:rPr>
        <w:t>equal to or less than</w:t>
      </w:r>
      <w:r w:rsidR="00046091" w:rsidRPr="004C01FD">
        <w:rPr>
          <w:rFonts w:ascii="Courier New" w:hAnsi="Courier New" w:cs="Courier New"/>
        </w:rPr>
        <w:t xml:space="preserve"> the lowest rate charged for such Support and Maintenance Services to any of Supplier’s other licensees. </w:t>
      </w:r>
    </w:p>
    <w:p w:rsidR="00046091" w:rsidRPr="004C01FD" w:rsidRDefault="00046091" w:rsidP="00046091">
      <w:pPr>
        <w:widowControl w:val="0"/>
        <w:rPr>
          <w:rFonts w:ascii="Courier New" w:hAnsi="Courier New" w:cs="Courier New"/>
        </w:rPr>
      </w:pPr>
    </w:p>
    <w:p w:rsidR="00046091" w:rsidRPr="004C01FD" w:rsidRDefault="00046091" w:rsidP="00046091">
      <w:pPr>
        <w:numPr>
          <w:ilvl w:val="1"/>
          <w:numId w:val="1"/>
        </w:numPr>
        <w:rPr>
          <w:rFonts w:ascii="Courier New" w:hAnsi="Courier New" w:cs="Courier New"/>
        </w:rPr>
      </w:pPr>
      <w:r w:rsidRPr="004C01FD">
        <w:rPr>
          <w:rFonts w:ascii="Courier New" w:hAnsi="Courier New" w:cs="Courier New"/>
        </w:rPr>
        <w:t xml:space="preserve">University shall receive </w:t>
      </w:r>
      <w:r w:rsidR="006A6229" w:rsidRPr="004C01FD">
        <w:rPr>
          <w:rFonts w:ascii="Courier New" w:hAnsi="Courier New" w:cs="Courier New"/>
        </w:rPr>
        <w:t xml:space="preserve">at its option </w:t>
      </w:r>
      <w:r w:rsidRPr="004C01FD">
        <w:rPr>
          <w:rFonts w:ascii="Courier New" w:hAnsi="Courier New" w:cs="Courier New"/>
        </w:rPr>
        <w:t xml:space="preserve">the general help desk Support and Maintenance Services offered by Supplier to its other licensees.  Irrespective of Supplier’s general Support and Maintenance Services offerings, Supplier shall provide University </w:t>
      </w:r>
      <w:r w:rsidR="00972113" w:rsidRPr="004C01FD">
        <w:rPr>
          <w:rFonts w:ascii="Courier New" w:hAnsi="Courier New" w:cs="Courier New"/>
        </w:rPr>
        <w:t xml:space="preserve">at University’s </w:t>
      </w:r>
      <w:r w:rsidR="006A6229" w:rsidRPr="004C01FD">
        <w:rPr>
          <w:rFonts w:ascii="Courier New" w:hAnsi="Courier New" w:cs="Courier New"/>
        </w:rPr>
        <w:t xml:space="preserve">option </w:t>
      </w:r>
      <w:r w:rsidRPr="004C01FD">
        <w:rPr>
          <w:rFonts w:ascii="Courier New" w:hAnsi="Courier New" w:cs="Courier New"/>
        </w:rPr>
        <w:t>with the following Support and Maintenance Services:</w:t>
      </w:r>
    </w:p>
    <w:p w:rsidR="00046091" w:rsidRPr="004C01FD" w:rsidRDefault="00046091" w:rsidP="00046091">
      <w:pPr>
        <w:rPr>
          <w:rFonts w:ascii="Courier New" w:hAnsi="Courier New" w:cs="Courier New"/>
        </w:rPr>
      </w:pPr>
    </w:p>
    <w:p w:rsidR="00046091" w:rsidRDefault="00046091" w:rsidP="00046091">
      <w:pPr>
        <w:numPr>
          <w:ilvl w:val="2"/>
          <w:numId w:val="1"/>
        </w:numPr>
        <w:spacing w:line="240" w:lineRule="atLeast"/>
        <w:rPr>
          <w:rFonts w:ascii="Courier New" w:hAnsi="Courier New" w:cs="Courier New"/>
        </w:rPr>
      </w:pPr>
      <w:r w:rsidRPr="004C01FD">
        <w:rPr>
          <w:rFonts w:ascii="Courier New" w:hAnsi="Courier New" w:cs="Courier New"/>
        </w:rPr>
        <w:t xml:space="preserve">Supplier shall provide telephone and online assistance to University for the purpose of answering questions relating to </w:t>
      </w:r>
      <w:r w:rsidRPr="004C01FD">
        <w:rPr>
          <w:rFonts w:ascii="Courier New" w:hAnsi="Courier New" w:cs="Courier New"/>
        </w:rPr>
        <w:lastRenderedPageBreak/>
        <w:t>the Software, including (a) clarification of functions and features of the Software; (b) clarification of the Documentation;</w:t>
      </w:r>
      <w:r w:rsidRPr="00047ED1">
        <w:rPr>
          <w:rFonts w:ascii="Courier New" w:hAnsi="Courier New" w:cs="Courier New"/>
        </w:rPr>
        <w:t xml:space="preserve"> (c) guidance in the operation of the Software</w:t>
      </w:r>
      <w:r>
        <w:rPr>
          <w:rFonts w:ascii="Courier New" w:hAnsi="Courier New" w:cs="Courier New"/>
        </w:rPr>
        <w:t>;</w:t>
      </w:r>
      <w:r w:rsidRPr="00047ED1">
        <w:rPr>
          <w:rFonts w:ascii="Courier New" w:hAnsi="Courier New" w:cs="Courier New"/>
        </w:rPr>
        <w:t xml:space="preserve"> and (d) error verification, analysis, and correction, including the failure to produce results in accordance with the </w:t>
      </w:r>
      <w:r>
        <w:rPr>
          <w:rFonts w:ascii="Courier New" w:hAnsi="Courier New" w:cs="Courier New"/>
        </w:rPr>
        <w:t>Documentation</w:t>
      </w:r>
      <w:r w:rsidRPr="00047ED1">
        <w:rPr>
          <w:rFonts w:ascii="Courier New" w:hAnsi="Courier New" w:cs="Courier New"/>
        </w:rPr>
        <w:t>.</w:t>
      </w:r>
    </w:p>
    <w:p w:rsidR="00046091" w:rsidRDefault="00046091" w:rsidP="00046091">
      <w:pPr>
        <w:spacing w:line="240" w:lineRule="atLeast"/>
        <w:rPr>
          <w:rFonts w:ascii="Courier New" w:hAnsi="Courier New" w:cs="Courier New"/>
        </w:rPr>
      </w:pPr>
      <w:r w:rsidRPr="00047ED1">
        <w:rPr>
          <w:rFonts w:ascii="Courier New" w:hAnsi="Courier New" w:cs="Courier New"/>
          <w:b/>
        </w:rPr>
        <w:t xml:space="preserve"> </w:t>
      </w:r>
      <w:r>
        <w:rPr>
          <w:rFonts w:ascii="Courier New" w:hAnsi="Courier New" w:cs="Courier New"/>
          <w:b/>
        </w:rPr>
        <w:t xml:space="preserve"> </w:t>
      </w:r>
    </w:p>
    <w:p w:rsidR="00046091" w:rsidRPr="004C01FD" w:rsidRDefault="00046091" w:rsidP="00046091">
      <w:pPr>
        <w:numPr>
          <w:ilvl w:val="2"/>
          <w:numId w:val="1"/>
        </w:numPr>
        <w:spacing w:line="240" w:lineRule="atLeast"/>
        <w:rPr>
          <w:rFonts w:ascii="Courier New" w:hAnsi="Courier New" w:cs="Courier New"/>
        </w:rPr>
      </w:pPr>
      <w:r w:rsidRPr="004C01FD">
        <w:rPr>
          <w:rFonts w:ascii="Courier New" w:hAnsi="Courier New" w:cs="Courier New"/>
        </w:rPr>
        <w:t>Such assistance shall be provided by Supplier twenty-four (24) hours a day, seven (7) days a week via a toll-free telephone number</w:t>
      </w:r>
      <w:r w:rsidR="005565D5" w:rsidRPr="004C01FD">
        <w:rPr>
          <w:rFonts w:ascii="Courier New" w:hAnsi="Courier New" w:cs="Courier New"/>
        </w:rPr>
        <w:t xml:space="preserve"> and live, online chat </w:t>
      </w:r>
      <w:r w:rsidRPr="004C01FD">
        <w:rPr>
          <w:rFonts w:ascii="Courier New" w:hAnsi="Courier New" w:cs="Courier New"/>
        </w:rPr>
        <w:t>staffed by help desk technicians sufficiently trained and experienced to identify and resolve most support issues and who shall respond to all University requests for support within fifteen (15) minutes after receiving a request for assistance.</w:t>
      </w:r>
    </w:p>
    <w:p w:rsidR="00046091" w:rsidRPr="004C01FD" w:rsidRDefault="00046091" w:rsidP="00046091">
      <w:pPr>
        <w:pStyle w:val="MediumGrid1-Accent21"/>
        <w:rPr>
          <w:rFonts w:ascii="Courier New" w:hAnsi="Courier New" w:cs="Courier New"/>
        </w:rPr>
      </w:pPr>
    </w:p>
    <w:p w:rsidR="00046091" w:rsidRPr="004C01FD" w:rsidRDefault="00046091" w:rsidP="00046091">
      <w:pPr>
        <w:numPr>
          <w:ilvl w:val="2"/>
          <w:numId w:val="1"/>
        </w:numPr>
        <w:spacing w:line="240" w:lineRule="atLeast"/>
        <w:rPr>
          <w:rFonts w:ascii="Courier New" w:hAnsi="Courier New" w:cs="Courier New"/>
        </w:rPr>
      </w:pPr>
      <w:r w:rsidRPr="004C01FD">
        <w:rPr>
          <w:rFonts w:ascii="Courier New" w:hAnsi="Courier New" w:cs="Courier New"/>
        </w:rPr>
        <w:t>Supplier shall provide a current list of persons and telephone numbers for University to contact to enable University to escalate its support requests for issues that cannot be resolved by a help desk technician or for circumstances where a help desk technician does not respond within the time specified herein.</w:t>
      </w:r>
    </w:p>
    <w:p w:rsidR="00046091" w:rsidRPr="004C01FD" w:rsidRDefault="00046091" w:rsidP="00046091">
      <w:pPr>
        <w:spacing w:line="240" w:lineRule="atLeast"/>
        <w:rPr>
          <w:rFonts w:ascii="Courier New" w:hAnsi="Courier New" w:cs="Courier New"/>
        </w:rPr>
      </w:pPr>
    </w:p>
    <w:p w:rsidR="00046091" w:rsidRPr="004C01FD" w:rsidRDefault="00046091" w:rsidP="00046091">
      <w:pPr>
        <w:numPr>
          <w:ilvl w:val="1"/>
          <w:numId w:val="1"/>
        </w:numPr>
        <w:spacing w:line="240" w:lineRule="atLeast"/>
        <w:rPr>
          <w:rFonts w:ascii="Courier New" w:hAnsi="Courier New" w:cs="Courier New"/>
        </w:rPr>
      </w:pPr>
      <w:r w:rsidRPr="004C01FD">
        <w:rPr>
          <w:rFonts w:ascii="Courier New" w:hAnsi="Courier New" w:cs="Courier New"/>
        </w:rPr>
        <w:t xml:space="preserve">     The following provisions shall be applicable to the correction of Software errors:</w:t>
      </w:r>
    </w:p>
    <w:p w:rsidR="00046091" w:rsidRPr="004C01FD" w:rsidRDefault="00046091" w:rsidP="00046091"/>
    <w:p w:rsidR="00046091" w:rsidRPr="004C01FD" w:rsidRDefault="00046091" w:rsidP="00046091">
      <w:pPr>
        <w:numPr>
          <w:ilvl w:val="2"/>
          <w:numId w:val="1"/>
        </w:numPr>
        <w:spacing w:line="240" w:lineRule="atLeast"/>
        <w:rPr>
          <w:rFonts w:ascii="Courier New" w:hAnsi="Courier New" w:cs="Courier New"/>
        </w:rPr>
      </w:pPr>
      <w:r w:rsidRPr="004C01FD">
        <w:rPr>
          <w:rFonts w:ascii="Courier New" w:hAnsi="Courier New" w:cs="Courier New"/>
        </w:rPr>
        <w:t>If University detects what it considers to be an error in the Software which causes it not to conform to, or produce results in accordance with</w:t>
      </w:r>
      <w:r w:rsidR="008964C9" w:rsidRPr="004C01FD">
        <w:rPr>
          <w:rFonts w:ascii="Courier New" w:hAnsi="Courier New" w:cs="Courier New"/>
        </w:rPr>
        <w:t>,</w:t>
      </w:r>
      <w:r w:rsidRPr="004C01FD">
        <w:rPr>
          <w:rFonts w:ascii="Courier New" w:hAnsi="Courier New" w:cs="Courier New"/>
        </w:rPr>
        <w:t xml:space="preserve"> the Documentation, </w:t>
      </w:r>
      <w:r w:rsidR="00C71A0D" w:rsidRPr="004C01FD">
        <w:rPr>
          <w:rFonts w:ascii="Courier New" w:hAnsi="Courier New" w:cs="Courier New"/>
        </w:rPr>
        <w:t xml:space="preserve">then </w:t>
      </w:r>
      <w:r w:rsidRPr="004C01FD">
        <w:rPr>
          <w:rFonts w:ascii="Courier New" w:hAnsi="Courier New" w:cs="Courier New"/>
        </w:rPr>
        <w:t xml:space="preserve">University shall by telephone or e-mail notify Supplier of the error.  </w:t>
      </w:r>
    </w:p>
    <w:p w:rsidR="00046091" w:rsidRPr="004C01FD" w:rsidRDefault="00046091" w:rsidP="00046091">
      <w:pPr>
        <w:spacing w:line="240" w:lineRule="atLeast"/>
        <w:rPr>
          <w:rFonts w:ascii="Courier New" w:hAnsi="Courier New" w:cs="Courier New"/>
        </w:rPr>
      </w:pPr>
    </w:p>
    <w:p w:rsidR="00046091" w:rsidRPr="004C01FD" w:rsidRDefault="00046091" w:rsidP="00046091">
      <w:pPr>
        <w:numPr>
          <w:ilvl w:val="2"/>
          <w:numId w:val="1"/>
        </w:numPr>
        <w:spacing w:line="240" w:lineRule="atLeast"/>
        <w:rPr>
          <w:rFonts w:ascii="Courier New" w:hAnsi="Courier New" w:cs="Courier New"/>
        </w:rPr>
      </w:pPr>
      <w:r w:rsidRPr="004C01FD">
        <w:rPr>
          <w:rFonts w:ascii="Courier New" w:hAnsi="Courier New" w:cs="Courier New"/>
        </w:rPr>
        <w:t>Supplier shall deliver to University and keep current a list of persons and telephone numbers (the “Calling List”) for University to contact in order to obtain corrections of Software errors.  The Calling List shall include: (1) the first person to contact if a question arises or problem occurs; and (2) the persons in successively more responsible or qualified positions to provide the answer or assistance desired.  If Supplier does not respond promptly to any request by University for telephone consultative service, University may attempt to contact the next more responsible or qualified person on the Calling List until contact is made and a designated person responds to the call.</w:t>
      </w:r>
    </w:p>
    <w:p w:rsidR="00046091" w:rsidRPr="004C01FD" w:rsidRDefault="00046091" w:rsidP="00046091">
      <w:pPr>
        <w:pStyle w:val="MediumGrid1-Accent21"/>
        <w:rPr>
          <w:rFonts w:ascii="Courier New" w:hAnsi="Courier New" w:cs="Courier New"/>
        </w:rPr>
      </w:pPr>
    </w:p>
    <w:p w:rsidR="00046091" w:rsidRPr="004C01FD" w:rsidRDefault="00046091" w:rsidP="00046091">
      <w:pPr>
        <w:numPr>
          <w:ilvl w:val="2"/>
          <w:numId w:val="1"/>
        </w:numPr>
        <w:spacing w:line="240" w:lineRule="atLeast"/>
        <w:rPr>
          <w:rFonts w:ascii="Courier New" w:hAnsi="Courier New" w:cs="Courier New"/>
        </w:rPr>
      </w:pPr>
      <w:r w:rsidRPr="004C01FD">
        <w:rPr>
          <w:rFonts w:ascii="Courier New" w:hAnsi="Courier New" w:cs="Courier New"/>
        </w:rPr>
        <w:t xml:space="preserve">Supplier shall respond within two (2) hours to University’s initial request for assistance in correcting or creating a workaround for a Software error.  Supplier’s response shall include assigning fully-qualified technicians to work with University to diagnose and correct or create a workaround for the Software error and notifying University’s representative making </w:t>
      </w:r>
      <w:r w:rsidRPr="004C01FD">
        <w:rPr>
          <w:rFonts w:ascii="Courier New" w:hAnsi="Courier New" w:cs="Courier New"/>
        </w:rPr>
        <w:lastRenderedPageBreak/>
        <w:t xml:space="preserve">the initial request for assistance of Supplier’s efforts, plans for resolution of the error, and estimated time required to resolve the error.  Supplier shall correct errors caused by the </w:t>
      </w:r>
      <w:r w:rsidR="008B521A" w:rsidRPr="004C01FD">
        <w:rPr>
          <w:rFonts w:ascii="Courier New" w:hAnsi="Courier New" w:cs="Courier New"/>
        </w:rPr>
        <w:t>Software</w:t>
      </w:r>
      <w:r w:rsidRPr="004C01FD">
        <w:rPr>
          <w:rFonts w:ascii="Courier New" w:hAnsi="Courier New" w:cs="Courier New"/>
        </w:rPr>
        <w:t xml:space="preserve"> by modifying </w:t>
      </w:r>
      <w:r w:rsidR="008B521A" w:rsidRPr="004C01FD">
        <w:rPr>
          <w:rFonts w:ascii="Courier New" w:hAnsi="Courier New" w:cs="Courier New"/>
        </w:rPr>
        <w:t xml:space="preserve">the </w:t>
      </w:r>
      <w:r w:rsidR="00486EB2" w:rsidRPr="004C01FD">
        <w:rPr>
          <w:rFonts w:ascii="Courier New" w:hAnsi="Courier New" w:cs="Courier New"/>
        </w:rPr>
        <w:t xml:space="preserve">Software </w:t>
      </w:r>
      <w:r w:rsidRPr="004C01FD">
        <w:rPr>
          <w:rFonts w:ascii="Courier New" w:hAnsi="Courier New" w:cs="Courier New"/>
        </w:rPr>
        <w:t>and distributing the modified Software to University.</w:t>
      </w:r>
    </w:p>
    <w:p w:rsidR="00046091" w:rsidRPr="004C01FD" w:rsidRDefault="00046091" w:rsidP="00046091">
      <w:pPr>
        <w:pStyle w:val="MediumGrid1-Accent21"/>
        <w:rPr>
          <w:rFonts w:ascii="Courier New" w:hAnsi="Courier New" w:cs="Courier New"/>
        </w:rPr>
      </w:pPr>
    </w:p>
    <w:p w:rsidR="00046091" w:rsidRPr="004C01FD" w:rsidRDefault="00046091" w:rsidP="00046091">
      <w:pPr>
        <w:numPr>
          <w:ilvl w:val="2"/>
          <w:numId w:val="1"/>
        </w:numPr>
        <w:spacing w:line="240" w:lineRule="atLeast"/>
        <w:rPr>
          <w:rFonts w:ascii="Courier New" w:hAnsi="Courier New" w:cs="Courier New"/>
        </w:rPr>
      </w:pPr>
      <w:r w:rsidRPr="004C01FD">
        <w:rPr>
          <w:rFonts w:ascii="Courier New" w:hAnsi="Courier New" w:cs="Courier New"/>
        </w:rPr>
        <w:t>For Class 1 Errors, within twenty-four (24) hours after University first reports the error, Supplier shall provide a correction or workaround acceptable to University.  Supplier’s correction process shall include assigning fully-qualified technicians to work with University without interruption or additional charge.</w:t>
      </w:r>
    </w:p>
    <w:p w:rsidR="00046091" w:rsidRPr="004C01FD" w:rsidRDefault="00046091" w:rsidP="00046091">
      <w:pPr>
        <w:pStyle w:val="MediumGrid1-Accent21"/>
        <w:rPr>
          <w:rFonts w:ascii="Courier New" w:hAnsi="Courier New" w:cs="Courier New"/>
        </w:rPr>
      </w:pPr>
    </w:p>
    <w:p w:rsidR="00046091" w:rsidRPr="004C01FD" w:rsidRDefault="00046091" w:rsidP="00046091">
      <w:pPr>
        <w:numPr>
          <w:ilvl w:val="2"/>
          <w:numId w:val="1"/>
        </w:numPr>
        <w:spacing w:line="240" w:lineRule="atLeast"/>
        <w:rPr>
          <w:rFonts w:ascii="Courier New" w:hAnsi="Courier New" w:cs="Courier New"/>
        </w:rPr>
      </w:pPr>
      <w:r w:rsidRPr="004C01FD">
        <w:rPr>
          <w:rFonts w:ascii="Courier New" w:hAnsi="Courier New" w:cs="Courier New"/>
        </w:rPr>
        <w:t xml:space="preserve">If Supplier fails to provide a reasonable correction or workaround for a Class 1 Error within twenty-four (24) hours , Supplier shall pay University, as a price adjustment reflecting the reduction of value University will incur as a result of the Class 1 Error and not as a penalty or compensation for damage, the sum of 2/365 of the </w:t>
      </w:r>
      <w:r w:rsidR="0047144A" w:rsidRPr="004C01FD">
        <w:rPr>
          <w:rFonts w:ascii="Courier New" w:hAnsi="Courier New" w:cs="Courier New"/>
        </w:rPr>
        <w:t xml:space="preserve">Support and </w:t>
      </w:r>
      <w:r w:rsidRPr="004C01FD">
        <w:rPr>
          <w:rFonts w:ascii="Courier New" w:hAnsi="Courier New" w:cs="Courier New"/>
        </w:rPr>
        <w:t>Maintenance</w:t>
      </w:r>
      <w:r w:rsidR="0047144A" w:rsidRPr="004C01FD">
        <w:rPr>
          <w:rFonts w:ascii="Courier New" w:hAnsi="Courier New" w:cs="Courier New"/>
        </w:rPr>
        <w:t xml:space="preserve"> Services</w:t>
      </w:r>
      <w:r w:rsidRPr="004C01FD">
        <w:rPr>
          <w:rFonts w:ascii="Courier New" w:hAnsi="Courier New" w:cs="Courier New"/>
        </w:rPr>
        <w:t xml:space="preserve"> Fees, expressed as an annual charge, for each additional day or part thereof that Supplier fails to provide a reasonable correction or workaround for the Class 1 Error.</w:t>
      </w:r>
    </w:p>
    <w:p w:rsidR="00046091" w:rsidRPr="004C01FD" w:rsidRDefault="00046091" w:rsidP="00046091">
      <w:pPr>
        <w:spacing w:line="240" w:lineRule="atLeast"/>
        <w:rPr>
          <w:rFonts w:ascii="Courier New" w:hAnsi="Courier New" w:cs="Courier New"/>
        </w:rPr>
      </w:pPr>
    </w:p>
    <w:p w:rsidR="00046091" w:rsidRPr="004C01FD" w:rsidRDefault="00046091" w:rsidP="00046091">
      <w:pPr>
        <w:numPr>
          <w:ilvl w:val="2"/>
          <w:numId w:val="1"/>
        </w:numPr>
        <w:spacing w:line="240" w:lineRule="atLeast"/>
        <w:rPr>
          <w:rFonts w:ascii="Courier New" w:hAnsi="Courier New" w:cs="Courier New"/>
        </w:rPr>
      </w:pPr>
      <w:r w:rsidRPr="004C01FD">
        <w:rPr>
          <w:rFonts w:ascii="Courier New" w:hAnsi="Courier New" w:cs="Courier New"/>
        </w:rPr>
        <w:t>The Project Managers, or such persons as otherwise designated by University and Supplier, shall serve as said parties' contacts for all communications relating to Support and Maintenance Services.  Each party may change its own contact person by written notice to the other party.</w:t>
      </w:r>
    </w:p>
    <w:p w:rsidR="00046091" w:rsidRPr="004C01FD" w:rsidRDefault="00046091" w:rsidP="00046091">
      <w:pPr>
        <w:rPr>
          <w:rFonts w:ascii="Courier New" w:hAnsi="Courier New" w:cs="Courier New"/>
        </w:rPr>
      </w:pPr>
    </w:p>
    <w:p w:rsidR="00046091" w:rsidRPr="004C01FD" w:rsidRDefault="00046091" w:rsidP="00046091">
      <w:pPr>
        <w:pStyle w:val="BodyTextIndent"/>
        <w:numPr>
          <w:ilvl w:val="1"/>
          <w:numId w:val="1"/>
        </w:numPr>
        <w:spacing w:after="0"/>
        <w:rPr>
          <w:rFonts w:ascii="Courier New" w:hAnsi="Courier New" w:cs="Courier New"/>
        </w:rPr>
      </w:pPr>
      <w:r w:rsidRPr="004C01FD">
        <w:rPr>
          <w:rFonts w:ascii="Courier New" w:hAnsi="Courier New" w:cs="Courier New"/>
        </w:rPr>
        <w:t>The following provisions shall set forth Supplier’s obligations to provide Enhancements:</w:t>
      </w:r>
    </w:p>
    <w:p w:rsidR="00046091" w:rsidRPr="004C01FD" w:rsidRDefault="00046091" w:rsidP="00046091">
      <w:pPr>
        <w:pStyle w:val="BodyTextIndent"/>
        <w:spacing w:after="0"/>
        <w:ind w:left="0"/>
        <w:rPr>
          <w:rFonts w:ascii="Courier New" w:hAnsi="Courier New" w:cs="Courier New"/>
        </w:rPr>
      </w:pPr>
    </w:p>
    <w:p w:rsidR="00046091" w:rsidRPr="004C01FD" w:rsidRDefault="00046091" w:rsidP="00046091">
      <w:pPr>
        <w:pStyle w:val="BodyTextIndent"/>
        <w:numPr>
          <w:ilvl w:val="2"/>
          <w:numId w:val="1"/>
        </w:numPr>
        <w:spacing w:after="0"/>
        <w:rPr>
          <w:rFonts w:ascii="Courier New" w:hAnsi="Courier New" w:cs="Courier New"/>
        </w:rPr>
      </w:pPr>
      <w:r w:rsidRPr="004C01FD">
        <w:rPr>
          <w:rFonts w:ascii="Courier New" w:hAnsi="Courier New" w:cs="Courier New"/>
        </w:rPr>
        <w:t>Supplier shall generally enhance and improve the Software for as long as University elects to receive and pays for Support and Maintenance Services.</w:t>
      </w:r>
    </w:p>
    <w:p w:rsidR="00046091" w:rsidRPr="004C01FD" w:rsidRDefault="00046091" w:rsidP="00046091">
      <w:pPr>
        <w:pStyle w:val="BodyTextIndent"/>
        <w:spacing w:after="0"/>
        <w:ind w:left="0"/>
        <w:rPr>
          <w:rFonts w:ascii="Courier New" w:hAnsi="Courier New" w:cs="Courier New"/>
        </w:rPr>
      </w:pPr>
    </w:p>
    <w:p w:rsidR="00046091" w:rsidRPr="004C01FD" w:rsidRDefault="00046091" w:rsidP="00046091">
      <w:pPr>
        <w:numPr>
          <w:ilvl w:val="2"/>
          <w:numId w:val="1"/>
        </w:numPr>
        <w:spacing w:line="240" w:lineRule="atLeast"/>
        <w:rPr>
          <w:rFonts w:ascii="Courier New" w:hAnsi="Courier New" w:cs="Courier New"/>
        </w:rPr>
      </w:pPr>
      <w:r w:rsidRPr="004C01FD">
        <w:rPr>
          <w:rFonts w:ascii="Courier New" w:hAnsi="Courier New" w:cs="Courier New"/>
        </w:rPr>
        <w:t>Supplier shall provide to University during the Support Term for use in accordance with this Agreement, at no charge, (</w:t>
      </w:r>
      <w:r w:rsidR="0047144A" w:rsidRPr="004C01FD">
        <w:rPr>
          <w:rFonts w:ascii="Courier New" w:hAnsi="Courier New" w:cs="Courier New"/>
        </w:rPr>
        <w:t>a</w:t>
      </w:r>
      <w:r w:rsidRPr="004C01FD">
        <w:rPr>
          <w:rFonts w:ascii="Courier New" w:hAnsi="Courier New" w:cs="Courier New"/>
        </w:rPr>
        <w:t>) any and all Enhancements which it develops with respect to the Software; (</w:t>
      </w:r>
      <w:r w:rsidR="0047144A" w:rsidRPr="004C01FD">
        <w:rPr>
          <w:rFonts w:ascii="Courier New" w:hAnsi="Courier New" w:cs="Courier New"/>
        </w:rPr>
        <w:t>b</w:t>
      </w:r>
      <w:r w:rsidRPr="004C01FD">
        <w:rPr>
          <w:rFonts w:ascii="Courier New" w:hAnsi="Courier New" w:cs="Courier New"/>
        </w:rPr>
        <w:t>) any and all Enhancements necessary to operate the Software on the currently in use Versions of the operating system software; (</w:t>
      </w:r>
      <w:r w:rsidR="0047144A" w:rsidRPr="004C01FD">
        <w:rPr>
          <w:rFonts w:ascii="Courier New" w:hAnsi="Courier New" w:cs="Courier New"/>
        </w:rPr>
        <w:t>c</w:t>
      </w:r>
      <w:r w:rsidRPr="004C01FD">
        <w:rPr>
          <w:rFonts w:ascii="Courier New" w:hAnsi="Courier New" w:cs="Courier New"/>
        </w:rPr>
        <w:t>) any and all Enhancements necessary to maintain compatibility with all currently in use Third Party Software; (</w:t>
      </w:r>
      <w:r w:rsidR="0047144A" w:rsidRPr="004C01FD">
        <w:rPr>
          <w:rFonts w:ascii="Courier New" w:hAnsi="Courier New" w:cs="Courier New"/>
        </w:rPr>
        <w:t>d</w:t>
      </w:r>
      <w:r w:rsidRPr="004C01FD">
        <w:rPr>
          <w:rFonts w:ascii="Courier New" w:hAnsi="Courier New" w:cs="Courier New"/>
        </w:rPr>
        <w:t>) any and all Enhancements required by federal or state governmental, or professional regulatory mandates related to University’s use of the Software; and (</w:t>
      </w:r>
      <w:r w:rsidR="0047144A" w:rsidRPr="004C01FD">
        <w:rPr>
          <w:rFonts w:ascii="Courier New" w:hAnsi="Courier New" w:cs="Courier New"/>
        </w:rPr>
        <w:t>e</w:t>
      </w:r>
      <w:r w:rsidRPr="004C01FD">
        <w:rPr>
          <w:rFonts w:ascii="Courier New" w:hAnsi="Courier New" w:cs="Courier New"/>
        </w:rPr>
        <w:t>) the Documentation associated with any Enhancements.</w:t>
      </w:r>
    </w:p>
    <w:p w:rsidR="00046091" w:rsidRPr="004C01FD" w:rsidRDefault="00046091" w:rsidP="00046091">
      <w:pPr>
        <w:spacing w:line="240" w:lineRule="atLeast"/>
        <w:rPr>
          <w:rFonts w:ascii="Courier New" w:hAnsi="Courier New" w:cs="Courier New"/>
        </w:rPr>
      </w:pPr>
    </w:p>
    <w:p w:rsidR="00046091" w:rsidRPr="004C01FD" w:rsidRDefault="00046091" w:rsidP="00046091">
      <w:pPr>
        <w:numPr>
          <w:ilvl w:val="2"/>
          <w:numId w:val="1"/>
        </w:numPr>
        <w:spacing w:line="240" w:lineRule="atLeast"/>
        <w:rPr>
          <w:rFonts w:ascii="Courier New" w:hAnsi="Courier New" w:cs="Courier New"/>
        </w:rPr>
      </w:pPr>
      <w:r w:rsidRPr="004C01FD">
        <w:rPr>
          <w:rFonts w:ascii="Courier New" w:hAnsi="Courier New" w:cs="Courier New"/>
          <w:spacing w:val="-3"/>
        </w:rPr>
        <w:t xml:space="preserve">Supplier shall provide Enhancements to </w:t>
      </w:r>
      <w:r w:rsidRPr="004C01FD">
        <w:rPr>
          <w:rFonts w:ascii="Courier New" w:hAnsi="Courier New" w:cs="Courier New"/>
        </w:rPr>
        <w:t>University</w:t>
      </w:r>
      <w:r w:rsidRPr="004C01FD">
        <w:rPr>
          <w:rFonts w:ascii="Courier New" w:hAnsi="Courier New" w:cs="Courier New"/>
          <w:spacing w:val="-3"/>
        </w:rPr>
        <w:t xml:space="preserve"> upon their general release and no later than the time when the first five percent (5%) of Supplier's customers receive those Enhancements.</w:t>
      </w:r>
    </w:p>
    <w:p w:rsidR="00046091" w:rsidRPr="004C01FD" w:rsidRDefault="00046091" w:rsidP="00046091">
      <w:pPr>
        <w:pStyle w:val="MediumGrid1-Accent21"/>
        <w:rPr>
          <w:rFonts w:ascii="Courier New" w:hAnsi="Courier New" w:cs="Courier New"/>
        </w:rPr>
      </w:pPr>
    </w:p>
    <w:p w:rsidR="00046091" w:rsidRPr="004C01FD" w:rsidRDefault="00486EB2" w:rsidP="00046091">
      <w:pPr>
        <w:numPr>
          <w:ilvl w:val="2"/>
          <w:numId w:val="1"/>
        </w:numPr>
        <w:spacing w:line="240" w:lineRule="atLeast"/>
        <w:rPr>
          <w:rFonts w:ascii="Courier New" w:hAnsi="Courier New" w:cs="Courier New"/>
        </w:rPr>
      </w:pPr>
      <w:r w:rsidRPr="004C01FD">
        <w:rPr>
          <w:rFonts w:ascii="Courier New" w:hAnsi="Courier New" w:cs="Courier New"/>
        </w:rPr>
        <w:t xml:space="preserve">INTELLECTUAL PROPERTY INDEMNIFICATION section below notwithstanding, </w:t>
      </w:r>
      <w:r w:rsidR="00046091" w:rsidRPr="004C01FD">
        <w:rPr>
          <w:rFonts w:ascii="Courier New" w:hAnsi="Courier New" w:cs="Courier New"/>
        </w:rPr>
        <w:t xml:space="preserve">University, in its sole discretion, shall have the right to use the most recent Version of the Software or either of the </w:t>
      </w:r>
      <w:r w:rsidR="009439E4" w:rsidRPr="004C01FD">
        <w:rPr>
          <w:rFonts w:ascii="Courier New" w:hAnsi="Courier New" w:cs="Courier New"/>
        </w:rPr>
        <w:t>three (3)</w:t>
      </w:r>
      <w:r w:rsidR="00046091" w:rsidRPr="004C01FD">
        <w:rPr>
          <w:rFonts w:ascii="Courier New" w:hAnsi="Courier New" w:cs="Courier New"/>
        </w:rPr>
        <w:t xml:space="preserve"> Versions immediately preceding the most recent Version of the Software.</w:t>
      </w:r>
    </w:p>
    <w:p w:rsidR="00046091" w:rsidRPr="004C01FD" w:rsidRDefault="00046091" w:rsidP="00046091">
      <w:pPr>
        <w:spacing w:line="240" w:lineRule="atLeast"/>
        <w:rPr>
          <w:rFonts w:ascii="Courier New" w:hAnsi="Courier New" w:cs="Courier New"/>
        </w:rPr>
      </w:pPr>
      <w:r w:rsidRPr="004C01FD">
        <w:rPr>
          <w:rFonts w:ascii="Courier New" w:hAnsi="Courier New" w:cs="Courier New"/>
          <w:spacing w:val="-3"/>
        </w:rPr>
        <w:t xml:space="preserve"> </w:t>
      </w:r>
      <w:r w:rsidRPr="004C01FD">
        <w:rPr>
          <w:rFonts w:ascii="Courier New" w:hAnsi="Courier New" w:cs="Courier New"/>
        </w:rPr>
        <w:t xml:space="preserve">  </w:t>
      </w:r>
    </w:p>
    <w:p w:rsidR="00046091" w:rsidRPr="004C01FD" w:rsidRDefault="00046091" w:rsidP="00046091">
      <w:pPr>
        <w:numPr>
          <w:ilvl w:val="2"/>
          <w:numId w:val="1"/>
        </w:numPr>
        <w:spacing w:line="240" w:lineRule="atLeast"/>
        <w:rPr>
          <w:rFonts w:ascii="Courier New" w:hAnsi="Courier New" w:cs="Courier New"/>
        </w:rPr>
      </w:pPr>
      <w:r w:rsidRPr="004C01FD">
        <w:rPr>
          <w:rFonts w:ascii="Courier New" w:hAnsi="Courier New" w:cs="Courier New"/>
        </w:rPr>
        <w:t>All Enhancements shall become part of the Software and subject to all terms and provisions of this Agreement.</w:t>
      </w:r>
    </w:p>
    <w:p w:rsidR="00046091" w:rsidRPr="004C01FD" w:rsidRDefault="00046091" w:rsidP="00046091">
      <w:pPr>
        <w:pStyle w:val="MediumGrid1-Accent21"/>
        <w:rPr>
          <w:rFonts w:ascii="Courier New" w:hAnsi="Courier New" w:cs="Courier New"/>
        </w:rPr>
      </w:pPr>
    </w:p>
    <w:p w:rsidR="00046091" w:rsidRPr="004C01FD" w:rsidRDefault="00046091" w:rsidP="00046091">
      <w:pPr>
        <w:numPr>
          <w:ilvl w:val="2"/>
          <w:numId w:val="1"/>
        </w:numPr>
        <w:spacing w:line="240" w:lineRule="atLeast"/>
        <w:rPr>
          <w:rFonts w:ascii="Courier New" w:hAnsi="Courier New" w:cs="Courier New"/>
        </w:rPr>
      </w:pPr>
      <w:r w:rsidRPr="004C01FD">
        <w:rPr>
          <w:rFonts w:ascii="Courier New" w:hAnsi="Courier New" w:cs="Courier New"/>
        </w:rPr>
        <w:t>Title to all Enhancements shall remain with Supplier.</w:t>
      </w:r>
    </w:p>
    <w:p w:rsidR="00046091" w:rsidRPr="004C01FD" w:rsidRDefault="00046091" w:rsidP="00046091">
      <w:pPr>
        <w:spacing w:line="240" w:lineRule="atLeast"/>
        <w:rPr>
          <w:rFonts w:ascii="Courier New" w:hAnsi="Courier New" w:cs="Courier New"/>
        </w:rPr>
      </w:pPr>
    </w:p>
    <w:p w:rsidR="00046091" w:rsidRPr="004C01FD" w:rsidRDefault="00046091" w:rsidP="00046091">
      <w:pPr>
        <w:numPr>
          <w:ilvl w:val="2"/>
          <w:numId w:val="1"/>
        </w:numPr>
        <w:spacing w:line="240" w:lineRule="atLeast"/>
        <w:rPr>
          <w:rFonts w:ascii="Courier New" w:hAnsi="Courier New" w:cs="Courier New"/>
        </w:rPr>
      </w:pPr>
      <w:r w:rsidRPr="004C01FD">
        <w:rPr>
          <w:rFonts w:ascii="Courier New" w:hAnsi="Courier New" w:cs="Courier New"/>
        </w:rPr>
        <w:t>Except as otherwise provided in a signed addendum to this Agreement, nothing herein shall obligate Supplier to enhance the Software in any particular respect or on any particular date.  The decision as to whether and/or when, to enhance the Software will be within Supplier’s discretion.</w:t>
      </w:r>
    </w:p>
    <w:p w:rsidR="000B0452" w:rsidRDefault="000B0452" w:rsidP="000B0452">
      <w:pPr>
        <w:spacing w:line="240" w:lineRule="atLeast"/>
        <w:rPr>
          <w:rFonts w:ascii="Courier New" w:hAnsi="Courier New" w:cs="Courier New"/>
        </w:rPr>
      </w:pPr>
    </w:p>
    <w:p w:rsidR="000B0452" w:rsidRPr="00803193" w:rsidRDefault="000B0452" w:rsidP="000B0452">
      <w:pPr>
        <w:numPr>
          <w:ilvl w:val="1"/>
          <w:numId w:val="1"/>
        </w:numPr>
        <w:tabs>
          <w:tab w:val="left" w:pos="0"/>
        </w:tabs>
        <w:rPr>
          <w:rFonts w:ascii="Courier New" w:hAnsi="Courier New" w:cs="Courier New"/>
          <w:u w:val="single"/>
        </w:rPr>
      </w:pPr>
      <w:r w:rsidRPr="009B6DC3">
        <w:rPr>
          <w:rFonts w:ascii="Courier New" w:hAnsi="Courier New" w:cs="Courier New"/>
        </w:rPr>
        <w:t>S</w:t>
      </w:r>
      <w:r>
        <w:rPr>
          <w:rFonts w:ascii="Courier New" w:hAnsi="Courier New" w:cs="Courier New"/>
        </w:rPr>
        <w:t>upplier</w:t>
      </w:r>
      <w:r w:rsidRPr="000E1401">
        <w:rPr>
          <w:rFonts w:ascii="Courier New" w:hAnsi="Courier New" w:cs="Courier New"/>
        </w:rPr>
        <w:t xml:space="preserve"> will provide University with advance notice of proposed product changes as well as product road maps</w:t>
      </w:r>
      <w:r>
        <w:rPr>
          <w:rFonts w:ascii="Courier New" w:hAnsi="Courier New" w:cs="Courier New"/>
        </w:rPr>
        <w:t xml:space="preserve"> relating to the Software and/or Support and Maintenance Services provided to University under this Agreement</w:t>
      </w:r>
      <w:r w:rsidRPr="000E1401">
        <w:rPr>
          <w:rFonts w:ascii="Courier New" w:hAnsi="Courier New" w:cs="Courier New"/>
        </w:rPr>
        <w:t>.</w:t>
      </w:r>
    </w:p>
    <w:p w:rsidR="00046091" w:rsidRPr="000C59CF" w:rsidRDefault="00046091" w:rsidP="00046091">
      <w:pPr>
        <w:widowControl w:val="0"/>
        <w:rPr>
          <w:rFonts w:ascii="Courier New" w:hAnsi="Courier New" w:cs="Courier New"/>
        </w:rPr>
      </w:pPr>
    </w:p>
    <w:p w:rsidR="00046091" w:rsidRDefault="00046091" w:rsidP="00046091">
      <w:pPr>
        <w:numPr>
          <w:ilvl w:val="0"/>
          <w:numId w:val="1"/>
        </w:numPr>
        <w:tabs>
          <w:tab w:val="left" w:pos="0"/>
        </w:tabs>
        <w:rPr>
          <w:rFonts w:ascii="Courier New" w:hAnsi="Courier New" w:cs="Courier New"/>
          <w:b/>
          <w:u w:val="single"/>
        </w:rPr>
      </w:pPr>
      <w:r>
        <w:rPr>
          <w:rFonts w:ascii="Courier New" w:hAnsi="Courier New" w:cs="Courier New"/>
          <w:b/>
          <w:u w:val="single"/>
        </w:rPr>
        <w:t>TRAINING</w:t>
      </w:r>
    </w:p>
    <w:p w:rsidR="00046091" w:rsidRDefault="00046091" w:rsidP="00046091">
      <w:pPr>
        <w:tabs>
          <w:tab w:val="left" w:pos="0"/>
        </w:tabs>
        <w:rPr>
          <w:rFonts w:ascii="Courier New" w:hAnsi="Courier New" w:cs="Courier New"/>
          <w:i/>
          <w:color w:val="FF0000"/>
        </w:rPr>
      </w:pPr>
    </w:p>
    <w:p w:rsidR="00046091" w:rsidRDefault="00046091" w:rsidP="00046091">
      <w:pPr>
        <w:numPr>
          <w:ilvl w:val="1"/>
          <w:numId w:val="1"/>
        </w:numPr>
        <w:tabs>
          <w:tab w:val="left" w:pos="0"/>
        </w:tabs>
        <w:rPr>
          <w:rFonts w:ascii="Courier New" w:hAnsi="Courier New" w:cs="Courier New"/>
        </w:rPr>
      </w:pPr>
      <w:r>
        <w:rPr>
          <w:rFonts w:ascii="Courier New" w:hAnsi="Courier New" w:cs="Courier New"/>
        </w:rPr>
        <w:t xml:space="preserve">Supplier shall provide University with training for the purposes of understanding and using the Software (“Training Services”).  Training Services will be provided by Supplier as detailed below </w:t>
      </w:r>
      <w:r w:rsidRPr="007D3258">
        <w:rPr>
          <w:rFonts w:ascii="Courier New" w:hAnsi="Courier New" w:cs="Courier New"/>
          <w:highlight w:val="yellow"/>
        </w:rPr>
        <w:t>at no additional cost</w:t>
      </w:r>
      <w:r>
        <w:rPr>
          <w:rFonts w:ascii="Courier New" w:hAnsi="Courier New" w:cs="Courier New"/>
        </w:rPr>
        <w:t xml:space="preserve"> to University.  Training Services will be provided by Supplier at University at mutually agreeable dates and times, but no later than </w:t>
      </w:r>
      <w:r w:rsidR="004C08F8" w:rsidRPr="004C08F8">
        <w:rPr>
          <w:rFonts w:ascii="Courier New" w:hAnsi="Courier New" w:cs="Courier New"/>
          <w:highlight w:val="yellow"/>
        </w:rPr>
        <w:t>180</w:t>
      </w:r>
      <w:r w:rsidRPr="004C08F8">
        <w:rPr>
          <w:rFonts w:ascii="Courier New" w:hAnsi="Courier New" w:cs="Courier New"/>
          <w:highlight w:val="yellow"/>
        </w:rPr>
        <w:t xml:space="preserve"> days</w:t>
      </w:r>
      <w:r>
        <w:rPr>
          <w:rFonts w:ascii="Courier New" w:hAnsi="Courier New" w:cs="Courier New"/>
        </w:rPr>
        <w:t xml:space="preserve"> following the Effective Date of this Agreement.</w:t>
      </w:r>
    </w:p>
    <w:p w:rsidR="00046091" w:rsidRDefault="00046091" w:rsidP="00046091">
      <w:pPr>
        <w:tabs>
          <w:tab w:val="left" w:pos="0"/>
        </w:tabs>
        <w:rPr>
          <w:rFonts w:ascii="Courier New" w:hAnsi="Courier New" w:cs="Courier New"/>
        </w:rPr>
      </w:pPr>
    </w:p>
    <w:p w:rsidR="00046091" w:rsidRDefault="00046091" w:rsidP="00046091">
      <w:pPr>
        <w:numPr>
          <w:ilvl w:val="1"/>
          <w:numId w:val="1"/>
        </w:numPr>
        <w:tabs>
          <w:tab w:val="left" w:pos="0"/>
        </w:tabs>
        <w:rPr>
          <w:rFonts w:ascii="Courier New" w:hAnsi="Courier New" w:cs="Courier New"/>
        </w:rPr>
      </w:pPr>
      <w:r>
        <w:rPr>
          <w:rFonts w:ascii="Courier New" w:hAnsi="Courier New" w:cs="Courier New"/>
        </w:rPr>
        <w:t>[</w:t>
      </w:r>
      <w:r w:rsidRPr="0024170D">
        <w:rPr>
          <w:rFonts w:ascii="Courier New" w:hAnsi="Courier New" w:cs="Courier New"/>
        </w:rPr>
        <w:t>DESCRIPTION, FREQUENCY AND TIMING OF ANY NEGOTIATED TRAINING SERVICES</w:t>
      </w:r>
      <w:r w:rsidR="0024170D">
        <w:rPr>
          <w:rFonts w:ascii="Courier New" w:hAnsi="Courier New" w:cs="Courier New"/>
        </w:rPr>
        <w:t xml:space="preserve"> TO BE INSERTED</w:t>
      </w:r>
      <w:r w:rsidRPr="0024170D">
        <w:rPr>
          <w:rFonts w:ascii="Courier New" w:hAnsi="Courier New" w:cs="Courier New"/>
        </w:rPr>
        <w:t xml:space="preserve"> HERE (OR AS </w:t>
      </w:r>
      <w:r w:rsidR="0044556D" w:rsidRPr="0024170D">
        <w:rPr>
          <w:rFonts w:ascii="Courier New" w:hAnsi="Courier New" w:cs="Courier New"/>
        </w:rPr>
        <w:t xml:space="preserve">A </w:t>
      </w:r>
      <w:r w:rsidRPr="0024170D">
        <w:rPr>
          <w:rFonts w:ascii="Courier New" w:hAnsi="Courier New" w:cs="Courier New"/>
        </w:rPr>
        <w:t>REFERENCED ATTACHED SCHEDULE</w:t>
      </w:r>
      <w:r>
        <w:rPr>
          <w:rFonts w:ascii="Courier New" w:hAnsi="Courier New" w:cs="Courier New"/>
        </w:rPr>
        <w:t>].</w:t>
      </w:r>
    </w:p>
    <w:p w:rsidR="00046091" w:rsidRDefault="00046091" w:rsidP="00046091">
      <w:pPr>
        <w:tabs>
          <w:tab w:val="left" w:pos="0"/>
        </w:tabs>
        <w:rPr>
          <w:rFonts w:ascii="Courier New" w:hAnsi="Courier New" w:cs="Courier New"/>
          <w:b/>
          <w:u w:val="single"/>
        </w:rPr>
      </w:pPr>
    </w:p>
    <w:p w:rsidR="00046091" w:rsidRDefault="00046091" w:rsidP="00046091">
      <w:pPr>
        <w:numPr>
          <w:ilvl w:val="0"/>
          <w:numId w:val="1"/>
        </w:numPr>
        <w:tabs>
          <w:tab w:val="left" w:pos="0"/>
        </w:tabs>
        <w:rPr>
          <w:rFonts w:ascii="Courier New" w:hAnsi="Courier New" w:cs="Courier New"/>
          <w:b/>
          <w:u w:val="single"/>
        </w:rPr>
      </w:pPr>
      <w:r>
        <w:rPr>
          <w:rFonts w:ascii="Courier New" w:hAnsi="Courier New" w:cs="Courier New"/>
          <w:b/>
          <w:u w:val="single"/>
        </w:rPr>
        <w:t>TRANSITION ASSISTANCE</w:t>
      </w:r>
    </w:p>
    <w:p w:rsidR="00046091" w:rsidRDefault="00046091" w:rsidP="00046091">
      <w:pPr>
        <w:tabs>
          <w:tab w:val="left" w:pos="0"/>
        </w:tabs>
        <w:rPr>
          <w:rFonts w:ascii="Courier New" w:hAnsi="Courier New" w:cs="Courier New"/>
          <w:b/>
          <w:u w:val="single"/>
        </w:rPr>
      </w:pPr>
    </w:p>
    <w:p w:rsidR="00046091" w:rsidRPr="0024170D" w:rsidRDefault="00046091" w:rsidP="00046091">
      <w:pPr>
        <w:numPr>
          <w:ilvl w:val="1"/>
          <w:numId w:val="1"/>
        </w:numPr>
        <w:tabs>
          <w:tab w:val="left" w:pos="0"/>
        </w:tabs>
        <w:rPr>
          <w:rFonts w:ascii="Courier New" w:hAnsi="Courier New" w:cs="Courier New"/>
        </w:rPr>
      </w:pPr>
      <w:r w:rsidRPr="0024170D">
        <w:rPr>
          <w:rFonts w:ascii="Courier New" w:hAnsi="Courier New" w:cs="Courier New"/>
        </w:rPr>
        <w:t xml:space="preserve">Supplier will provide the following transition assistance (“Transition Assistance”) to support University’s transition from its current software, or other solution in this area, to </w:t>
      </w:r>
      <w:r w:rsidRPr="0024170D">
        <w:rPr>
          <w:rFonts w:ascii="Courier New" w:hAnsi="Courier New" w:cs="Courier New"/>
        </w:rPr>
        <w:lastRenderedPageBreak/>
        <w:t xml:space="preserve">Supplier’s Software.  Transition Assistance will be provided by Supplier as detailed below at no additional cost to University.  Transition assistance will be provided by Supplier at University at mutually agreeable dates and times, but no later than ten (10) days following the Effective Date of this Agreement.  </w:t>
      </w:r>
    </w:p>
    <w:p w:rsidR="00046091" w:rsidRPr="00047ED1" w:rsidRDefault="00046091" w:rsidP="00046091">
      <w:pPr>
        <w:tabs>
          <w:tab w:val="left" w:pos="0"/>
        </w:tabs>
        <w:rPr>
          <w:rFonts w:ascii="Courier New" w:hAnsi="Courier New" w:cs="Courier New"/>
        </w:rPr>
      </w:pPr>
    </w:p>
    <w:p w:rsidR="00046091" w:rsidRPr="0024170D" w:rsidRDefault="00046091" w:rsidP="00046091">
      <w:pPr>
        <w:numPr>
          <w:ilvl w:val="1"/>
          <w:numId w:val="1"/>
        </w:numPr>
        <w:tabs>
          <w:tab w:val="left" w:pos="0"/>
        </w:tabs>
        <w:rPr>
          <w:rFonts w:ascii="Courier New" w:hAnsi="Courier New" w:cs="Courier New"/>
        </w:rPr>
      </w:pPr>
      <w:r w:rsidRPr="0024170D">
        <w:rPr>
          <w:rFonts w:ascii="Courier New" w:hAnsi="Courier New" w:cs="Courier New"/>
        </w:rPr>
        <w:t>Within a reasonable period of time not to exceed ten (10) days after the Effective Date of this Agreement, Supplier shall, at its own expense, provide qualified individuals to (a) uninstall existing solution, (b) install the Software</w:t>
      </w:r>
      <w:r w:rsidR="0044556D" w:rsidRPr="0024170D">
        <w:rPr>
          <w:rFonts w:ascii="Courier New" w:hAnsi="Courier New" w:cs="Courier New"/>
        </w:rPr>
        <w:t xml:space="preserve">, </w:t>
      </w:r>
      <w:r w:rsidRPr="0024170D">
        <w:rPr>
          <w:rFonts w:ascii="Courier New" w:hAnsi="Courier New" w:cs="Courier New"/>
        </w:rPr>
        <w:t>and (c) assist in testing of the Software to ensure that it is functioning in accordance with the terms of this Agreement.  Supplier’s Project Manager shall coordinate with University’s Project Manager, and they shall develop a mutually agreeable installation plan and schedule for the assistance provided above.</w:t>
      </w:r>
    </w:p>
    <w:p w:rsidR="00046091" w:rsidRPr="0024170D" w:rsidRDefault="00046091" w:rsidP="00046091">
      <w:pPr>
        <w:tabs>
          <w:tab w:val="left" w:pos="0"/>
        </w:tabs>
        <w:rPr>
          <w:rFonts w:ascii="Courier New" w:hAnsi="Courier New" w:cs="Courier New"/>
        </w:rPr>
      </w:pPr>
    </w:p>
    <w:p w:rsidR="00046091" w:rsidRPr="0024170D" w:rsidRDefault="00046091" w:rsidP="00046091">
      <w:pPr>
        <w:numPr>
          <w:ilvl w:val="1"/>
          <w:numId w:val="1"/>
        </w:numPr>
        <w:tabs>
          <w:tab w:val="left" w:pos="0"/>
        </w:tabs>
        <w:rPr>
          <w:rFonts w:ascii="Courier New" w:hAnsi="Courier New" w:cs="Courier New"/>
        </w:rPr>
      </w:pPr>
      <w:r w:rsidRPr="0024170D">
        <w:rPr>
          <w:rFonts w:ascii="Courier New" w:hAnsi="Courier New" w:cs="Courier New"/>
        </w:rPr>
        <w:t>University agrees (a) to have the license installation site(s) prepared in accordance with applicable Supplier requirements prior to the Effective Date of the installation plan and schedule; and (b) maintain the site(s) at its own expense subsequent to completion of the installation plan and schedule.  University shall provide any and all necessary utility services for use of the Software.</w:t>
      </w:r>
    </w:p>
    <w:p w:rsidR="00046091" w:rsidRPr="0024170D" w:rsidRDefault="00046091" w:rsidP="00046091">
      <w:pPr>
        <w:tabs>
          <w:tab w:val="left" w:pos="0"/>
        </w:tabs>
        <w:rPr>
          <w:rFonts w:ascii="Courier New" w:hAnsi="Courier New" w:cs="Courier New"/>
        </w:rPr>
      </w:pPr>
    </w:p>
    <w:p w:rsidR="00046091" w:rsidRDefault="00046091" w:rsidP="00046091">
      <w:pPr>
        <w:numPr>
          <w:ilvl w:val="1"/>
          <w:numId w:val="1"/>
        </w:numPr>
        <w:tabs>
          <w:tab w:val="left" w:pos="0"/>
        </w:tabs>
        <w:rPr>
          <w:rFonts w:ascii="Courier New" w:hAnsi="Courier New" w:cs="Courier New"/>
        </w:rPr>
      </w:pPr>
      <w:r w:rsidRPr="0024170D">
        <w:rPr>
          <w:rFonts w:ascii="Courier New" w:hAnsi="Courier New" w:cs="Courier New"/>
        </w:rPr>
        <w:t>In connection with Supplier’s Transition Assistance, University will provide information, data, computer access and time, work space, forms, data entry and telephone service and personnel reasonably necessary to assist Supplier consistent with</w:t>
      </w:r>
      <w:r>
        <w:rPr>
          <w:rFonts w:ascii="Courier New" w:hAnsi="Courier New" w:cs="Courier New"/>
        </w:rPr>
        <w:t xml:space="preserve"> University’s policies and procedures.</w:t>
      </w:r>
    </w:p>
    <w:p w:rsidR="00046091" w:rsidRDefault="00046091" w:rsidP="00046091">
      <w:pPr>
        <w:tabs>
          <w:tab w:val="left" w:pos="0"/>
        </w:tabs>
        <w:rPr>
          <w:rFonts w:ascii="Courier New" w:hAnsi="Courier New" w:cs="Courier New"/>
          <w:b/>
          <w:u w:val="single"/>
        </w:rPr>
      </w:pPr>
    </w:p>
    <w:p w:rsidR="00046091" w:rsidRDefault="00046091" w:rsidP="00046091">
      <w:pPr>
        <w:numPr>
          <w:ilvl w:val="0"/>
          <w:numId w:val="1"/>
        </w:numPr>
        <w:tabs>
          <w:tab w:val="left" w:pos="0"/>
        </w:tabs>
        <w:rPr>
          <w:rFonts w:ascii="Courier New" w:hAnsi="Courier New" w:cs="Courier New"/>
          <w:b/>
          <w:u w:val="single"/>
        </w:rPr>
      </w:pPr>
      <w:r>
        <w:rPr>
          <w:rFonts w:ascii="Courier New" w:hAnsi="Courier New" w:cs="Courier New"/>
          <w:b/>
          <w:u w:val="single"/>
        </w:rPr>
        <w:t>FEES, INVOICING, PAYMENT AND TAXES</w:t>
      </w:r>
    </w:p>
    <w:p w:rsidR="00046091" w:rsidRDefault="00046091" w:rsidP="00046091">
      <w:pPr>
        <w:tabs>
          <w:tab w:val="left" w:pos="0"/>
        </w:tabs>
        <w:rPr>
          <w:rFonts w:ascii="Courier New" w:hAnsi="Courier New" w:cs="Courier New"/>
          <w:b/>
          <w:u w:val="single"/>
        </w:rPr>
      </w:pPr>
    </w:p>
    <w:p w:rsidR="00046091" w:rsidRPr="0024170D" w:rsidRDefault="00046091" w:rsidP="00046091">
      <w:pPr>
        <w:numPr>
          <w:ilvl w:val="1"/>
          <w:numId w:val="1"/>
        </w:numPr>
        <w:rPr>
          <w:rFonts w:ascii="Courier New" w:hAnsi="Courier New" w:cs="Courier New"/>
        </w:rPr>
      </w:pPr>
      <w:r w:rsidRPr="0024170D">
        <w:rPr>
          <w:rFonts w:ascii="Courier New" w:hAnsi="Courier New" w:cs="Courier New"/>
        </w:rPr>
        <w:t xml:space="preserve">University agrees to pay all net undisputed amounts due to Supplier in accordance with the license and support fee schedule set forth below.  Such fees will be payable after receipt </w:t>
      </w:r>
      <w:r w:rsidR="0024170D" w:rsidRPr="0024170D">
        <w:rPr>
          <w:rFonts w:ascii="Courier New" w:hAnsi="Courier New" w:cs="Courier New"/>
        </w:rPr>
        <w:t xml:space="preserve">and acceptance </w:t>
      </w:r>
      <w:r w:rsidRPr="0024170D">
        <w:rPr>
          <w:rFonts w:ascii="Courier New" w:hAnsi="Courier New" w:cs="Courier New"/>
        </w:rPr>
        <w:t>of the Software by University and within thirty (30) calendar days of University’s receipt of Supplier’s invoice or the invoice due date, whichever is later.  University shall not be subject to late payment fees.</w:t>
      </w:r>
    </w:p>
    <w:p w:rsidR="00046091" w:rsidRDefault="00046091" w:rsidP="00046091">
      <w:pPr>
        <w:rPr>
          <w:rFonts w:ascii="Courier New" w:hAnsi="Courier New" w:cs="Courier New"/>
        </w:rPr>
      </w:pPr>
    </w:p>
    <w:p w:rsidR="00046091" w:rsidRDefault="00046091" w:rsidP="00046091">
      <w:pPr>
        <w:numPr>
          <w:ilvl w:val="1"/>
          <w:numId w:val="1"/>
        </w:numPr>
        <w:rPr>
          <w:rFonts w:ascii="Courier New" w:hAnsi="Courier New" w:cs="Courier New"/>
        </w:rPr>
      </w:pPr>
      <w:r>
        <w:rPr>
          <w:rFonts w:ascii="Courier New" w:hAnsi="Courier New" w:cs="Courier New"/>
        </w:rPr>
        <w:t xml:space="preserve"> </w:t>
      </w:r>
      <w:r w:rsidRPr="0094251A">
        <w:rPr>
          <w:rFonts w:ascii="Courier New" w:hAnsi="Courier New" w:cs="Courier New"/>
        </w:rPr>
        <w:t>[</w:t>
      </w:r>
      <w:r w:rsidR="0024170D" w:rsidRPr="0024170D">
        <w:rPr>
          <w:rFonts w:ascii="Courier New" w:hAnsi="Courier New" w:cs="Courier New"/>
        </w:rPr>
        <w:t>SPECIFIC</w:t>
      </w:r>
      <w:r w:rsidRPr="0024170D">
        <w:rPr>
          <w:rFonts w:ascii="Courier New" w:hAnsi="Courier New" w:cs="Courier New"/>
        </w:rPr>
        <w:t xml:space="preserve"> </w:t>
      </w:r>
      <w:r w:rsidR="00934F64" w:rsidRPr="0024170D">
        <w:rPr>
          <w:rFonts w:ascii="Courier New" w:hAnsi="Courier New" w:cs="Courier New"/>
        </w:rPr>
        <w:t xml:space="preserve">LICENSE AND SUPPORT </w:t>
      </w:r>
      <w:r w:rsidRPr="0024170D">
        <w:rPr>
          <w:rFonts w:ascii="Courier New" w:hAnsi="Courier New" w:cs="Courier New"/>
        </w:rPr>
        <w:t>FEE DETAILS</w:t>
      </w:r>
      <w:r w:rsidR="0024170D" w:rsidRPr="0024170D">
        <w:rPr>
          <w:rFonts w:ascii="Courier New" w:hAnsi="Courier New" w:cs="Courier New"/>
        </w:rPr>
        <w:t xml:space="preserve"> TO BE INSERTED</w:t>
      </w:r>
      <w:r w:rsidRPr="0024170D">
        <w:rPr>
          <w:rFonts w:ascii="Courier New" w:hAnsi="Courier New" w:cs="Courier New"/>
        </w:rPr>
        <w:t xml:space="preserve"> HERE (OR AS</w:t>
      </w:r>
      <w:r w:rsidR="00934F64" w:rsidRPr="0024170D">
        <w:rPr>
          <w:rFonts w:ascii="Courier New" w:hAnsi="Courier New" w:cs="Courier New"/>
        </w:rPr>
        <w:t xml:space="preserve"> A</w:t>
      </w:r>
      <w:r w:rsidRPr="0024170D">
        <w:rPr>
          <w:rFonts w:ascii="Courier New" w:hAnsi="Courier New" w:cs="Courier New"/>
        </w:rPr>
        <w:t xml:space="preserve"> REFERENCED ATTACHED SCHEDULE) INCLUDING LIST PRICE AND UNIVERSITY COST PER UNIT OF EACH SOFTWARE PRODUCT BEING ACQUIRED, AND QUANTITY OF UNITS INITIALLY BEING ACQUIRED.]</w:t>
      </w:r>
    </w:p>
    <w:p w:rsidR="00046091" w:rsidRPr="00DB1ED5" w:rsidRDefault="00046091" w:rsidP="00046091">
      <w:pPr>
        <w:rPr>
          <w:rFonts w:ascii="Courier New" w:hAnsi="Courier New" w:cs="Courier New"/>
        </w:rPr>
      </w:pPr>
    </w:p>
    <w:p w:rsidR="00046091" w:rsidRDefault="00046091" w:rsidP="00046091">
      <w:pPr>
        <w:numPr>
          <w:ilvl w:val="1"/>
          <w:numId w:val="1"/>
        </w:numPr>
        <w:rPr>
          <w:rFonts w:ascii="Courier New" w:hAnsi="Courier New" w:cs="Courier New"/>
        </w:rPr>
      </w:pPr>
      <w:r w:rsidRPr="0094251A">
        <w:rPr>
          <w:rFonts w:ascii="Courier New" w:hAnsi="Courier New" w:cs="Courier New"/>
        </w:rPr>
        <w:t>If an invoiced amount is disputed in good faith by University then</w:t>
      </w:r>
      <w:r>
        <w:rPr>
          <w:rFonts w:ascii="Courier New" w:hAnsi="Courier New" w:cs="Courier New"/>
        </w:rPr>
        <w:t xml:space="preserve"> University shall work with the Supplier to resolve the </w:t>
      </w:r>
      <w:r>
        <w:rPr>
          <w:rFonts w:ascii="Courier New" w:hAnsi="Courier New" w:cs="Courier New"/>
        </w:rPr>
        <w:lastRenderedPageBreak/>
        <w:t>dispute.  University may suspend the payment of all disputed amounts</w:t>
      </w:r>
      <w:r w:rsidRPr="0094251A">
        <w:rPr>
          <w:rFonts w:ascii="Courier New" w:hAnsi="Courier New" w:cs="Courier New"/>
        </w:rPr>
        <w:t xml:space="preserve"> until the dispute</w:t>
      </w:r>
      <w:r>
        <w:rPr>
          <w:rFonts w:ascii="Courier New" w:hAnsi="Courier New" w:cs="Courier New"/>
        </w:rPr>
        <w:t xml:space="preserve"> is resolved</w:t>
      </w:r>
      <w:r w:rsidRPr="0094251A">
        <w:rPr>
          <w:rFonts w:ascii="Courier New" w:hAnsi="Courier New" w:cs="Courier New"/>
        </w:rPr>
        <w:t xml:space="preserve">.  All of </w:t>
      </w:r>
      <w:r>
        <w:rPr>
          <w:rFonts w:ascii="Courier New" w:hAnsi="Courier New" w:cs="Courier New"/>
        </w:rPr>
        <w:t>Supplier</w:t>
      </w:r>
      <w:r w:rsidRPr="0094251A">
        <w:rPr>
          <w:rFonts w:ascii="Courier New" w:hAnsi="Courier New" w:cs="Courier New"/>
        </w:rPr>
        <w:t xml:space="preserve">’s obligations shall continue unabated </w:t>
      </w:r>
      <w:r>
        <w:rPr>
          <w:rFonts w:ascii="Courier New" w:hAnsi="Courier New" w:cs="Courier New"/>
        </w:rPr>
        <w:t xml:space="preserve">until </w:t>
      </w:r>
      <w:r w:rsidRPr="0094251A">
        <w:rPr>
          <w:rFonts w:ascii="Courier New" w:hAnsi="Courier New" w:cs="Courier New"/>
        </w:rPr>
        <w:t>dispute resolution.</w:t>
      </w:r>
    </w:p>
    <w:p w:rsidR="00046091" w:rsidRPr="0094251A" w:rsidRDefault="00046091" w:rsidP="00046091">
      <w:pPr>
        <w:rPr>
          <w:rFonts w:ascii="Courier New" w:hAnsi="Courier New" w:cs="Courier New"/>
        </w:rPr>
      </w:pPr>
    </w:p>
    <w:p w:rsidR="00046091" w:rsidRPr="00FB3ED2" w:rsidRDefault="00046091" w:rsidP="00046091">
      <w:pPr>
        <w:numPr>
          <w:ilvl w:val="1"/>
          <w:numId w:val="1"/>
        </w:numPr>
        <w:rPr>
          <w:rFonts w:ascii="Courier New" w:hAnsi="Courier New" w:cs="Courier New"/>
        </w:rPr>
      </w:pPr>
      <w:r w:rsidRPr="0094251A">
        <w:rPr>
          <w:rFonts w:ascii="Courier New" w:hAnsi="Courier New" w:cs="Courier New"/>
        </w:rPr>
        <w:t>University will have the option to acquire additional licenses throughout the duration of the Agreement</w:t>
      </w:r>
      <w:r>
        <w:rPr>
          <w:rFonts w:ascii="Courier New" w:hAnsi="Courier New" w:cs="Courier New"/>
        </w:rPr>
        <w:t xml:space="preserve"> at the same or </w:t>
      </w:r>
      <w:r w:rsidR="00934F64">
        <w:rPr>
          <w:rFonts w:ascii="Courier New" w:hAnsi="Courier New" w:cs="Courier New"/>
        </w:rPr>
        <w:t xml:space="preserve">lower </w:t>
      </w:r>
      <w:r>
        <w:rPr>
          <w:rFonts w:ascii="Courier New" w:hAnsi="Courier New" w:cs="Courier New"/>
        </w:rPr>
        <w:t>per unit cost as the initial purchase.  F</w:t>
      </w:r>
      <w:r w:rsidRPr="0094251A">
        <w:rPr>
          <w:rFonts w:ascii="Courier New" w:hAnsi="Courier New" w:cs="Courier New"/>
        </w:rPr>
        <w:t>or</w:t>
      </w:r>
      <w:r>
        <w:rPr>
          <w:rFonts w:ascii="Courier New" w:hAnsi="Courier New" w:cs="Courier New"/>
        </w:rPr>
        <w:t xml:space="preserve"> term licenses and Support and Maintenance</w:t>
      </w:r>
      <w:r w:rsidR="00E861E7">
        <w:rPr>
          <w:rFonts w:ascii="Courier New" w:hAnsi="Courier New" w:cs="Courier New"/>
        </w:rPr>
        <w:t xml:space="preserve"> Services</w:t>
      </w:r>
      <w:r>
        <w:rPr>
          <w:rFonts w:ascii="Courier New" w:hAnsi="Courier New" w:cs="Courier New"/>
        </w:rPr>
        <w:t>, University will have the option to acquire additional licenses for</w:t>
      </w:r>
      <w:r w:rsidRPr="0094251A">
        <w:rPr>
          <w:rFonts w:ascii="Courier New" w:hAnsi="Courier New" w:cs="Courier New"/>
        </w:rPr>
        <w:t xml:space="preserve"> a monthly pro-rated portion of the </w:t>
      </w:r>
      <w:r w:rsidRPr="00FB3ED2">
        <w:rPr>
          <w:rFonts w:ascii="Courier New" w:hAnsi="Courier New" w:cs="Courier New"/>
        </w:rPr>
        <w:t xml:space="preserve">same or </w:t>
      </w:r>
      <w:r w:rsidR="00934F64">
        <w:rPr>
          <w:rFonts w:ascii="Courier New" w:hAnsi="Courier New" w:cs="Courier New"/>
        </w:rPr>
        <w:t>lower</w:t>
      </w:r>
      <w:r w:rsidR="00934F64" w:rsidRPr="00FB3ED2">
        <w:rPr>
          <w:rFonts w:ascii="Courier New" w:hAnsi="Courier New" w:cs="Courier New"/>
        </w:rPr>
        <w:t xml:space="preserve"> </w:t>
      </w:r>
      <w:r w:rsidRPr="00FB3ED2">
        <w:rPr>
          <w:rFonts w:ascii="Courier New" w:hAnsi="Courier New" w:cs="Courier New"/>
        </w:rPr>
        <w:t>per unit cost as the initial purchase.</w:t>
      </w:r>
    </w:p>
    <w:p w:rsidR="00046091" w:rsidRPr="00FB3ED2" w:rsidRDefault="00046091" w:rsidP="00046091">
      <w:pPr>
        <w:rPr>
          <w:rFonts w:ascii="Courier New" w:hAnsi="Courier New" w:cs="Courier New"/>
        </w:rPr>
      </w:pPr>
    </w:p>
    <w:p w:rsidR="00046091" w:rsidRPr="0024170D" w:rsidRDefault="00046091" w:rsidP="00B052AD">
      <w:pPr>
        <w:rPr>
          <w:rFonts w:ascii="Courier New" w:hAnsi="Courier New" w:cs="Courier New"/>
          <w:b/>
        </w:rPr>
      </w:pPr>
      <w:r w:rsidRPr="0024170D">
        <w:rPr>
          <w:rFonts w:ascii="Courier New" w:hAnsi="Courier New" w:cs="Courier New"/>
          <w:b/>
        </w:rPr>
        <w:t xml:space="preserve">If this Agreement includes term licenses, then: </w:t>
      </w:r>
    </w:p>
    <w:p w:rsidR="00046091" w:rsidRDefault="00046091" w:rsidP="00046091">
      <w:pPr>
        <w:rPr>
          <w:rFonts w:ascii="Courier New" w:hAnsi="Courier New" w:cs="Courier New"/>
        </w:rPr>
      </w:pPr>
    </w:p>
    <w:p w:rsidR="00046091" w:rsidRPr="0024170D" w:rsidRDefault="00046091" w:rsidP="00046091">
      <w:pPr>
        <w:numPr>
          <w:ilvl w:val="2"/>
          <w:numId w:val="1"/>
        </w:numPr>
        <w:rPr>
          <w:rFonts w:ascii="Courier New" w:hAnsi="Courier New" w:cs="Courier New"/>
        </w:rPr>
      </w:pPr>
      <w:r w:rsidRPr="0024170D">
        <w:rPr>
          <w:rFonts w:ascii="Courier New" w:hAnsi="Courier New" w:cs="Courier New"/>
        </w:rPr>
        <w:t>Any licenses acquired during the initial purchase shall be provided by Supplier to University for an initial one (1) year term (the “Initial License Term”) commencing on the “License Commencement Date” (as hereafter defined).  The Initial License Term shall be renewable for successive one (1) year terms (“Extension Terms”, and collectively with the Initial License Term, the “License Term”) upon written notice from University to Supplier.  For the purposes of this Agreement, the term “License Commencement Date” shall refer to the first day of the month following the month in which the end of the Warranty Period</w:t>
      </w:r>
      <w:r w:rsidR="007C5DE9" w:rsidRPr="0024170D">
        <w:rPr>
          <w:rFonts w:ascii="Courier New" w:hAnsi="Courier New" w:cs="Courier New"/>
        </w:rPr>
        <w:t xml:space="preserve"> (as hereafter defined)</w:t>
      </w:r>
      <w:r w:rsidRPr="0024170D">
        <w:rPr>
          <w:rFonts w:ascii="Courier New" w:hAnsi="Courier New" w:cs="Courier New"/>
        </w:rPr>
        <w:t xml:space="preserve"> occurs.</w:t>
      </w:r>
    </w:p>
    <w:p w:rsidR="00046091" w:rsidRPr="0024170D" w:rsidRDefault="00046091" w:rsidP="00046091">
      <w:pPr>
        <w:rPr>
          <w:rFonts w:ascii="Courier New" w:hAnsi="Courier New" w:cs="Courier New"/>
        </w:rPr>
      </w:pPr>
    </w:p>
    <w:p w:rsidR="00046091" w:rsidRPr="0024170D" w:rsidRDefault="00046091" w:rsidP="00046091">
      <w:pPr>
        <w:numPr>
          <w:ilvl w:val="2"/>
          <w:numId w:val="1"/>
        </w:numPr>
        <w:rPr>
          <w:rFonts w:ascii="Courier New" w:hAnsi="Courier New" w:cs="Courier New"/>
        </w:rPr>
      </w:pPr>
      <w:r w:rsidRPr="0024170D">
        <w:rPr>
          <w:rFonts w:ascii="Courier New" w:hAnsi="Courier New" w:cs="Courier New"/>
        </w:rPr>
        <w:t>Any additional term licenses acquired by University will be co-terminus with the license period of the initially acquired term licenses.</w:t>
      </w:r>
    </w:p>
    <w:p w:rsidR="00046091" w:rsidRPr="0024170D" w:rsidRDefault="00046091" w:rsidP="00046091">
      <w:pPr>
        <w:rPr>
          <w:rFonts w:ascii="Courier New" w:hAnsi="Courier New" w:cs="Courier New"/>
        </w:rPr>
      </w:pPr>
    </w:p>
    <w:p w:rsidR="00046091" w:rsidRPr="0024170D" w:rsidRDefault="00046091" w:rsidP="00046091">
      <w:pPr>
        <w:widowControl w:val="0"/>
        <w:numPr>
          <w:ilvl w:val="2"/>
          <w:numId w:val="1"/>
        </w:numPr>
        <w:rPr>
          <w:rFonts w:ascii="Courier New" w:hAnsi="Courier New" w:cs="Courier New"/>
        </w:rPr>
      </w:pPr>
      <w:r w:rsidRPr="0024170D">
        <w:rPr>
          <w:rFonts w:ascii="Courier New" w:hAnsi="Courier New" w:cs="Courier New"/>
        </w:rPr>
        <w:t>After the first anniversary of the Initial License Term, the term licenses shall be renewable for successive one (1) year terms (“Extension Terms”) upon written notice from University to Supplier.</w:t>
      </w:r>
    </w:p>
    <w:p w:rsidR="00046091" w:rsidRPr="0024170D" w:rsidRDefault="00046091" w:rsidP="00046091">
      <w:pPr>
        <w:widowControl w:val="0"/>
        <w:rPr>
          <w:rFonts w:ascii="Courier New" w:hAnsi="Courier New" w:cs="Courier New"/>
        </w:rPr>
      </w:pPr>
    </w:p>
    <w:p w:rsidR="00046091" w:rsidRPr="0024170D" w:rsidRDefault="00046091" w:rsidP="00046091">
      <w:pPr>
        <w:widowControl w:val="0"/>
        <w:numPr>
          <w:ilvl w:val="2"/>
          <w:numId w:val="1"/>
        </w:numPr>
        <w:rPr>
          <w:rFonts w:ascii="Courier New" w:hAnsi="Courier New" w:cs="Courier New"/>
        </w:rPr>
      </w:pPr>
      <w:r w:rsidRPr="0024170D">
        <w:rPr>
          <w:rFonts w:ascii="Courier New" w:hAnsi="Courier New" w:cs="Courier New"/>
        </w:rPr>
        <w:t>University shall, in its sole discretion, have the option to renew annual term licenses for a period of at least ten (10) annual renewal periods.</w:t>
      </w:r>
    </w:p>
    <w:p w:rsidR="00046091" w:rsidRPr="0024170D" w:rsidRDefault="00046091" w:rsidP="00046091">
      <w:pPr>
        <w:widowControl w:val="0"/>
        <w:rPr>
          <w:rFonts w:ascii="Courier New" w:hAnsi="Courier New" w:cs="Courier New"/>
        </w:rPr>
      </w:pPr>
    </w:p>
    <w:p w:rsidR="00046091" w:rsidRPr="0024170D" w:rsidRDefault="00046091" w:rsidP="00046091">
      <w:pPr>
        <w:widowControl w:val="0"/>
        <w:numPr>
          <w:ilvl w:val="1"/>
          <w:numId w:val="1"/>
        </w:numPr>
        <w:rPr>
          <w:rFonts w:ascii="Courier New" w:hAnsi="Courier New" w:cs="Courier New"/>
        </w:rPr>
      </w:pPr>
      <w:r w:rsidRPr="0024170D">
        <w:rPr>
          <w:rFonts w:ascii="Courier New" w:hAnsi="Courier New" w:cs="Courier New"/>
        </w:rPr>
        <w:t xml:space="preserve">If University opts to renew, University shall pay Supplier annual renewal fees based upon Supplier’s rates for Extension </w:t>
      </w:r>
      <w:r w:rsidR="00832ABC" w:rsidRPr="0024170D">
        <w:rPr>
          <w:rFonts w:ascii="Courier New" w:hAnsi="Courier New" w:cs="Courier New"/>
        </w:rPr>
        <w:t>Term</w:t>
      </w:r>
      <w:r w:rsidR="00F71A4A" w:rsidRPr="0024170D">
        <w:rPr>
          <w:rFonts w:ascii="Courier New" w:hAnsi="Courier New" w:cs="Courier New"/>
        </w:rPr>
        <w:t>s</w:t>
      </w:r>
      <w:r w:rsidRPr="0024170D">
        <w:rPr>
          <w:rFonts w:ascii="Courier New" w:hAnsi="Courier New" w:cs="Courier New"/>
        </w:rPr>
        <w:t xml:space="preserve">; </w:t>
      </w:r>
      <w:r w:rsidRPr="0024170D">
        <w:rPr>
          <w:rFonts w:ascii="Courier New" w:hAnsi="Courier New" w:cs="Courier New"/>
          <w:u w:val="single"/>
        </w:rPr>
        <w:t>provided</w:t>
      </w:r>
      <w:r w:rsidRPr="0024170D">
        <w:rPr>
          <w:rFonts w:ascii="Courier New" w:hAnsi="Courier New" w:cs="Courier New"/>
        </w:rPr>
        <w:t xml:space="preserve"> that Supplier may not increase the annual fee more than the lesser of CPI-All Index or </w:t>
      </w:r>
      <w:r w:rsidR="0024170D" w:rsidRPr="0024170D">
        <w:rPr>
          <w:rFonts w:ascii="Courier New" w:hAnsi="Courier New" w:cs="Courier New"/>
        </w:rPr>
        <w:t>two percent (2</w:t>
      </w:r>
      <w:r w:rsidRPr="0024170D">
        <w:rPr>
          <w:rFonts w:ascii="Courier New" w:hAnsi="Courier New" w:cs="Courier New"/>
        </w:rPr>
        <w:t xml:space="preserve">%) from one year term to another; and </w:t>
      </w:r>
      <w:r w:rsidRPr="0024170D">
        <w:rPr>
          <w:rFonts w:ascii="Courier New" w:hAnsi="Courier New" w:cs="Courier New"/>
          <w:u w:val="single"/>
        </w:rPr>
        <w:t>provided further</w:t>
      </w:r>
      <w:r w:rsidRPr="0024170D">
        <w:rPr>
          <w:rFonts w:ascii="Courier New" w:hAnsi="Courier New" w:cs="Courier New"/>
        </w:rPr>
        <w:t xml:space="preserve"> that the fees shall, at all times, be </w:t>
      </w:r>
      <w:r w:rsidR="00832ABC" w:rsidRPr="0024170D">
        <w:rPr>
          <w:rFonts w:ascii="Courier New" w:hAnsi="Courier New" w:cs="Courier New"/>
        </w:rPr>
        <w:t xml:space="preserve">equal to or less than </w:t>
      </w:r>
      <w:r w:rsidRPr="0024170D">
        <w:rPr>
          <w:rFonts w:ascii="Courier New" w:hAnsi="Courier New" w:cs="Courier New"/>
        </w:rPr>
        <w:t xml:space="preserve">the lowest </w:t>
      </w:r>
      <w:r w:rsidR="00832ABC" w:rsidRPr="0024170D">
        <w:rPr>
          <w:rFonts w:ascii="Courier New" w:hAnsi="Courier New" w:cs="Courier New"/>
        </w:rPr>
        <w:t xml:space="preserve">rate </w:t>
      </w:r>
      <w:r w:rsidRPr="0024170D">
        <w:rPr>
          <w:rFonts w:ascii="Courier New" w:hAnsi="Courier New" w:cs="Courier New"/>
        </w:rPr>
        <w:t>charged for such renewal to any of Supplier’s other licensees.</w:t>
      </w:r>
    </w:p>
    <w:p w:rsidR="00046091" w:rsidRPr="0024170D" w:rsidRDefault="00046091" w:rsidP="00046091">
      <w:pPr>
        <w:pStyle w:val="MediumGrid1-Accent21"/>
        <w:rPr>
          <w:rFonts w:ascii="Courier New" w:hAnsi="Courier New" w:cs="Courier New"/>
        </w:rPr>
      </w:pPr>
    </w:p>
    <w:p w:rsidR="00046091" w:rsidRPr="0024170D" w:rsidRDefault="00046091" w:rsidP="00046091">
      <w:pPr>
        <w:widowControl w:val="0"/>
        <w:numPr>
          <w:ilvl w:val="1"/>
          <w:numId w:val="1"/>
        </w:numPr>
        <w:rPr>
          <w:rFonts w:ascii="Courier New" w:hAnsi="Courier New" w:cs="Courier New"/>
        </w:rPr>
      </w:pPr>
      <w:r w:rsidRPr="0024170D">
        <w:rPr>
          <w:rFonts w:ascii="Courier New" w:hAnsi="Courier New" w:cs="Courier New"/>
        </w:rPr>
        <w:lastRenderedPageBreak/>
        <w:t xml:space="preserve">Taxes required for the Software purchase by University under this Agreement will be based on the current </w:t>
      </w:r>
      <w:smartTag w:uri="urn:schemas-microsoft-com:office:smarttags" w:element="PersonName">
        <w:r w:rsidRPr="0024170D">
          <w:rPr>
            <w:rFonts w:ascii="Courier New" w:hAnsi="Courier New" w:cs="Courier New"/>
          </w:rPr>
          <w:t>sales</w:t>
        </w:r>
      </w:smartTag>
      <w:r w:rsidRPr="0024170D">
        <w:rPr>
          <w:rFonts w:ascii="Courier New" w:hAnsi="Courier New" w:cs="Courier New"/>
        </w:rPr>
        <w:t xml:space="preserve"> and use tax regulations of the State of </w:t>
      </w:r>
      <w:smartTag w:uri="urn:schemas-microsoft-com:office:smarttags" w:element="place">
        <w:smartTag w:uri="urn:schemas-microsoft-com:office:smarttags" w:element="State">
          <w:r w:rsidRPr="0024170D">
            <w:rPr>
              <w:rFonts w:ascii="Courier New" w:hAnsi="Courier New" w:cs="Courier New"/>
            </w:rPr>
            <w:t>California</w:t>
          </w:r>
        </w:smartTag>
      </w:smartTag>
      <w:r w:rsidRPr="0024170D">
        <w:rPr>
          <w:rFonts w:ascii="Courier New" w:hAnsi="Courier New" w:cs="Courier New"/>
        </w:rPr>
        <w:t xml:space="preserve"> as they apply to Software purchases.  Supplier must pay all other taxes.</w:t>
      </w:r>
    </w:p>
    <w:p w:rsidR="00046091" w:rsidRPr="0024170D" w:rsidRDefault="00046091" w:rsidP="00046091">
      <w:pPr>
        <w:rPr>
          <w:rFonts w:ascii="Courier New" w:hAnsi="Courier New" w:cs="Courier New"/>
        </w:rPr>
      </w:pPr>
    </w:p>
    <w:p w:rsidR="00046091" w:rsidRDefault="00046091" w:rsidP="00046091">
      <w:pPr>
        <w:numPr>
          <w:ilvl w:val="1"/>
          <w:numId w:val="1"/>
        </w:numPr>
        <w:rPr>
          <w:rFonts w:ascii="Courier New" w:hAnsi="Courier New" w:cs="Courier New"/>
        </w:rPr>
      </w:pPr>
      <w:r w:rsidRPr="0024170D">
        <w:rPr>
          <w:rFonts w:ascii="Courier New" w:hAnsi="Courier New" w:cs="Courier New"/>
        </w:rPr>
        <w:t>Supplier shall provide University with an invoice for the Software acquired no later than thirty (30)</w:t>
      </w:r>
      <w:r w:rsidR="0024170D" w:rsidRPr="0024170D">
        <w:rPr>
          <w:rFonts w:ascii="Courier New" w:hAnsi="Courier New" w:cs="Courier New"/>
        </w:rPr>
        <w:t>c</w:t>
      </w:r>
      <w:r w:rsidRPr="0024170D">
        <w:rPr>
          <w:rFonts w:ascii="Courier New" w:hAnsi="Courier New" w:cs="Courier New"/>
        </w:rPr>
        <w:t>alendar days prior to the invoice payment due date.  Invoices shall provide and itemize,</w:t>
      </w:r>
      <w:r>
        <w:rPr>
          <w:rFonts w:ascii="Courier New" w:hAnsi="Courier New" w:cs="Courier New"/>
        </w:rPr>
        <w:t xml:space="preserve"> as applicable:</w:t>
      </w:r>
    </w:p>
    <w:p w:rsidR="00046091" w:rsidRDefault="00046091" w:rsidP="00341B0A">
      <w:pPr>
        <w:numPr>
          <w:ilvl w:val="2"/>
          <w:numId w:val="2"/>
        </w:numPr>
        <w:ind w:left="360"/>
        <w:rPr>
          <w:rFonts w:ascii="Courier New" w:hAnsi="Courier New" w:cs="Courier New"/>
        </w:rPr>
      </w:pPr>
      <w:r>
        <w:rPr>
          <w:rFonts w:ascii="Courier New" w:hAnsi="Courier New" w:cs="Courier New"/>
        </w:rPr>
        <w:t>Supplier name, address, phone number, and Federal Tax Identification Number;</w:t>
      </w:r>
    </w:p>
    <w:p w:rsidR="00046091" w:rsidRDefault="00046091" w:rsidP="00341B0A">
      <w:pPr>
        <w:numPr>
          <w:ilvl w:val="2"/>
          <w:numId w:val="2"/>
        </w:numPr>
        <w:ind w:left="360"/>
        <w:rPr>
          <w:rFonts w:ascii="Courier New" w:hAnsi="Courier New" w:cs="Courier New"/>
        </w:rPr>
      </w:pPr>
      <w:r>
        <w:rPr>
          <w:rFonts w:ascii="Courier New" w:hAnsi="Courier New" w:cs="Courier New"/>
        </w:rPr>
        <w:t>University Purchase Order number;</w:t>
      </w:r>
    </w:p>
    <w:p w:rsidR="00046091" w:rsidRDefault="00046091" w:rsidP="00341B0A">
      <w:pPr>
        <w:numPr>
          <w:ilvl w:val="2"/>
          <w:numId w:val="2"/>
        </w:numPr>
        <w:ind w:left="360"/>
        <w:rPr>
          <w:rFonts w:ascii="Courier New" w:hAnsi="Courier New" w:cs="Courier New"/>
        </w:rPr>
      </w:pPr>
      <w:r>
        <w:rPr>
          <w:rFonts w:ascii="Courier New" w:hAnsi="Courier New" w:cs="Courier New"/>
        </w:rPr>
        <w:t>Description of Software, including quantity ordered;</w:t>
      </w:r>
    </w:p>
    <w:p w:rsidR="00046091" w:rsidRDefault="00046091" w:rsidP="00341B0A">
      <w:pPr>
        <w:numPr>
          <w:ilvl w:val="2"/>
          <w:numId w:val="2"/>
        </w:numPr>
        <w:ind w:left="360"/>
        <w:rPr>
          <w:rFonts w:ascii="Courier New" w:hAnsi="Courier New" w:cs="Courier New"/>
        </w:rPr>
      </w:pPr>
      <w:r>
        <w:rPr>
          <w:rFonts w:ascii="Courier New" w:hAnsi="Courier New" w:cs="Courier New"/>
        </w:rPr>
        <w:t>Date(s) of fulfillment and/or date(s) of Training and/or date(s) of Transition Assistance;</w:t>
      </w:r>
    </w:p>
    <w:p w:rsidR="00046091" w:rsidRDefault="00046091" w:rsidP="00341B0A">
      <w:pPr>
        <w:numPr>
          <w:ilvl w:val="2"/>
          <w:numId w:val="2"/>
        </w:numPr>
        <w:ind w:left="360"/>
        <w:rPr>
          <w:rFonts w:ascii="Courier New" w:hAnsi="Courier New" w:cs="Courier New"/>
        </w:rPr>
      </w:pPr>
      <w:r>
        <w:rPr>
          <w:rFonts w:ascii="Courier New" w:hAnsi="Courier New" w:cs="Courier New"/>
        </w:rPr>
        <w:t>Supplier’s list price per unit for each item, applicable discounts, University’s price per unit for each item, and extended price;</w:t>
      </w:r>
    </w:p>
    <w:p w:rsidR="00046091" w:rsidRDefault="00046091" w:rsidP="00341B0A">
      <w:pPr>
        <w:numPr>
          <w:ilvl w:val="2"/>
          <w:numId w:val="2"/>
        </w:numPr>
        <w:ind w:left="360"/>
        <w:rPr>
          <w:rFonts w:ascii="Courier New" w:hAnsi="Courier New" w:cs="Courier New"/>
        </w:rPr>
      </w:pPr>
      <w:r>
        <w:rPr>
          <w:rFonts w:ascii="Courier New" w:hAnsi="Courier New" w:cs="Courier New"/>
        </w:rPr>
        <w:t>Applicable taxes;</w:t>
      </w:r>
    </w:p>
    <w:p w:rsidR="00046091" w:rsidRDefault="00046091" w:rsidP="00341B0A">
      <w:pPr>
        <w:numPr>
          <w:ilvl w:val="2"/>
          <w:numId w:val="2"/>
        </w:numPr>
        <w:ind w:left="360"/>
        <w:rPr>
          <w:rFonts w:ascii="Courier New" w:hAnsi="Courier New" w:cs="Courier New"/>
        </w:rPr>
      </w:pPr>
      <w:r>
        <w:rPr>
          <w:rFonts w:ascii="Courier New" w:hAnsi="Courier New" w:cs="Courier New"/>
        </w:rPr>
        <w:t>Other applicable charges;</w:t>
      </w:r>
    </w:p>
    <w:p w:rsidR="00046091" w:rsidRDefault="00046091" w:rsidP="00341B0A">
      <w:pPr>
        <w:numPr>
          <w:ilvl w:val="2"/>
          <w:numId w:val="2"/>
        </w:numPr>
        <w:ind w:left="360"/>
        <w:rPr>
          <w:rFonts w:ascii="Courier New" w:hAnsi="Courier New" w:cs="Courier New"/>
        </w:rPr>
      </w:pPr>
      <w:r>
        <w:rPr>
          <w:rFonts w:ascii="Courier New" w:hAnsi="Courier New" w:cs="Courier New"/>
        </w:rPr>
        <w:t>Total invoice price;</w:t>
      </w:r>
    </w:p>
    <w:p w:rsidR="00046091" w:rsidRDefault="00046091" w:rsidP="00341B0A">
      <w:pPr>
        <w:numPr>
          <w:ilvl w:val="2"/>
          <w:numId w:val="2"/>
        </w:numPr>
        <w:ind w:left="360"/>
        <w:rPr>
          <w:rFonts w:ascii="Courier New" w:hAnsi="Courier New" w:cs="Courier New"/>
        </w:rPr>
      </w:pPr>
      <w:r>
        <w:rPr>
          <w:rFonts w:ascii="Courier New" w:hAnsi="Courier New" w:cs="Courier New"/>
        </w:rPr>
        <w:t>Payment terms including any available prompt payment discounts</w:t>
      </w:r>
      <w:r w:rsidR="00341B0A">
        <w:rPr>
          <w:rFonts w:ascii="Courier New" w:hAnsi="Courier New" w:cs="Courier New"/>
        </w:rPr>
        <w:t>; and</w:t>
      </w:r>
    </w:p>
    <w:p w:rsidR="00046091" w:rsidRDefault="00046091" w:rsidP="00341B0A">
      <w:pPr>
        <w:numPr>
          <w:ilvl w:val="2"/>
          <w:numId w:val="2"/>
        </w:numPr>
        <w:ind w:left="360"/>
        <w:rPr>
          <w:rFonts w:ascii="Courier New" w:hAnsi="Courier New" w:cs="Courier New"/>
        </w:rPr>
      </w:pPr>
      <w:r>
        <w:rPr>
          <w:rFonts w:ascii="Courier New" w:hAnsi="Courier New" w:cs="Courier New"/>
        </w:rPr>
        <w:t>Supplier’s Project Manager Name, Title, Location, and Department</w:t>
      </w:r>
      <w:r w:rsidR="00341B0A">
        <w:rPr>
          <w:rFonts w:ascii="Courier New" w:hAnsi="Courier New" w:cs="Courier New"/>
        </w:rPr>
        <w:t>.</w:t>
      </w:r>
    </w:p>
    <w:p w:rsidR="00046091" w:rsidRDefault="00046091" w:rsidP="00046091">
      <w:pPr>
        <w:rPr>
          <w:rFonts w:ascii="Courier New" w:hAnsi="Courier New" w:cs="Courier New"/>
        </w:rPr>
      </w:pPr>
    </w:p>
    <w:p w:rsidR="00046091" w:rsidRPr="00047ED1" w:rsidRDefault="00046091" w:rsidP="00046091">
      <w:pPr>
        <w:numPr>
          <w:ilvl w:val="1"/>
          <w:numId w:val="1"/>
        </w:numPr>
        <w:tabs>
          <w:tab w:val="left" w:pos="0"/>
        </w:tabs>
        <w:rPr>
          <w:rFonts w:ascii="Courier New" w:hAnsi="Courier New" w:cs="Courier New"/>
        </w:rPr>
      </w:pPr>
      <w:r w:rsidRPr="00047ED1">
        <w:rPr>
          <w:rFonts w:ascii="Courier New" w:hAnsi="Courier New" w:cs="Courier New"/>
        </w:rPr>
        <w:t xml:space="preserve">To support the California Sales and Use tax exempt status of electronically downloaded software allowed under California Regulation 1502(f)(1)(D), </w:t>
      </w:r>
      <w:r>
        <w:rPr>
          <w:rFonts w:ascii="Courier New" w:hAnsi="Courier New" w:cs="Courier New"/>
        </w:rPr>
        <w:t>Supplier</w:t>
      </w:r>
      <w:r w:rsidRPr="00047ED1">
        <w:rPr>
          <w:rFonts w:ascii="Courier New" w:hAnsi="Courier New" w:cs="Courier New"/>
        </w:rPr>
        <w:t xml:space="preserve"> invoices for all purchases made under this </w:t>
      </w:r>
      <w:r>
        <w:rPr>
          <w:rFonts w:ascii="Courier New" w:hAnsi="Courier New" w:cs="Courier New"/>
        </w:rPr>
        <w:t>Agreement</w:t>
      </w:r>
      <w:r w:rsidRPr="00047ED1">
        <w:rPr>
          <w:rFonts w:ascii="Courier New" w:hAnsi="Courier New" w:cs="Courier New"/>
        </w:rPr>
        <w:t xml:space="preserve"> must include the following text</w:t>
      </w:r>
      <w:r>
        <w:rPr>
          <w:rFonts w:ascii="Courier New" w:hAnsi="Courier New" w:cs="Courier New"/>
        </w:rPr>
        <w:t>, whenever applicable</w:t>
      </w:r>
      <w:r w:rsidRPr="00047ED1">
        <w:rPr>
          <w:rFonts w:ascii="Courier New" w:hAnsi="Courier New" w:cs="Courier New"/>
        </w:rPr>
        <w:t>:</w:t>
      </w:r>
    </w:p>
    <w:p w:rsidR="00046091" w:rsidRDefault="00046091" w:rsidP="00046091">
      <w:pPr>
        <w:tabs>
          <w:tab w:val="left" w:pos="0"/>
        </w:tabs>
        <w:rPr>
          <w:rFonts w:ascii="Courier New" w:hAnsi="Courier New" w:cs="Courier New"/>
        </w:rPr>
      </w:pPr>
    </w:p>
    <w:p w:rsidR="00046091" w:rsidRPr="003F4F49" w:rsidRDefault="00046091" w:rsidP="00046091">
      <w:pPr>
        <w:pStyle w:val="Default"/>
        <w:ind w:left="360" w:right="360"/>
        <w:rPr>
          <w:rFonts w:ascii="Courier New" w:hAnsi="Courier New" w:cs="Courier New"/>
        </w:rPr>
      </w:pPr>
      <w:r>
        <w:rPr>
          <w:rFonts w:ascii="Courier New" w:hAnsi="Courier New" w:cs="Courier New"/>
        </w:rPr>
        <w:t>“</w:t>
      </w:r>
      <w:r w:rsidRPr="003F4F49">
        <w:rPr>
          <w:rFonts w:ascii="Courier New" w:hAnsi="Courier New" w:cs="Courier New"/>
        </w:rPr>
        <w:t xml:space="preserve">All products purchased under this agreement are available via electronic download only. </w:t>
      </w:r>
      <w:r w:rsidR="008B0B4B">
        <w:rPr>
          <w:rFonts w:ascii="Courier New" w:hAnsi="Courier New" w:cs="Courier New"/>
        </w:rPr>
        <w:t xml:space="preserve"> </w:t>
      </w:r>
      <w:r w:rsidRPr="003F4F49">
        <w:rPr>
          <w:rFonts w:ascii="Courier New" w:hAnsi="Courier New" w:cs="Courier New"/>
        </w:rPr>
        <w:t xml:space="preserve">No tangible media or documentation will be available or shipped under this agreement. </w:t>
      </w:r>
      <w:r w:rsidR="008B0B4B">
        <w:rPr>
          <w:rFonts w:ascii="Courier New" w:hAnsi="Courier New" w:cs="Courier New"/>
        </w:rPr>
        <w:t xml:space="preserve"> </w:t>
      </w:r>
      <w:r w:rsidRPr="003F4F49">
        <w:rPr>
          <w:rFonts w:ascii="Courier New" w:hAnsi="Courier New" w:cs="Courier New"/>
        </w:rPr>
        <w:t>Access to the products purchased under this agreement is in no way dependent upon any tangible media that may have been received prior to, or separately from this agreement.</w:t>
      </w:r>
      <w:r>
        <w:rPr>
          <w:rFonts w:ascii="Courier New" w:hAnsi="Courier New" w:cs="Courier New"/>
        </w:rPr>
        <w:t>”</w:t>
      </w:r>
    </w:p>
    <w:p w:rsidR="00046091" w:rsidRDefault="00046091" w:rsidP="00046091">
      <w:pPr>
        <w:tabs>
          <w:tab w:val="left" w:pos="0"/>
        </w:tabs>
        <w:rPr>
          <w:rFonts w:ascii="Courier New" w:hAnsi="Courier New" w:cs="Courier New"/>
          <w:b/>
          <w:u w:val="single"/>
        </w:rPr>
      </w:pPr>
    </w:p>
    <w:p w:rsidR="00046091" w:rsidRDefault="00046091" w:rsidP="00046091">
      <w:pPr>
        <w:numPr>
          <w:ilvl w:val="0"/>
          <w:numId w:val="1"/>
        </w:numPr>
        <w:tabs>
          <w:tab w:val="left" w:pos="0"/>
        </w:tabs>
        <w:rPr>
          <w:rFonts w:ascii="Courier New" w:hAnsi="Courier New" w:cs="Courier New"/>
          <w:b/>
          <w:u w:val="single"/>
        </w:rPr>
      </w:pPr>
      <w:r>
        <w:rPr>
          <w:rFonts w:ascii="Courier New" w:hAnsi="Courier New" w:cs="Courier New"/>
          <w:b/>
          <w:u w:val="single"/>
        </w:rPr>
        <w:t>DISTRIBUTION</w:t>
      </w:r>
    </w:p>
    <w:p w:rsidR="00046091" w:rsidRDefault="00046091" w:rsidP="00046091">
      <w:pPr>
        <w:tabs>
          <w:tab w:val="left" w:pos="0"/>
        </w:tabs>
        <w:rPr>
          <w:rFonts w:ascii="Courier New" w:hAnsi="Courier New" w:cs="Courier New"/>
          <w:b/>
          <w:u w:val="single"/>
        </w:rPr>
      </w:pPr>
    </w:p>
    <w:p w:rsidR="00046091" w:rsidRPr="0024170D" w:rsidRDefault="00046091" w:rsidP="00B052AD">
      <w:pPr>
        <w:pStyle w:val="Default"/>
        <w:numPr>
          <w:ilvl w:val="1"/>
          <w:numId w:val="1"/>
        </w:numPr>
        <w:rPr>
          <w:rFonts w:ascii="Courier New" w:hAnsi="Courier New" w:cs="Courier New"/>
        </w:rPr>
      </w:pPr>
      <w:r w:rsidRPr="0024170D">
        <w:rPr>
          <w:rFonts w:ascii="Courier New" w:hAnsi="Courier New" w:cs="Courier New"/>
        </w:rPr>
        <w:t xml:space="preserve">All products purchased under this Agreement are available via electronic download only. </w:t>
      </w:r>
      <w:r w:rsidR="00CF6D33" w:rsidRPr="0024170D">
        <w:rPr>
          <w:rFonts w:ascii="Courier New" w:hAnsi="Courier New" w:cs="Courier New"/>
        </w:rPr>
        <w:t xml:space="preserve"> </w:t>
      </w:r>
      <w:r w:rsidRPr="0024170D">
        <w:rPr>
          <w:rFonts w:ascii="Courier New" w:hAnsi="Courier New" w:cs="Courier New"/>
        </w:rPr>
        <w:t xml:space="preserve">No tangible media or documentation will be available or shipped to University under this Agreement. </w:t>
      </w:r>
      <w:r w:rsidR="00CF6D33" w:rsidRPr="0024170D">
        <w:rPr>
          <w:rFonts w:ascii="Courier New" w:hAnsi="Courier New" w:cs="Courier New"/>
        </w:rPr>
        <w:t xml:space="preserve"> </w:t>
      </w:r>
      <w:r w:rsidRPr="0024170D">
        <w:rPr>
          <w:rFonts w:ascii="Courier New" w:hAnsi="Courier New" w:cs="Courier New"/>
        </w:rPr>
        <w:t xml:space="preserve">Access to the products purchased under this Agreement is in no way </w:t>
      </w:r>
      <w:r w:rsidRPr="0024170D">
        <w:rPr>
          <w:rFonts w:ascii="Courier New" w:hAnsi="Courier New" w:cs="Courier New"/>
        </w:rPr>
        <w:lastRenderedPageBreak/>
        <w:t>dependent upon any tangible media that may have been received prior to, or separately from this Agreement.</w:t>
      </w:r>
    </w:p>
    <w:p w:rsidR="00046091" w:rsidRPr="006C57D3" w:rsidRDefault="00046091" w:rsidP="00046091">
      <w:pPr>
        <w:pStyle w:val="Default"/>
        <w:rPr>
          <w:rFonts w:ascii="Courier New" w:hAnsi="Courier New" w:cs="Courier New"/>
        </w:rPr>
      </w:pPr>
    </w:p>
    <w:p w:rsidR="00046091" w:rsidRDefault="00046091" w:rsidP="00046091">
      <w:pPr>
        <w:numPr>
          <w:ilvl w:val="1"/>
          <w:numId w:val="1"/>
        </w:numPr>
        <w:tabs>
          <w:tab w:val="left" w:pos="0"/>
        </w:tabs>
        <w:rPr>
          <w:rFonts w:ascii="Courier New" w:hAnsi="Courier New" w:cs="Courier New"/>
        </w:rPr>
      </w:pPr>
      <w:r>
        <w:rPr>
          <w:rFonts w:ascii="Courier New" w:hAnsi="Courier New" w:cs="Courier New"/>
        </w:rPr>
        <w:t>University retains the right to distribute internally via electronic information technology networks and mechanisms.</w:t>
      </w:r>
    </w:p>
    <w:p w:rsidR="00046091" w:rsidRDefault="00046091" w:rsidP="00046091">
      <w:pPr>
        <w:tabs>
          <w:tab w:val="left" w:pos="0"/>
        </w:tabs>
        <w:rPr>
          <w:rFonts w:ascii="Courier New" w:hAnsi="Courier New" w:cs="Courier New"/>
        </w:rPr>
      </w:pPr>
    </w:p>
    <w:p w:rsidR="00046091" w:rsidRDefault="00046091" w:rsidP="00046091">
      <w:pPr>
        <w:numPr>
          <w:ilvl w:val="1"/>
          <w:numId w:val="1"/>
        </w:numPr>
        <w:rPr>
          <w:rFonts w:ascii="Courier New" w:hAnsi="Courier New" w:cs="Courier New"/>
        </w:rPr>
      </w:pPr>
      <w:r>
        <w:rPr>
          <w:rFonts w:ascii="Courier New" w:hAnsi="Courier New" w:cs="Courier New"/>
        </w:rPr>
        <w:t>Supplier will not send University any Software that University is not licensed to use unless some protection (such as license keys) that will protect University from having unlicensed Software installed in error exists.  University retains the right to remove any such unlicensed Software in case of accidental installation.</w:t>
      </w:r>
    </w:p>
    <w:p w:rsidR="00046091" w:rsidRDefault="00046091" w:rsidP="00046091">
      <w:pPr>
        <w:rPr>
          <w:rFonts w:ascii="Courier New" w:hAnsi="Courier New" w:cs="Courier New"/>
        </w:rPr>
      </w:pPr>
    </w:p>
    <w:p w:rsidR="00046091" w:rsidRDefault="00046091" w:rsidP="00046091">
      <w:pPr>
        <w:numPr>
          <w:ilvl w:val="0"/>
          <w:numId w:val="1"/>
        </w:numPr>
        <w:tabs>
          <w:tab w:val="left" w:pos="0"/>
        </w:tabs>
        <w:rPr>
          <w:rFonts w:ascii="Courier New" w:hAnsi="Courier New" w:cs="Courier New"/>
          <w:b/>
          <w:u w:val="single"/>
        </w:rPr>
      </w:pPr>
      <w:r>
        <w:rPr>
          <w:rFonts w:ascii="Courier New" w:hAnsi="Courier New" w:cs="Courier New"/>
          <w:b/>
          <w:u w:val="single"/>
        </w:rPr>
        <w:t>ORDERING PROCEDURES</w:t>
      </w:r>
    </w:p>
    <w:p w:rsidR="00046091" w:rsidRDefault="00046091" w:rsidP="00046091">
      <w:pPr>
        <w:tabs>
          <w:tab w:val="left" w:pos="0"/>
        </w:tabs>
        <w:rPr>
          <w:rFonts w:ascii="Courier New" w:hAnsi="Courier New" w:cs="Courier New"/>
          <w:b/>
          <w:u w:val="single"/>
        </w:rPr>
      </w:pPr>
    </w:p>
    <w:p w:rsidR="00046091" w:rsidRDefault="00046091" w:rsidP="00046091">
      <w:pPr>
        <w:tabs>
          <w:tab w:val="left" w:pos="0"/>
        </w:tabs>
        <w:rPr>
          <w:rFonts w:ascii="Courier New" w:hAnsi="Courier New" w:cs="Courier New"/>
        </w:rPr>
      </w:pPr>
      <w:r>
        <w:rPr>
          <w:rFonts w:ascii="Courier New" w:hAnsi="Courier New" w:cs="Courier New"/>
        </w:rPr>
        <w:t>Supplier (including Supplier web site) must direct all inquiries from all University units regarding obtaining the product</w:t>
      </w:r>
      <w:r w:rsidR="00395945">
        <w:rPr>
          <w:rFonts w:ascii="Courier New" w:hAnsi="Courier New" w:cs="Courier New"/>
        </w:rPr>
        <w:t xml:space="preserve">s </w:t>
      </w:r>
      <w:r w:rsidR="00395945" w:rsidRPr="0024170D">
        <w:rPr>
          <w:rFonts w:ascii="Courier New" w:hAnsi="Courier New" w:cs="Courier New"/>
        </w:rPr>
        <w:t>available under this Agreement</w:t>
      </w:r>
      <w:r w:rsidRPr="0024170D">
        <w:rPr>
          <w:rFonts w:ascii="Courier New" w:hAnsi="Courier New" w:cs="Courier New"/>
        </w:rPr>
        <w:t xml:space="preserve"> to the contact listed in the Notices section herein, University’s coordinating office for this</w:t>
      </w:r>
      <w:r>
        <w:rPr>
          <w:rFonts w:ascii="Courier New" w:hAnsi="Courier New" w:cs="Courier New"/>
        </w:rPr>
        <w:t xml:space="preserve"> Agreement.</w:t>
      </w:r>
    </w:p>
    <w:p w:rsidR="00675598" w:rsidRDefault="00675598" w:rsidP="00046091">
      <w:pPr>
        <w:tabs>
          <w:tab w:val="left" w:pos="0"/>
        </w:tabs>
        <w:rPr>
          <w:rFonts w:ascii="Courier New" w:hAnsi="Courier New" w:cs="Courier New"/>
          <w:b/>
          <w:u w:val="single"/>
        </w:rPr>
      </w:pPr>
    </w:p>
    <w:p w:rsidR="00873E67" w:rsidRPr="009B332B" w:rsidRDefault="00F330AA" w:rsidP="00873E67">
      <w:pPr>
        <w:numPr>
          <w:ilvl w:val="0"/>
          <w:numId w:val="1"/>
        </w:numPr>
        <w:tabs>
          <w:tab w:val="left" w:pos="0"/>
        </w:tabs>
        <w:rPr>
          <w:rFonts w:ascii="Courier New" w:hAnsi="Courier New" w:cs="Courier New"/>
          <w:b/>
          <w:u w:val="single"/>
        </w:rPr>
      </w:pPr>
      <w:r w:rsidRPr="00F330AA">
        <w:rPr>
          <w:rFonts w:ascii="Courier New" w:hAnsi="Courier New" w:cs="Courier New"/>
          <w:b/>
          <w:u w:val="single"/>
        </w:rPr>
        <w:t>REPORTING</w:t>
      </w:r>
    </w:p>
    <w:p w:rsidR="009B332B" w:rsidRPr="00873E67" w:rsidRDefault="009B332B" w:rsidP="009B332B">
      <w:pPr>
        <w:tabs>
          <w:tab w:val="left" w:pos="0"/>
        </w:tabs>
        <w:rPr>
          <w:rFonts w:ascii="Courier New" w:hAnsi="Courier New" w:cs="Courier New"/>
          <w:b/>
          <w:u w:val="single"/>
        </w:rPr>
      </w:pPr>
    </w:p>
    <w:p w:rsidR="00873E67" w:rsidRPr="0024170D" w:rsidRDefault="00873E67" w:rsidP="00873E67">
      <w:pPr>
        <w:numPr>
          <w:ilvl w:val="1"/>
          <w:numId w:val="1"/>
        </w:numPr>
        <w:tabs>
          <w:tab w:val="left" w:pos="0"/>
        </w:tabs>
        <w:rPr>
          <w:rFonts w:ascii="Courier New" w:hAnsi="Courier New" w:cs="Courier New"/>
        </w:rPr>
      </w:pPr>
      <w:r>
        <w:rPr>
          <w:rFonts w:ascii="Courier New" w:hAnsi="Courier New" w:cs="Courier New"/>
        </w:rPr>
        <w:t xml:space="preserve">Supplier shall provide University with </w:t>
      </w:r>
      <w:r w:rsidR="003975D0">
        <w:rPr>
          <w:rFonts w:ascii="Courier New" w:hAnsi="Courier New" w:cs="Courier New"/>
        </w:rPr>
        <w:t xml:space="preserve">Supplier’s </w:t>
      </w:r>
      <w:r>
        <w:rPr>
          <w:rFonts w:ascii="Courier New" w:hAnsi="Courier New" w:cs="Courier New"/>
        </w:rPr>
        <w:t xml:space="preserve">current retail, government, non-profit and academic price lists for the licensed Software upon each annual anniversary of this Agreement, </w:t>
      </w:r>
      <w:r w:rsidRPr="0024170D">
        <w:rPr>
          <w:rFonts w:ascii="Courier New" w:hAnsi="Courier New" w:cs="Courier New"/>
        </w:rPr>
        <w:t>and within five (5) business days of any mid-term changes to any of the above referenced price lists.</w:t>
      </w:r>
    </w:p>
    <w:p w:rsidR="009B332B" w:rsidRPr="0024170D" w:rsidRDefault="009B332B" w:rsidP="009B332B">
      <w:pPr>
        <w:tabs>
          <w:tab w:val="left" w:pos="0"/>
        </w:tabs>
        <w:rPr>
          <w:rFonts w:ascii="Courier New" w:hAnsi="Courier New" w:cs="Courier New"/>
        </w:rPr>
      </w:pPr>
    </w:p>
    <w:p w:rsidR="003975D0" w:rsidRPr="0024170D" w:rsidRDefault="003F6F73" w:rsidP="00395945">
      <w:pPr>
        <w:numPr>
          <w:ilvl w:val="1"/>
          <w:numId w:val="1"/>
        </w:numPr>
        <w:rPr>
          <w:rFonts w:ascii="Courier New" w:hAnsi="Courier New" w:cs="Courier New"/>
        </w:rPr>
      </w:pPr>
      <w:r w:rsidRPr="0024170D">
        <w:rPr>
          <w:rFonts w:ascii="Courier New" w:hAnsi="Courier New" w:cs="Courier New"/>
        </w:rPr>
        <w:t>Supplier</w:t>
      </w:r>
      <w:r w:rsidR="009B332B" w:rsidRPr="0024170D">
        <w:rPr>
          <w:rFonts w:ascii="Courier New" w:hAnsi="Courier New" w:cs="Courier New"/>
        </w:rPr>
        <w:t xml:space="preserve"> will provide University</w:t>
      </w:r>
      <w:r w:rsidR="00395945" w:rsidRPr="0024170D">
        <w:rPr>
          <w:rFonts w:ascii="Courier New" w:hAnsi="Courier New" w:cs="Courier New"/>
        </w:rPr>
        <w:t xml:space="preserve"> with</w:t>
      </w:r>
      <w:r w:rsidR="009B332B" w:rsidRPr="0024170D">
        <w:rPr>
          <w:rFonts w:ascii="Courier New" w:hAnsi="Courier New" w:cs="Courier New"/>
        </w:rPr>
        <w:t xml:space="preserve"> monthly reports</w:t>
      </w:r>
      <w:r w:rsidR="00395945" w:rsidRPr="0024170D">
        <w:rPr>
          <w:rFonts w:ascii="Courier New" w:hAnsi="Courier New" w:cs="Courier New"/>
        </w:rPr>
        <w:t xml:space="preserve"> summarizing purchases made under this agreement</w:t>
      </w:r>
      <w:r w:rsidR="009B332B" w:rsidRPr="0024170D">
        <w:rPr>
          <w:rFonts w:ascii="Courier New" w:hAnsi="Courier New" w:cs="Courier New"/>
        </w:rPr>
        <w:t xml:space="preserve"> at no additional cost to University.</w:t>
      </w:r>
    </w:p>
    <w:p w:rsidR="009B332B" w:rsidRPr="0024170D" w:rsidRDefault="009B332B" w:rsidP="003975D0">
      <w:pPr>
        <w:jc w:val="both"/>
        <w:rPr>
          <w:rFonts w:ascii="Courier New" w:hAnsi="Courier New" w:cs="Courier New"/>
        </w:rPr>
      </w:pPr>
    </w:p>
    <w:p w:rsidR="009B332B" w:rsidRPr="0024170D" w:rsidRDefault="003F6F73" w:rsidP="003958AE">
      <w:pPr>
        <w:numPr>
          <w:ilvl w:val="1"/>
          <w:numId w:val="1"/>
        </w:numPr>
        <w:rPr>
          <w:rFonts w:ascii="Courier New" w:hAnsi="Courier New" w:cs="Courier New"/>
        </w:rPr>
      </w:pPr>
      <w:r w:rsidRPr="0024170D">
        <w:rPr>
          <w:rFonts w:ascii="Courier New" w:hAnsi="Courier New" w:cs="Courier New"/>
        </w:rPr>
        <w:t>Supplier</w:t>
      </w:r>
      <w:r w:rsidR="009B332B" w:rsidRPr="0024170D">
        <w:rPr>
          <w:rFonts w:ascii="Courier New" w:hAnsi="Courier New" w:cs="Courier New"/>
        </w:rPr>
        <w:t xml:space="preserve"> agrees to provide other reports as reasonably requested by University during the term of the Agreement and any extension(s) to such term at no additional cost to </w:t>
      </w:r>
      <w:r w:rsidR="003958AE" w:rsidRPr="0024170D">
        <w:rPr>
          <w:rFonts w:ascii="Courier New" w:hAnsi="Courier New" w:cs="Courier New"/>
        </w:rPr>
        <w:t>University</w:t>
      </w:r>
      <w:r w:rsidR="009B332B" w:rsidRPr="0024170D">
        <w:rPr>
          <w:rFonts w:ascii="Courier New" w:hAnsi="Courier New" w:cs="Courier New"/>
        </w:rPr>
        <w:t>.</w:t>
      </w:r>
    </w:p>
    <w:p w:rsidR="00873E67" w:rsidRDefault="00873E67" w:rsidP="009B332B">
      <w:pPr>
        <w:tabs>
          <w:tab w:val="left" w:pos="0"/>
        </w:tabs>
        <w:rPr>
          <w:rFonts w:ascii="Courier New" w:hAnsi="Courier New" w:cs="Courier New"/>
          <w:b/>
          <w:u w:val="single"/>
        </w:rPr>
      </w:pPr>
    </w:p>
    <w:p w:rsidR="00046091" w:rsidRDefault="00046091" w:rsidP="00046091">
      <w:pPr>
        <w:numPr>
          <w:ilvl w:val="0"/>
          <w:numId w:val="1"/>
        </w:numPr>
        <w:tabs>
          <w:tab w:val="left" w:pos="0"/>
        </w:tabs>
        <w:rPr>
          <w:rFonts w:ascii="Courier New" w:hAnsi="Courier New" w:cs="Courier New"/>
          <w:b/>
          <w:u w:val="single"/>
        </w:rPr>
      </w:pPr>
      <w:r>
        <w:rPr>
          <w:rFonts w:ascii="Courier New" w:hAnsi="Courier New" w:cs="Courier New"/>
          <w:b/>
          <w:u w:val="single"/>
        </w:rPr>
        <w:t>TERM AND TERMINATION</w:t>
      </w:r>
    </w:p>
    <w:p w:rsidR="00046091" w:rsidRDefault="00046091" w:rsidP="00046091">
      <w:pPr>
        <w:tabs>
          <w:tab w:val="left" w:pos="0"/>
        </w:tabs>
        <w:rPr>
          <w:rFonts w:ascii="Courier New" w:hAnsi="Courier New" w:cs="Courier New"/>
          <w:b/>
          <w:u w:val="single"/>
        </w:rPr>
      </w:pPr>
    </w:p>
    <w:p w:rsidR="00046091" w:rsidRPr="0024170D" w:rsidRDefault="00046091" w:rsidP="00046091">
      <w:pPr>
        <w:numPr>
          <w:ilvl w:val="1"/>
          <w:numId w:val="1"/>
        </w:numPr>
        <w:rPr>
          <w:rFonts w:ascii="Courier New" w:hAnsi="Courier New" w:cs="Courier New"/>
        </w:rPr>
      </w:pPr>
      <w:r w:rsidRPr="0024170D">
        <w:rPr>
          <w:rFonts w:ascii="Courier New" w:hAnsi="Courier New" w:cs="Courier New"/>
        </w:rPr>
        <w:t>This Agreement is effective on [</w:t>
      </w:r>
      <w:r w:rsidRPr="0024170D">
        <w:rPr>
          <w:rFonts w:ascii="Courier New" w:hAnsi="Courier New" w:cs="Courier New"/>
          <w:color w:val="FF0000"/>
        </w:rPr>
        <w:t>EFFECTIVE DATE</w:t>
      </w:r>
      <w:r w:rsidRPr="0024170D">
        <w:rPr>
          <w:rFonts w:ascii="Courier New" w:hAnsi="Courier New" w:cs="Courier New"/>
        </w:rPr>
        <w:t>]</w:t>
      </w:r>
      <w:r w:rsidR="0024170D" w:rsidRPr="0024170D">
        <w:rPr>
          <w:rFonts w:ascii="Courier New" w:hAnsi="Courier New" w:cs="Courier New"/>
        </w:rPr>
        <w:t xml:space="preserve"> and continues for [ANTICIPATED TO BE BETWEEN THREE (3) TO SIX (6) YEARS]</w:t>
      </w:r>
      <w:r w:rsidRPr="0024170D">
        <w:rPr>
          <w:rFonts w:ascii="Courier New" w:hAnsi="Courier New" w:cs="Courier New"/>
        </w:rPr>
        <w:t>.  Unless terminated in accordance with the terms of this Agreement, the Agreement shall</w:t>
      </w:r>
      <w:r w:rsidR="0024170D" w:rsidRPr="0024170D">
        <w:rPr>
          <w:rFonts w:ascii="Courier New" w:hAnsi="Courier New" w:cs="Courier New"/>
        </w:rPr>
        <w:t xml:space="preserve"> subsequently</w:t>
      </w:r>
      <w:r w:rsidRPr="0024170D">
        <w:rPr>
          <w:rFonts w:ascii="Courier New" w:hAnsi="Courier New" w:cs="Courier New"/>
        </w:rPr>
        <w:t xml:space="preserve"> renew</w:t>
      </w:r>
      <w:r w:rsidR="0024170D">
        <w:rPr>
          <w:rFonts w:ascii="Courier New" w:hAnsi="Courier New" w:cs="Courier New"/>
        </w:rPr>
        <w:t xml:space="preserve"> annually</w:t>
      </w:r>
      <w:r w:rsidRPr="0024170D">
        <w:rPr>
          <w:rFonts w:ascii="Courier New" w:hAnsi="Courier New" w:cs="Courier New"/>
        </w:rPr>
        <w:t xml:space="preserve"> upon written notification of intent to renew from University to Supplier.</w:t>
      </w:r>
    </w:p>
    <w:p w:rsidR="00046091" w:rsidRPr="0024170D" w:rsidRDefault="00046091" w:rsidP="00046091">
      <w:pPr>
        <w:rPr>
          <w:rFonts w:ascii="Courier New" w:hAnsi="Courier New" w:cs="Courier New"/>
        </w:rPr>
      </w:pPr>
      <w:r w:rsidRPr="0024170D">
        <w:rPr>
          <w:rFonts w:ascii="Courier New" w:hAnsi="Courier New" w:cs="Courier New"/>
        </w:rPr>
        <w:t xml:space="preserve"> </w:t>
      </w:r>
    </w:p>
    <w:p w:rsidR="00046091" w:rsidRPr="005C721B" w:rsidRDefault="00224B38" w:rsidP="00395945">
      <w:pPr>
        <w:rPr>
          <w:rFonts w:ascii="Courier New" w:hAnsi="Courier New" w:cs="Courier New"/>
        </w:rPr>
      </w:pPr>
      <w:r w:rsidRPr="0024170D">
        <w:rPr>
          <w:rFonts w:ascii="Courier New" w:hAnsi="Courier New" w:cs="Courier New"/>
        </w:rPr>
        <w:t>University</w:t>
      </w:r>
      <w:r w:rsidR="005C721B" w:rsidRPr="0024170D">
        <w:rPr>
          <w:rFonts w:ascii="Courier New" w:hAnsi="Courier New" w:cs="Courier New"/>
        </w:rPr>
        <w:t xml:space="preserve"> may terminate this agreement upon </w:t>
      </w:r>
      <w:r w:rsidRPr="0024170D">
        <w:rPr>
          <w:rFonts w:ascii="Courier New" w:hAnsi="Courier New" w:cs="Courier New"/>
        </w:rPr>
        <w:t xml:space="preserve">thirty </w:t>
      </w:r>
      <w:r w:rsidR="005C721B" w:rsidRPr="0024170D">
        <w:rPr>
          <w:rFonts w:ascii="Courier New" w:hAnsi="Courier New" w:cs="Courier New"/>
        </w:rPr>
        <w:t>(</w:t>
      </w:r>
      <w:r w:rsidRPr="0024170D">
        <w:rPr>
          <w:rFonts w:ascii="Courier New" w:hAnsi="Courier New" w:cs="Courier New"/>
        </w:rPr>
        <w:t>30</w:t>
      </w:r>
      <w:r w:rsidR="005C721B" w:rsidRPr="0024170D">
        <w:rPr>
          <w:rFonts w:ascii="Courier New" w:hAnsi="Courier New" w:cs="Courier New"/>
        </w:rPr>
        <w:t xml:space="preserve">) days written notice. </w:t>
      </w:r>
      <w:r w:rsidR="00395945" w:rsidRPr="0024170D">
        <w:rPr>
          <w:rFonts w:ascii="Courier New" w:hAnsi="Courier New" w:cs="Courier New"/>
        </w:rPr>
        <w:t xml:space="preserve"> </w:t>
      </w:r>
      <w:r w:rsidR="005C721B" w:rsidRPr="0024170D">
        <w:rPr>
          <w:rFonts w:ascii="Courier New" w:hAnsi="Courier New" w:cs="Courier New"/>
        </w:rPr>
        <w:t xml:space="preserve">Following termination, University shall retain </w:t>
      </w:r>
      <w:r w:rsidR="005C721B" w:rsidRPr="0024170D">
        <w:rPr>
          <w:rFonts w:ascii="Courier New" w:hAnsi="Courier New" w:cs="Courier New"/>
        </w:rPr>
        <w:lastRenderedPageBreak/>
        <w:t>the right to (a) use the Software on the number of devices</w:t>
      </w:r>
      <w:r w:rsidR="005C721B" w:rsidRPr="005C721B">
        <w:rPr>
          <w:rFonts w:ascii="Courier New" w:hAnsi="Courier New" w:cs="Courier New"/>
        </w:rPr>
        <w:t xml:space="preserve"> specified in the attached Schedules for its own internal business purposes, (b) use and make copies of the Documentation in conjunction with such use, and (c) make a reasonable number of copies of the Software solely for back-up or archival purposes.</w:t>
      </w:r>
    </w:p>
    <w:p w:rsidR="00046091" w:rsidRPr="002A3617" w:rsidRDefault="00046091" w:rsidP="00046091">
      <w:pPr>
        <w:rPr>
          <w:rFonts w:ascii="Courier New" w:hAnsi="Courier New" w:cs="Courier New"/>
        </w:rPr>
      </w:pPr>
    </w:p>
    <w:p w:rsidR="00046091" w:rsidRDefault="00046091" w:rsidP="00046091">
      <w:pPr>
        <w:numPr>
          <w:ilvl w:val="1"/>
          <w:numId w:val="1"/>
        </w:numPr>
        <w:rPr>
          <w:rFonts w:ascii="Courier New" w:hAnsi="Courier New" w:cs="Courier New"/>
        </w:rPr>
      </w:pPr>
      <w:r>
        <w:rPr>
          <w:rFonts w:ascii="Courier New" w:hAnsi="Courier New" w:cs="Courier New"/>
        </w:rPr>
        <w:t>Supplier</w:t>
      </w:r>
      <w:r w:rsidRPr="002A3617">
        <w:rPr>
          <w:rFonts w:ascii="Courier New" w:hAnsi="Courier New" w:cs="Courier New"/>
        </w:rPr>
        <w:t xml:space="preserve"> shall provide written notification regarding upcoming annual </w:t>
      </w:r>
      <w:r>
        <w:rPr>
          <w:rFonts w:ascii="Courier New" w:hAnsi="Courier New" w:cs="Courier New"/>
        </w:rPr>
        <w:t>Agreement</w:t>
      </w:r>
      <w:r w:rsidRPr="002A3617">
        <w:rPr>
          <w:rFonts w:ascii="Courier New" w:hAnsi="Courier New" w:cs="Courier New"/>
        </w:rPr>
        <w:t xml:space="preserve"> term expiration dates</w:t>
      </w:r>
      <w:r>
        <w:rPr>
          <w:rFonts w:ascii="Courier New" w:hAnsi="Courier New" w:cs="Courier New"/>
        </w:rPr>
        <w:t xml:space="preserve">, including but not limited to those dates for </w:t>
      </w:r>
      <w:r w:rsidR="00395945">
        <w:rPr>
          <w:rFonts w:ascii="Courier New" w:hAnsi="Courier New" w:cs="Courier New"/>
        </w:rPr>
        <w:t xml:space="preserve">Software </w:t>
      </w:r>
      <w:r>
        <w:rPr>
          <w:rFonts w:ascii="Courier New" w:hAnsi="Courier New" w:cs="Courier New"/>
        </w:rPr>
        <w:t xml:space="preserve">licenses and Support and </w:t>
      </w:r>
      <w:r w:rsidRPr="0024170D">
        <w:rPr>
          <w:rFonts w:ascii="Courier New" w:hAnsi="Courier New" w:cs="Courier New"/>
        </w:rPr>
        <w:t>Maintenance Services, no less than sixty (60) days prior to</w:t>
      </w:r>
      <w:r w:rsidRPr="002A3617">
        <w:rPr>
          <w:rFonts w:ascii="Courier New" w:hAnsi="Courier New" w:cs="Courier New"/>
        </w:rPr>
        <w:t xml:space="preserve"> expiration dates.</w:t>
      </w:r>
    </w:p>
    <w:p w:rsidR="00046091" w:rsidRPr="002A3617" w:rsidRDefault="00046091" w:rsidP="00046091">
      <w:pPr>
        <w:rPr>
          <w:rFonts w:ascii="Courier New" w:hAnsi="Courier New" w:cs="Courier New"/>
        </w:rPr>
      </w:pPr>
    </w:p>
    <w:p w:rsidR="00046091" w:rsidRDefault="00046091" w:rsidP="00046091">
      <w:pPr>
        <w:numPr>
          <w:ilvl w:val="1"/>
          <w:numId w:val="1"/>
        </w:numPr>
        <w:spacing w:line="240" w:lineRule="atLeast"/>
        <w:rPr>
          <w:rFonts w:ascii="Courier New" w:hAnsi="Courier New" w:cs="Courier New"/>
        </w:rPr>
      </w:pPr>
      <w:r w:rsidRPr="002A3617">
        <w:rPr>
          <w:rFonts w:ascii="Courier New" w:hAnsi="Courier New" w:cs="Courier New"/>
        </w:rPr>
        <w:t>University may terminate this Agreement immediately upon any</w:t>
      </w:r>
      <w:r w:rsidR="00226912">
        <w:rPr>
          <w:rFonts w:ascii="Courier New" w:hAnsi="Courier New" w:cs="Courier New"/>
        </w:rPr>
        <w:t xml:space="preserve"> </w:t>
      </w:r>
      <w:r>
        <w:rPr>
          <w:rFonts w:ascii="Courier New" w:hAnsi="Courier New" w:cs="Courier New"/>
        </w:rPr>
        <w:t>Supplier</w:t>
      </w:r>
      <w:r w:rsidRPr="002A3617">
        <w:rPr>
          <w:rFonts w:ascii="Courier New" w:hAnsi="Courier New" w:cs="Courier New"/>
        </w:rPr>
        <w:t xml:space="preserve"> </w:t>
      </w:r>
      <w:r w:rsidR="0071478B">
        <w:rPr>
          <w:rFonts w:ascii="Courier New" w:hAnsi="Courier New" w:cs="Courier New"/>
        </w:rPr>
        <w:t xml:space="preserve">substantive </w:t>
      </w:r>
      <w:r w:rsidRPr="002A3617">
        <w:rPr>
          <w:rFonts w:ascii="Courier New" w:hAnsi="Courier New" w:cs="Courier New"/>
        </w:rPr>
        <w:t>breach of</w:t>
      </w:r>
      <w:r w:rsidR="0024170D">
        <w:rPr>
          <w:rFonts w:ascii="Courier New" w:hAnsi="Courier New" w:cs="Courier New"/>
        </w:rPr>
        <w:t xml:space="preserve"> the terms of this Agreement </w:t>
      </w:r>
      <w:r w:rsidR="00177B37">
        <w:rPr>
          <w:rFonts w:ascii="Courier New" w:hAnsi="Courier New" w:cs="Courier New"/>
        </w:rPr>
        <w:t xml:space="preserve">or incorporated Appendix DS </w:t>
      </w:r>
      <w:r w:rsidRPr="002A3617">
        <w:rPr>
          <w:rFonts w:ascii="Courier New" w:hAnsi="Courier New" w:cs="Courier New"/>
        </w:rPr>
        <w:t>in accordance with the terms of this Agreement.</w:t>
      </w:r>
    </w:p>
    <w:p w:rsidR="00046091" w:rsidRPr="002A3617" w:rsidRDefault="00046091" w:rsidP="00046091">
      <w:pPr>
        <w:spacing w:line="240" w:lineRule="atLeast"/>
        <w:rPr>
          <w:rFonts w:ascii="Courier New" w:hAnsi="Courier New" w:cs="Courier New"/>
        </w:rPr>
      </w:pPr>
    </w:p>
    <w:p w:rsidR="00046091" w:rsidRPr="006C57D3" w:rsidRDefault="00046091" w:rsidP="00046091">
      <w:pPr>
        <w:numPr>
          <w:ilvl w:val="1"/>
          <w:numId w:val="1"/>
        </w:numPr>
        <w:rPr>
          <w:rFonts w:ascii="Courier New" w:hAnsi="Courier New" w:cs="Courier New"/>
        </w:rPr>
      </w:pPr>
      <w:r w:rsidRPr="002A3617">
        <w:rPr>
          <w:rFonts w:ascii="Courier New" w:hAnsi="Courier New" w:cs="Courier New"/>
          <w:spacing w:val="-3"/>
        </w:rPr>
        <w:t>In the event of an uncorrected breach</w:t>
      </w:r>
      <w:r>
        <w:rPr>
          <w:rFonts w:ascii="Courier New" w:hAnsi="Courier New" w:cs="Courier New"/>
          <w:spacing w:val="-3"/>
        </w:rPr>
        <w:t xml:space="preserve"> of this Agreement</w:t>
      </w:r>
      <w:r w:rsidRPr="002A3617">
        <w:rPr>
          <w:rFonts w:ascii="Courier New" w:hAnsi="Courier New" w:cs="Courier New"/>
          <w:spacing w:val="-3"/>
        </w:rPr>
        <w:t xml:space="preserve"> by </w:t>
      </w:r>
      <w:r>
        <w:rPr>
          <w:rFonts w:ascii="Courier New" w:hAnsi="Courier New" w:cs="Courier New"/>
          <w:spacing w:val="-3"/>
        </w:rPr>
        <w:t>Supplier</w:t>
      </w:r>
      <w:r w:rsidRPr="002A3617">
        <w:rPr>
          <w:rFonts w:ascii="Courier New" w:hAnsi="Courier New" w:cs="Courier New"/>
          <w:spacing w:val="-3"/>
        </w:rPr>
        <w:t xml:space="preserve">, University shall be entitled to: (a) subject to the terms of the Limitation of Liability </w:t>
      </w:r>
      <w:r w:rsidRPr="002A3617">
        <w:rPr>
          <w:rFonts w:ascii="Courier New" w:hAnsi="Courier New" w:cs="Courier New"/>
          <w:bCs/>
          <w:spacing w:val="-3"/>
        </w:rPr>
        <w:t>Section of this Agreement</w:t>
      </w:r>
      <w:r w:rsidRPr="002A3617">
        <w:rPr>
          <w:rFonts w:ascii="Courier New" w:hAnsi="Courier New" w:cs="Courier New"/>
          <w:spacing w:val="-3"/>
        </w:rPr>
        <w:t xml:space="preserve">, seek to recover damages from </w:t>
      </w:r>
      <w:r>
        <w:rPr>
          <w:rFonts w:ascii="Courier New" w:hAnsi="Courier New" w:cs="Courier New"/>
          <w:spacing w:val="-3"/>
        </w:rPr>
        <w:t>Supplier</w:t>
      </w:r>
      <w:r w:rsidRPr="002A3617">
        <w:rPr>
          <w:rFonts w:ascii="Courier New" w:hAnsi="Courier New" w:cs="Courier New"/>
          <w:spacing w:val="-3"/>
        </w:rPr>
        <w:t xml:space="preserve">; and/or (b) recover from </w:t>
      </w:r>
      <w:r>
        <w:rPr>
          <w:rFonts w:ascii="Courier New" w:hAnsi="Courier New" w:cs="Courier New"/>
          <w:spacing w:val="-3"/>
        </w:rPr>
        <w:t>Supplier</w:t>
      </w:r>
      <w:r w:rsidRPr="002A3617">
        <w:rPr>
          <w:rFonts w:ascii="Courier New" w:hAnsi="Courier New" w:cs="Courier New"/>
          <w:spacing w:val="-3"/>
        </w:rPr>
        <w:t xml:space="preserve"> all applicable attorneys' fees and any litigation costs; and/or (c) discontinue any </w:t>
      </w:r>
      <w:r w:rsidRPr="00F37BAF">
        <w:rPr>
          <w:rFonts w:ascii="Courier New" w:hAnsi="Courier New" w:cs="Courier New"/>
          <w:spacing w:val="-3"/>
        </w:rPr>
        <w:t>Software term licenses</w:t>
      </w:r>
      <w:r w:rsidRPr="003F06AC">
        <w:rPr>
          <w:rFonts w:ascii="Courier New" w:hAnsi="Courier New" w:cs="Courier New"/>
          <w:color w:val="FF0000"/>
          <w:spacing w:val="-3"/>
        </w:rPr>
        <w:t xml:space="preserve"> </w:t>
      </w:r>
      <w:r w:rsidRPr="00F37BAF">
        <w:rPr>
          <w:rFonts w:ascii="Courier New" w:hAnsi="Courier New" w:cs="Courier New"/>
          <w:i/>
          <w:color w:val="FF0000"/>
          <w:spacing w:val="-3"/>
        </w:rPr>
        <w:t>[</w:t>
      </w:r>
      <w:r w:rsidR="0024170D">
        <w:rPr>
          <w:rFonts w:ascii="Courier New" w:hAnsi="Courier New" w:cs="Courier New"/>
          <w:i/>
          <w:color w:val="FF0000"/>
          <w:spacing w:val="-3"/>
        </w:rPr>
        <w:t xml:space="preserve">OR </w:t>
      </w:r>
      <w:r w:rsidRPr="00F37BAF">
        <w:rPr>
          <w:rFonts w:ascii="Courier New" w:hAnsi="Courier New" w:cs="Courier New"/>
          <w:i/>
          <w:color w:val="FF0000"/>
          <w:spacing w:val="-3"/>
        </w:rPr>
        <w:t xml:space="preserve">For </w:t>
      </w:r>
      <w:r>
        <w:rPr>
          <w:rFonts w:ascii="Courier New" w:hAnsi="Courier New" w:cs="Courier New"/>
          <w:i/>
          <w:color w:val="FF0000"/>
          <w:spacing w:val="-3"/>
        </w:rPr>
        <w:t>p</w:t>
      </w:r>
      <w:r w:rsidRPr="00F37BAF">
        <w:rPr>
          <w:rFonts w:ascii="Courier New" w:hAnsi="Courier New" w:cs="Courier New"/>
          <w:i/>
          <w:color w:val="FF0000"/>
          <w:spacing w:val="-3"/>
        </w:rPr>
        <w:t>erpetual l</w:t>
      </w:r>
      <w:r>
        <w:rPr>
          <w:rFonts w:ascii="Courier New" w:hAnsi="Courier New" w:cs="Courier New"/>
          <w:i/>
          <w:color w:val="FF0000"/>
          <w:spacing w:val="-3"/>
        </w:rPr>
        <w:t>ic</w:t>
      </w:r>
      <w:r w:rsidRPr="00F37BAF">
        <w:rPr>
          <w:rFonts w:ascii="Courier New" w:hAnsi="Courier New" w:cs="Courier New"/>
          <w:i/>
          <w:color w:val="FF0000"/>
          <w:spacing w:val="-3"/>
        </w:rPr>
        <w:t>enses use – “Support and Maintenance Services” instead of “Software term licenses”]</w:t>
      </w:r>
      <w:r>
        <w:rPr>
          <w:rFonts w:ascii="Courier New" w:hAnsi="Courier New" w:cs="Courier New"/>
          <w:color w:val="FF0000"/>
          <w:spacing w:val="-3"/>
        </w:rPr>
        <w:t xml:space="preserve"> </w:t>
      </w:r>
      <w:r w:rsidRPr="002A3617">
        <w:rPr>
          <w:rFonts w:ascii="Courier New" w:hAnsi="Courier New" w:cs="Courier New"/>
          <w:spacing w:val="-3"/>
        </w:rPr>
        <w:t xml:space="preserve">and receive a refund of any pre-paid but unearned </w:t>
      </w:r>
      <w:r w:rsidRPr="00F37BAF">
        <w:rPr>
          <w:rFonts w:ascii="Courier New" w:hAnsi="Courier New" w:cs="Courier New"/>
          <w:spacing w:val="-3"/>
        </w:rPr>
        <w:t>Software term licenses</w:t>
      </w:r>
      <w:r w:rsidRPr="003F06AC">
        <w:rPr>
          <w:rFonts w:ascii="Courier New" w:hAnsi="Courier New" w:cs="Courier New"/>
          <w:color w:val="FF0000"/>
          <w:spacing w:val="-3"/>
        </w:rPr>
        <w:t xml:space="preserve"> </w:t>
      </w:r>
      <w:r w:rsidRPr="00F37BAF">
        <w:rPr>
          <w:rFonts w:ascii="Courier New" w:hAnsi="Courier New" w:cs="Courier New"/>
          <w:i/>
          <w:color w:val="FF0000"/>
          <w:spacing w:val="-3"/>
        </w:rPr>
        <w:t>[</w:t>
      </w:r>
      <w:r w:rsidR="0024170D">
        <w:rPr>
          <w:rFonts w:ascii="Courier New" w:hAnsi="Courier New" w:cs="Courier New"/>
          <w:i/>
          <w:color w:val="FF0000"/>
          <w:spacing w:val="-3"/>
        </w:rPr>
        <w:t xml:space="preserve">OR </w:t>
      </w:r>
      <w:r w:rsidRPr="00F37BAF">
        <w:rPr>
          <w:rFonts w:ascii="Courier New" w:hAnsi="Courier New" w:cs="Courier New"/>
          <w:i/>
          <w:color w:val="FF0000"/>
          <w:spacing w:val="-3"/>
        </w:rPr>
        <w:t xml:space="preserve">For </w:t>
      </w:r>
      <w:r>
        <w:rPr>
          <w:rFonts w:ascii="Courier New" w:hAnsi="Courier New" w:cs="Courier New"/>
          <w:i/>
          <w:color w:val="FF0000"/>
          <w:spacing w:val="-3"/>
        </w:rPr>
        <w:t>p</w:t>
      </w:r>
      <w:r w:rsidRPr="00F37BAF">
        <w:rPr>
          <w:rFonts w:ascii="Courier New" w:hAnsi="Courier New" w:cs="Courier New"/>
          <w:i/>
          <w:color w:val="FF0000"/>
          <w:spacing w:val="-3"/>
        </w:rPr>
        <w:t>erpetual licenses “Support and Maintenance Services” instead of “Software term licenses”]</w:t>
      </w:r>
      <w:r>
        <w:rPr>
          <w:rFonts w:ascii="Courier New" w:hAnsi="Courier New" w:cs="Courier New"/>
          <w:color w:val="FF0000"/>
          <w:spacing w:val="-3"/>
        </w:rPr>
        <w:t xml:space="preserve"> </w:t>
      </w:r>
      <w:r w:rsidRPr="002A3617">
        <w:rPr>
          <w:rFonts w:ascii="Courier New" w:hAnsi="Courier New" w:cs="Courier New"/>
          <w:spacing w:val="-3"/>
        </w:rPr>
        <w:t>fees; and/or (d) if applicable, exercise its rights to deposits under any Source Code escrow agreement.</w:t>
      </w:r>
    </w:p>
    <w:p w:rsidR="00046091" w:rsidRPr="002A3617" w:rsidRDefault="00046091" w:rsidP="00046091">
      <w:pPr>
        <w:rPr>
          <w:rFonts w:ascii="Courier New" w:hAnsi="Courier New" w:cs="Courier New"/>
        </w:rPr>
      </w:pPr>
    </w:p>
    <w:p w:rsidR="00046091" w:rsidRDefault="00046091" w:rsidP="00046091">
      <w:pPr>
        <w:numPr>
          <w:ilvl w:val="1"/>
          <w:numId w:val="1"/>
        </w:numPr>
        <w:spacing w:line="240" w:lineRule="atLeast"/>
        <w:rPr>
          <w:rFonts w:ascii="Courier New" w:hAnsi="Courier New" w:cs="Courier New"/>
        </w:rPr>
      </w:pPr>
      <w:r>
        <w:rPr>
          <w:rFonts w:ascii="Courier New" w:hAnsi="Courier New" w:cs="Courier New"/>
        </w:rPr>
        <w:t>Supplier</w:t>
      </w:r>
      <w:r w:rsidRPr="002A3617">
        <w:rPr>
          <w:rFonts w:ascii="Courier New" w:hAnsi="Courier New" w:cs="Courier New"/>
        </w:rPr>
        <w:t xml:space="preserve"> may terminate this Agreement if University </w:t>
      </w:r>
      <w:r w:rsidRPr="0024170D">
        <w:rPr>
          <w:rFonts w:ascii="Courier New" w:hAnsi="Courier New" w:cs="Courier New"/>
        </w:rPr>
        <w:t>intentionally and materially breaches this Agreement and then fails to correct such breach within thirty (30) days following receipt of written notice from Supplier of the breach.  In the event of an uncorrected breach by University, Supplier shall be entitled to recover actual amounts owed by University to Supplier that accrued on or before the date of termination.  Supplier expressly waives and disclaims any right or remedy it may have to</w:t>
      </w:r>
      <w:r w:rsidRPr="002A3617">
        <w:rPr>
          <w:rFonts w:ascii="Courier New" w:hAnsi="Courier New" w:cs="Courier New"/>
        </w:rPr>
        <w:t xml:space="preserve"> </w:t>
      </w:r>
      <w:r>
        <w:rPr>
          <w:rFonts w:ascii="Courier New" w:hAnsi="Courier New" w:cs="Courier New"/>
        </w:rPr>
        <w:t xml:space="preserve">unilaterally </w:t>
      </w:r>
      <w:r w:rsidRPr="002A3617">
        <w:rPr>
          <w:rFonts w:ascii="Courier New" w:hAnsi="Courier New" w:cs="Courier New"/>
        </w:rPr>
        <w:t>de-install, disable or repossess any Software or any portion of it.</w:t>
      </w:r>
    </w:p>
    <w:p w:rsidR="00046091" w:rsidRPr="002A3617" w:rsidRDefault="00046091" w:rsidP="00046091">
      <w:pPr>
        <w:spacing w:line="240" w:lineRule="atLeast"/>
        <w:rPr>
          <w:rFonts w:ascii="Courier New" w:hAnsi="Courier New" w:cs="Courier New"/>
        </w:rPr>
      </w:pPr>
    </w:p>
    <w:p w:rsidR="0024170D" w:rsidRDefault="00046091" w:rsidP="00CF6D33">
      <w:pPr>
        <w:numPr>
          <w:ilvl w:val="1"/>
          <w:numId w:val="1"/>
        </w:numPr>
        <w:autoSpaceDE w:val="0"/>
        <w:autoSpaceDN w:val="0"/>
        <w:adjustRightInd w:val="0"/>
        <w:spacing w:line="240" w:lineRule="atLeast"/>
        <w:rPr>
          <w:rFonts w:ascii="Courier New" w:hAnsi="Courier New" w:cs="Courier New"/>
          <w:color w:val="000000"/>
        </w:rPr>
      </w:pPr>
      <w:r w:rsidRPr="002A3617">
        <w:rPr>
          <w:rFonts w:ascii="Courier New" w:hAnsi="Courier New" w:cs="Courier New"/>
          <w:color w:val="000000"/>
        </w:rPr>
        <w:t xml:space="preserve">Notwithstanding anything to the contrary in this Agreement, failure of University to pay invoices or other amounts due </w:t>
      </w:r>
      <w:r>
        <w:rPr>
          <w:rFonts w:ascii="Courier New" w:hAnsi="Courier New" w:cs="Courier New"/>
          <w:color w:val="000000"/>
        </w:rPr>
        <w:t>Supplier</w:t>
      </w:r>
      <w:r w:rsidRPr="002A3617">
        <w:rPr>
          <w:rFonts w:ascii="Courier New" w:hAnsi="Courier New" w:cs="Courier New"/>
          <w:color w:val="000000"/>
        </w:rPr>
        <w:t xml:space="preserve"> on a timely basis will not be deemed a breach of this Agreement; provided (</w:t>
      </w:r>
      <w:r w:rsidR="0047144A">
        <w:rPr>
          <w:rFonts w:ascii="Courier New" w:hAnsi="Courier New" w:cs="Courier New"/>
          <w:color w:val="000000"/>
        </w:rPr>
        <w:t>a</w:t>
      </w:r>
      <w:r w:rsidRPr="002A3617">
        <w:rPr>
          <w:rFonts w:ascii="Courier New" w:hAnsi="Courier New" w:cs="Courier New"/>
          <w:color w:val="000000"/>
        </w:rPr>
        <w:t xml:space="preserve">) such failure results from a bona fide dispute which has been communicated to </w:t>
      </w:r>
      <w:r>
        <w:rPr>
          <w:rFonts w:ascii="Courier New" w:hAnsi="Courier New" w:cs="Courier New"/>
          <w:color w:val="000000"/>
        </w:rPr>
        <w:t>Supplier</w:t>
      </w:r>
      <w:r w:rsidRPr="002A3617">
        <w:rPr>
          <w:rFonts w:ascii="Courier New" w:hAnsi="Courier New" w:cs="Courier New"/>
          <w:color w:val="000000"/>
        </w:rPr>
        <w:t xml:space="preserve"> prior to the due date</w:t>
      </w:r>
      <w:r>
        <w:rPr>
          <w:rFonts w:ascii="Courier New" w:hAnsi="Courier New" w:cs="Courier New"/>
          <w:color w:val="000000"/>
        </w:rPr>
        <w:t>;</w:t>
      </w:r>
      <w:r w:rsidRPr="002A3617">
        <w:rPr>
          <w:rFonts w:ascii="Courier New" w:hAnsi="Courier New" w:cs="Courier New"/>
          <w:color w:val="000000"/>
        </w:rPr>
        <w:t xml:space="preserve"> (</w:t>
      </w:r>
      <w:r w:rsidR="0047144A">
        <w:rPr>
          <w:rFonts w:ascii="Courier New" w:hAnsi="Courier New" w:cs="Courier New"/>
          <w:color w:val="000000"/>
        </w:rPr>
        <w:t>b</w:t>
      </w:r>
      <w:r w:rsidRPr="002A3617">
        <w:rPr>
          <w:rFonts w:ascii="Courier New" w:hAnsi="Courier New" w:cs="Courier New"/>
          <w:color w:val="000000"/>
        </w:rPr>
        <w:t>) any undisputed amounts are paid in a timely fashion</w:t>
      </w:r>
      <w:r>
        <w:rPr>
          <w:rFonts w:ascii="Courier New" w:hAnsi="Courier New" w:cs="Courier New"/>
          <w:color w:val="000000"/>
        </w:rPr>
        <w:t>;</w:t>
      </w:r>
      <w:r w:rsidRPr="002A3617">
        <w:rPr>
          <w:rFonts w:ascii="Courier New" w:hAnsi="Courier New" w:cs="Courier New"/>
          <w:color w:val="000000"/>
        </w:rPr>
        <w:t xml:space="preserve"> (</w:t>
      </w:r>
      <w:r w:rsidR="0047144A">
        <w:rPr>
          <w:rFonts w:ascii="Courier New" w:hAnsi="Courier New" w:cs="Courier New"/>
          <w:color w:val="000000"/>
        </w:rPr>
        <w:t>c</w:t>
      </w:r>
      <w:r w:rsidRPr="002A3617">
        <w:rPr>
          <w:rFonts w:ascii="Courier New" w:hAnsi="Courier New" w:cs="Courier New"/>
          <w:color w:val="000000"/>
        </w:rPr>
        <w:t xml:space="preserve">) </w:t>
      </w:r>
      <w:r w:rsidRPr="002A3617">
        <w:rPr>
          <w:rFonts w:ascii="Courier New" w:hAnsi="Courier New" w:cs="Courier New"/>
          <w:color w:val="000000"/>
        </w:rPr>
        <w:lastRenderedPageBreak/>
        <w:t>University</w:t>
      </w:r>
      <w:r>
        <w:rPr>
          <w:rFonts w:ascii="Courier New" w:hAnsi="Courier New" w:cs="Courier New"/>
          <w:color w:val="000000"/>
        </w:rPr>
        <w:t xml:space="preserve"> Project Manager</w:t>
      </w:r>
      <w:r w:rsidRPr="002A3617">
        <w:rPr>
          <w:rFonts w:ascii="Courier New" w:hAnsi="Courier New" w:cs="Courier New"/>
          <w:color w:val="000000"/>
        </w:rPr>
        <w:t xml:space="preserve"> </w:t>
      </w:r>
      <w:r w:rsidR="00F71A4A">
        <w:rPr>
          <w:rFonts w:ascii="Courier New" w:hAnsi="Courier New" w:cs="Courier New"/>
          <w:color w:val="000000"/>
        </w:rPr>
        <w:t>is</w:t>
      </w:r>
      <w:r w:rsidRPr="002A3617">
        <w:rPr>
          <w:rFonts w:ascii="Courier New" w:hAnsi="Courier New" w:cs="Courier New"/>
          <w:color w:val="000000"/>
        </w:rPr>
        <w:t xml:space="preserve"> available to resolve the dispute</w:t>
      </w:r>
      <w:r>
        <w:rPr>
          <w:rFonts w:ascii="Courier New" w:hAnsi="Courier New" w:cs="Courier New"/>
          <w:color w:val="000000"/>
        </w:rPr>
        <w:t>;</w:t>
      </w:r>
      <w:r w:rsidRPr="002A3617">
        <w:rPr>
          <w:rFonts w:ascii="Courier New" w:hAnsi="Courier New" w:cs="Courier New"/>
          <w:color w:val="000000"/>
        </w:rPr>
        <w:t xml:space="preserve"> and (</w:t>
      </w:r>
      <w:r w:rsidR="0047144A">
        <w:rPr>
          <w:rFonts w:ascii="Courier New" w:hAnsi="Courier New" w:cs="Courier New"/>
          <w:color w:val="000000"/>
        </w:rPr>
        <w:t>d</w:t>
      </w:r>
      <w:r w:rsidRPr="002A3617">
        <w:rPr>
          <w:rFonts w:ascii="Courier New" w:hAnsi="Courier New" w:cs="Courier New"/>
          <w:color w:val="000000"/>
        </w:rPr>
        <w:t xml:space="preserve">) any payment ultimately required to be made by University by settlement or order of a court or arbitrator is paid within </w:t>
      </w:r>
      <w:r>
        <w:rPr>
          <w:rFonts w:ascii="Courier New" w:hAnsi="Courier New" w:cs="Courier New"/>
          <w:color w:val="000000"/>
        </w:rPr>
        <w:t>thirty</w:t>
      </w:r>
      <w:r w:rsidRPr="002A3617">
        <w:rPr>
          <w:rFonts w:ascii="Courier New" w:hAnsi="Courier New" w:cs="Courier New"/>
          <w:color w:val="000000"/>
        </w:rPr>
        <w:t xml:space="preserve"> (</w:t>
      </w:r>
      <w:r>
        <w:rPr>
          <w:rFonts w:ascii="Courier New" w:hAnsi="Courier New" w:cs="Courier New"/>
          <w:color w:val="000000"/>
        </w:rPr>
        <w:t>30</w:t>
      </w:r>
      <w:r w:rsidRPr="002A3617">
        <w:rPr>
          <w:rFonts w:ascii="Courier New" w:hAnsi="Courier New" w:cs="Courier New"/>
          <w:color w:val="000000"/>
        </w:rPr>
        <w:t>) business days after such resolution (“Bona Fide Dispute Provisions”)</w:t>
      </w:r>
      <w:r>
        <w:rPr>
          <w:rFonts w:ascii="Courier New" w:hAnsi="Courier New" w:cs="Courier New"/>
          <w:color w:val="000000"/>
        </w:rPr>
        <w:t>.  S</w:t>
      </w:r>
      <w:r w:rsidRPr="002A3617">
        <w:rPr>
          <w:rFonts w:ascii="Courier New" w:hAnsi="Courier New" w:cs="Courier New"/>
          <w:color w:val="000000"/>
        </w:rPr>
        <w:t xml:space="preserve">o long as the Bona Fide Dispute Provisions are being, or have been, complied with by University, University shall be entitled to exercise its license rights granted under this Agreement, </w:t>
      </w:r>
      <w:r>
        <w:rPr>
          <w:rFonts w:ascii="Courier New" w:hAnsi="Courier New" w:cs="Courier New"/>
          <w:color w:val="000000"/>
        </w:rPr>
        <w:t>Supplier</w:t>
      </w:r>
      <w:r w:rsidRPr="002A3617">
        <w:rPr>
          <w:rFonts w:ascii="Courier New" w:hAnsi="Courier New" w:cs="Courier New"/>
          <w:color w:val="000000"/>
        </w:rPr>
        <w:t xml:space="preserve"> shall continue to perform its obligations under this Agreement (including </w:t>
      </w:r>
      <w:r w:rsidR="00F71A4A">
        <w:rPr>
          <w:rFonts w:ascii="Courier New" w:hAnsi="Courier New" w:cs="Courier New"/>
          <w:color w:val="000000"/>
        </w:rPr>
        <w:t>any</w:t>
      </w:r>
      <w:r w:rsidR="00F71A4A" w:rsidRPr="002A3617">
        <w:rPr>
          <w:rFonts w:ascii="Courier New" w:hAnsi="Courier New" w:cs="Courier New"/>
          <w:color w:val="000000"/>
        </w:rPr>
        <w:t xml:space="preserve"> </w:t>
      </w:r>
      <w:r w:rsidRPr="002A3617">
        <w:rPr>
          <w:rFonts w:ascii="Courier New" w:hAnsi="Courier New" w:cs="Courier New"/>
          <w:color w:val="000000"/>
        </w:rPr>
        <w:t>Support</w:t>
      </w:r>
      <w:r>
        <w:rPr>
          <w:rFonts w:ascii="Courier New" w:hAnsi="Courier New" w:cs="Courier New"/>
          <w:color w:val="000000"/>
        </w:rPr>
        <w:t xml:space="preserve"> and Maintenance</w:t>
      </w:r>
      <w:r w:rsidRPr="002A3617">
        <w:rPr>
          <w:rFonts w:ascii="Courier New" w:hAnsi="Courier New" w:cs="Courier New"/>
          <w:color w:val="000000"/>
        </w:rPr>
        <w:t xml:space="preserve"> Services), and University shall not be responsible for </w:t>
      </w:r>
      <w:r>
        <w:rPr>
          <w:rFonts w:ascii="Courier New" w:hAnsi="Courier New" w:cs="Courier New"/>
          <w:color w:val="000000"/>
        </w:rPr>
        <w:t>Supplier</w:t>
      </w:r>
      <w:r w:rsidRPr="002A3617">
        <w:rPr>
          <w:rFonts w:ascii="Courier New" w:hAnsi="Courier New" w:cs="Courier New"/>
          <w:color w:val="000000"/>
        </w:rPr>
        <w:t>’</w:t>
      </w:r>
      <w:r>
        <w:rPr>
          <w:rFonts w:ascii="Courier New" w:hAnsi="Courier New" w:cs="Courier New"/>
          <w:color w:val="000000"/>
        </w:rPr>
        <w:t>s</w:t>
      </w:r>
      <w:r w:rsidRPr="002A3617">
        <w:rPr>
          <w:rFonts w:ascii="Courier New" w:hAnsi="Courier New" w:cs="Courier New"/>
          <w:color w:val="000000"/>
        </w:rPr>
        <w:t xml:space="preserve"> attorneys’ fees or court costs regardless of the outcome of the dispute.</w:t>
      </w:r>
    </w:p>
    <w:p w:rsidR="0024170D" w:rsidRDefault="0024170D" w:rsidP="0024170D">
      <w:pPr>
        <w:autoSpaceDE w:val="0"/>
        <w:autoSpaceDN w:val="0"/>
        <w:adjustRightInd w:val="0"/>
        <w:spacing w:line="240" w:lineRule="atLeast"/>
        <w:rPr>
          <w:rFonts w:ascii="Courier New" w:hAnsi="Courier New" w:cs="Courier New"/>
          <w:color w:val="000000"/>
        </w:rPr>
      </w:pPr>
    </w:p>
    <w:p w:rsidR="00046091" w:rsidRPr="0024170D" w:rsidRDefault="00046091" w:rsidP="00CF6D33">
      <w:pPr>
        <w:numPr>
          <w:ilvl w:val="1"/>
          <w:numId w:val="1"/>
        </w:numPr>
        <w:autoSpaceDE w:val="0"/>
        <w:autoSpaceDN w:val="0"/>
        <w:adjustRightInd w:val="0"/>
        <w:spacing w:line="240" w:lineRule="atLeast"/>
        <w:rPr>
          <w:rFonts w:ascii="Courier New" w:hAnsi="Courier New" w:cs="Courier New"/>
          <w:color w:val="000000"/>
        </w:rPr>
      </w:pPr>
      <w:r w:rsidRPr="0024170D">
        <w:rPr>
          <w:rFonts w:ascii="Courier New" w:hAnsi="Courier New" w:cs="Courier New"/>
        </w:rPr>
        <w:t>If this Agreement includes term licenses, then for term licenses, upon a complete or partial termination of this Agreement for any reason, University shall retain the right to a transition period of up to twelve (12) months in order to transition to an alternative solution.  During the transition period, University may at its sole discretion: (a) continue to use the Software, or any portion, on the number of devices specified for its own business purposes; (b) use and make copies of the Documentation in conjunction with such use;</w:t>
      </w:r>
      <w:r w:rsidR="00667EAE" w:rsidRPr="0024170D">
        <w:rPr>
          <w:rFonts w:ascii="Courier New" w:hAnsi="Courier New" w:cs="Courier New"/>
        </w:rPr>
        <w:t xml:space="preserve"> </w:t>
      </w:r>
      <w:r w:rsidRPr="0024170D">
        <w:rPr>
          <w:rFonts w:ascii="Courier New" w:hAnsi="Courier New" w:cs="Courier New"/>
        </w:rPr>
        <w:t xml:space="preserve">(c) make a reasonable number of copies of the Software solely for back-up or archival purposes; and (d) obtain from Supplier continued Support and Maintenance Services.  </w:t>
      </w:r>
    </w:p>
    <w:p w:rsidR="00046091" w:rsidRPr="002A3617" w:rsidRDefault="00046091" w:rsidP="00046091">
      <w:pPr>
        <w:rPr>
          <w:rFonts w:ascii="Courier New" w:hAnsi="Courier New" w:cs="Courier New"/>
        </w:rPr>
      </w:pPr>
    </w:p>
    <w:p w:rsidR="00046091" w:rsidRDefault="00046091" w:rsidP="00046091">
      <w:pPr>
        <w:numPr>
          <w:ilvl w:val="1"/>
          <w:numId w:val="1"/>
        </w:numPr>
        <w:rPr>
          <w:rFonts w:ascii="Courier New" w:hAnsi="Courier New" w:cs="Courier New"/>
          <w:spacing w:val="-3"/>
        </w:rPr>
      </w:pPr>
      <w:r>
        <w:rPr>
          <w:rFonts w:ascii="Courier New" w:hAnsi="Courier New" w:cs="Courier New"/>
          <w:spacing w:val="-3"/>
        </w:rPr>
        <w:t xml:space="preserve">     </w:t>
      </w:r>
      <w:r w:rsidRPr="002A3617">
        <w:rPr>
          <w:rFonts w:ascii="Courier New" w:hAnsi="Courier New" w:cs="Courier New"/>
          <w:spacing w:val="-3"/>
        </w:rPr>
        <w:t>University’s rights to the Software</w:t>
      </w:r>
      <w:r>
        <w:rPr>
          <w:rFonts w:ascii="Courier New" w:hAnsi="Courier New" w:cs="Courier New"/>
          <w:spacing w:val="-3"/>
        </w:rPr>
        <w:t xml:space="preserve"> as provided in this Agreement</w:t>
      </w:r>
      <w:r w:rsidRPr="002A3617">
        <w:rPr>
          <w:rFonts w:ascii="Courier New" w:hAnsi="Courier New" w:cs="Courier New"/>
          <w:spacing w:val="-3"/>
        </w:rPr>
        <w:t xml:space="preserve"> will survive a bankruptcy claim by the </w:t>
      </w:r>
      <w:r>
        <w:rPr>
          <w:rFonts w:ascii="Courier New" w:hAnsi="Courier New" w:cs="Courier New"/>
          <w:spacing w:val="-3"/>
        </w:rPr>
        <w:t>Supplier consistent with applicable laws</w:t>
      </w:r>
      <w:r w:rsidRPr="002A3617">
        <w:rPr>
          <w:rFonts w:ascii="Courier New" w:hAnsi="Courier New" w:cs="Courier New"/>
          <w:spacing w:val="-3"/>
        </w:rPr>
        <w:t>.</w:t>
      </w:r>
    </w:p>
    <w:p w:rsidR="00046091" w:rsidRPr="002A3617" w:rsidRDefault="00046091" w:rsidP="00046091">
      <w:pPr>
        <w:rPr>
          <w:rFonts w:ascii="Courier New" w:hAnsi="Courier New" w:cs="Courier New"/>
          <w:spacing w:val="-3"/>
        </w:rPr>
      </w:pPr>
    </w:p>
    <w:p w:rsidR="00046091" w:rsidRPr="0032483C" w:rsidRDefault="00046091" w:rsidP="00046091">
      <w:pPr>
        <w:numPr>
          <w:ilvl w:val="1"/>
          <w:numId w:val="1"/>
        </w:numPr>
        <w:rPr>
          <w:rFonts w:ascii="Courier New" w:hAnsi="Courier New" w:cs="Courier New"/>
        </w:rPr>
      </w:pPr>
      <w:r>
        <w:rPr>
          <w:rFonts w:ascii="Courier New" w:hAnsi="Courier New" w:cs="Courier New"/>
        </w:rPr>
        <w:t xml:space="preserve">The following Sections shall survive </w:t>
      </w:r>
      <w:r w:rsidRPr="007A61F7">
        <w:rPr>
          <w:rFonts w:ascii="Courier New" w:hAnsi="Courier New" w:cs="Courier New"/>
        </w:rPr>
        <w:t>the expiration or termination of this Agreement</w:t>
      </w:r>
      <w:r>
        <w:rPr>
          <w:rFonts w:ascii="Courier New" w:hAnsi="Courier New" w:cs="Courier New"/>
        </w:rPr>
        <w:t>: Grant of License; Title; Taxes; Warranties, Representations and Covenants; Limitation of Liability; Confidentiality; Proprietary Rights Indemnification; Indemnification; Insurance; Termination; Dispute Resolution; Audit; Governing Law;</w:t>
      </w:r>
      <w:r w:rsidR="006A1BF6">
        <w:rPr>
          <w:rFonts w:ascii="Courier New" w:hAnsi="Courier New" w:cs="Courier New"/>
        </w:rPr>
        <w:t xml:space="preserve"> </w:t>
      </w:r>
      <w:r>
        <w:rPr>
          <w:rFonts w:ascii="Courier New" w:hAnsi="Courier New" w:cs="Courier New"/>
        </w:rPr>
        <w:t>and Bankruptcy.  Any terms of this Agreement which by their nature extend beyond its termination remain in effect until fulfilled, and apply to respective successors and assignees.</w:t>
      </w:r>
    </w:p>
    <w:p w:rsidR="00046091" w:rsidRDefault="00046091" w:rsidP="00046091">
      <w:pPr>
        <w:widowControl w:val="0"/>
        <w:rPr>
          <w:rFonts w:ascii="Courier New" w:hAnsi="Courier New" w:cs="Courier New"/>
        </w:rPr>
      </w:pPr>
    </w:p>
    <w:p w:rsidR="00046091" w:rsidRDefault="00046091" w:rsidP="00046091">
      <w:pPr>
        <w:numPr>
          <w:ilvl w:val="0"/>
          <w:numId w:val="1"/>
        </w:numPr>
        <w:tabs>
          <w:tab w:val="left" w:pos="0"/>
        </w:tabs>
        <w:rPr>
          <w:rFonts w:ascii="Courier New" w:hAnsi="Courier New" w:cs="Courier New"/>
          <w:b/>
          <w:u w:val="single"/>
        </w:rPr>
      </w:pPr>
      <w:r>
        <w:rPr>
          <w:rFonts w:ascii="Courier New" w:hAnsi="Courier New" w:cs="Courier New"/>
          <w:b/>
          <w:u w:val="single"/>
        </w:rPr>
        <w:t>WARRANTIES, REPRESENTATIONS AND COVENANTS</w:t>
      </w:r>
    </w:p>
    <w:p w:rsidR="00046091" w:rsidRDefault="00046091" w:rsidP="00046091">
      <w:pPr>
        <w:tabs>
          <w:tab w:val="left" w:pos="0"/>
        </w:tabs>
        <w:rPr>
          <w:rFonts w:ascii="Courier New" w:hAnsi="Courier New" w:cs="Courier New"/>
          <w:b/>
          <w:u w:val="single"/>
        </w:rPr>
      </w:pPr>
    </w:p>
    <w:p w:rsidR="00046091" w:rsidRPr="0024170D" w:rsidRDefault="00046091" w:rsidP="00046091">
      <w:pPr>
        <w:numPr>
          <w:ilvl w:val="1"/>
          <w:numId w:val="1"/>
        </w:numPr>
        <w:rPr>
          <w:rFonts w:ascii="Courier New" w:hAnsi="Courier New" w:cs="Courier New"/>
          <w:bCs/>
          <w:iCs/>
        </w:rPr>
      </w:pPr>
      <w:r w:rsidRPr="0024170D">
        <w:rPr>
          <w:rFonts w:ascii="Courier New" w:hAnsi="Courier New" w:cs="Courier New"/>
          <w:bCs/>
          <w:iCs/>
        </w:rPr>
        <w:t>University shall have the right to return the Software for any reason, and shall receive a full refund of all payments, for a period of ninety (90) days after purchase (the “Warranty Period”).</w:t>
      </w:r>
    </w:p>
    <w:p w:rsidR="00046091" w:rsidRPr="0024170D" w:rsidRDefault="00046091" w:rsidP="00046091">
      <w:pPr>
        <w:rPr>
          <w:rFonts w:ascii="Courier New" w:hAnsi="Courier New" w:cs="Courier New"/>
          <w:bCs/>
          <w:iCs/>
        </w:rPr>
      </w:pPr>
    </w:p>
    <w:p w:rsidR="00046091" w:rsidRPr="0024170D" w:rsidRDefault="00046091" w:rsidP="00046091">
      <w:pPr>
        <w:numPr>
          <w:ilvl w:val="1"/>
          <w:numId w:val="1"/>
        </w:numPr>
        <w:rPr>
          <w:rFonts w:ascii="Courier New" w:hAnsi="Courier New" w:cs="Courier New"/>
        </w:rPr>
      </w:pPr>
      <w:r w:rsidRPr="0024170D">
        <w:rPr>
          <w:rFonts w:ascii="Courier New" w:hAnsi="Courier New" w:cs="Courier New"/>
          <w:bCs/>
          <w:iCs/>
          <w:u w:val="single"/>
        </w:rPr>
        <w:t>Software Warranty</w:t>
      </w:r>
      <w:r w:rsidRPr="0024170D">
        <w:rPr>
          <w:rFonts w:ascii="Courier New" w:hAnsi="Courier New" w:cs="Courier New"/>
        </w:rPr>
        <w:t xml:space="preserve">.  Supplier represents and warrants that the Software provided under this Agreement shall function </w:t>
      </w:r>
      <w:r w:rsidRPr="0024170D">
        <w:rPr>
          <w:rFonts w:ascii="Courier New" w:hAnsi="Courier New" w:cs="Courier New"/>
        </w:rPr>
        <w:lastRenderedPageBreak/>
        <w:t xml:space="preserve">substantially in accordance with the Documentation and produce results substantially in accordance with the Documentation.  Supplier shall offer University warranty coverage </w:t>
      </w:r>
      <w:r w:rsidR="008C0849" w:rsidRPr="0024170D">
        <w:rPr>
          <w:rFonts w:ascii="Courier New" w:hAnsi="Courier New" w:cs="Courier New"/>
        </w:rPr>
        <w:t xml:space="preserve">equal to or greater than that </w:t>
      </w:r>
      <w:r w:rsidRPr="0024170D">
        <w:rPr>
          <w:rFonts w:ascii="Courier New" w:hAnsi="Courier New" w:cs="Courier New"/>
        </w:rPr>
        <w:t>offered by Supplier to any of its customers.</w:t>
      </w:r>
    </w:p>
    <w:p w:rsidR="00046091" w:rsidRPr="0024170D" w:rsidRDefault="00046091" w:rsidP="00046091">
      <w:pPr>
        <w:rPr>
          <w:rFonts w:ascii="Courier New" w:hAnsi="Courier New" w:cs="Courier New"/>
          <w:bCs/>
          <w:iCs/>
        </w:rPr>
      </w:pPr>
    </w:p>
    <w:p w:rsidR="00046091" w:rsidRPr="0024170D" w:rsidRDefault="00046091" w:rsidP="00F06277">
      <w:pPr>
        <w:rPr>
          <w:rFonts w:ascii="Courier New" w:hAnsi="Courier New" w:cs="Courier New"/>
          <w:bCs/>
          <w:iCs/>
        </w:rPr>
      </w:pPr>
      <w:r w:rsidRPr="0024170D">
        <w:rPr>
          <w:rFonts w:ascii="Courier New" w:hAnsi="Courier New" w:cs="Courier New"/>
          <w:bCs/>
          <w:iCs/>
        </w:rPr>
        <w:t xml:space="preserve">Supplier’s obligations for breach of the Software Warranty shall be limited to using its best efforts, at its own expense, to correct or replace that portion of the Software which fails to conform to such warranty, and, if Supplier is unable to correct any breach in the Software Warranty by the date which is sixty (60) days after </w:t>
      </w:r>
      <w:r w:rsidR="008C0849" w:rsidRPr="0024170D">
        <w:rPr>
          <w:rFonts w:ascii="Courier New" w:hAnsi="Courier New" w:cs="Courier New"/>
          <w:bCs/>
          <w:iCs/>
        </w:rPr>
        <w:t>University provides notice of such breach</w:t>
      </w:r>
      <w:r w:rsidRPr="0024170D">
        <w:rPr>
          <w:rFonts w:ascii="Courier New" w:hAnsi="Courier New" w:cs="Courier New"/>
          <w:bCs/>
          <w:iCs/>
        </w:rPr>
        <w:t xml:space="preserve">, University may, in its sole discretion, either extend the time for Supplier to cure the breach or terminate this Agreement and receive a full refund of all amounts paid to Supplier under this Agreement, including the </w:t>
      </w:r>
      <w:r w:rsidR="00C0723E" w:rsidRPr="0024170D">
        <w:rPr>
          <w:rFonts w:ascii="Courier New" w:hAnsi="Courier New" w:cs="Courier New"/>
          <w:bCs/>
          <w:iCs/>
        </w:rPr>
        <w:t>Software l</w:t>
      </w:r>
      <w:r w:rsidRPr="0024170D">
        <w:rPr>
          <w:rFonts w:ascii="Courier New" w:hAnsi="Courier New" w:cs="Courier New"/>
          <w:bCs/>
          <w:iCs/>
        </w:rPr>
        <w:t xml:space="preserve">icense Fee, Support and Maintenance Services Fee, and any other fees stated herein.  </w:t>
      </w:r>
    </w:p>
    <w:p w:rsidR="00046091" w:rsidRPr="0024170D" w:rsidRDefault="00046091" w:rsidP="00046091">
      <w:pPr>
        <w:rPr>
          <w:rFonts w:ascii="Courier New" w:hAnsi="Courier New" w:cs="Courier New"/>
          <w:bCs/>
          <w:iCs/>
        </w:rPr>
      </w:pPr>
    </w:p>
    <w:p w:rsidR="00046091" w:rsidRPr="0024170D" w:rsidRDefault="00046091" w:rsidP="00046091">
      <w:pPr>
        <w:numPr>
          <w:ilvl w:val="1"/>
          <w:numId w:val="1"/>
        </w:numPr>
        <w:tabs>
          <w:tab w:val="left" w:pos="720"/>
          <w:tab w:val="left" w:pos="1440"/>
          <w:tab w:val="left" w:pos="2160"/>
          <w:tab w:val="left" w:pos="2880"/>
          <w:tab w:val="left" w:pos="3600"/>
        </w:tabs>
        <w:rPr>
          <w:rFonts w:ascii="Courier New" w:hAnsi="Courier New" w:cs="Courier New"/>
        </w:rPr>
      </w:pPr>
      <w:r w:rsidRPr="0024170D">
        <w:rPr>
          <w:rFonts w:ascii="Courier New" w:hAnsi="Courier New" w:cs="Courier New"/>
          <w:bCs/>
          <w:iCs/>
          <w:u w:val="single"/>
        </w:rPr>
        <w:t>Services Warranty</w:t>
      </w:r>
      <w:r w:rsidRPr="0024170D">
        <w:rPr>
          <w:rFonts w:ascii="Courier New" w:hAnsi="Courier New" w:cs="Courier New"/>
        </w:rPr>
        <w:t>.  Supplier represents, warrants and agrees that it shall perform its obligations required by this Agreement in a professional manner, in accordance with the highest applicable industry practices and standards and in compliance with all applicable laws and regulations; provided, however, that where this Agreement specifies a particular standard or criteria for performance, this warranty shall not diminish that standard or criteria for performance.</w:t>
      </w:r>
    </w:p>
    <w:p w:rsidR="00046091" w:rsidRPr="0024170D" w:rsidRDefault="00046091" w:rsidP="00046091">
      <w:pPr>
        <w:tabs>
          <w:tab w:val="left" w:pos="720"/>
          <w:tab w:val="left" w:pos="1440"/>
          <w:tab w:val="left" w:pos="2160"/>
          <w:tab w:val="left" w:pos="2880"/>
          <w:tab w:val="left" w:pos="3600"/>
        </w:tabs>
        <w:rPr>
          <w:rFonts w:ascii="Courier New" w:hAnsi="Courier New" w:cs="Courier New"/>
        </w:rPr>
      </w:pPr>
    </w:p>
    <w:p w:rsidR="00046091" w:rsidRPr="0024170D" w:rsidRDefault="00046091" w:rsidP="00046091">
      <w:pPr>
        <w:numPr>
          <w:ilvl w:val="1"/>
          <w:numId w:val="1"/>
        </w:numPr>
        <w:rPr>
          <w:rFonts w:ascii="Courier New" w:hAnsi="Courier New" w:cs="Courier New"/>
        </w:rPr>
      </w:pPr>
      <w:r w:rsidRPr="0024170D">
        <w:rPr>
          <w:rFonts w:ascii="Courier New" w:hAnsi="Courier New" w:cs="Courier New"/>
          <w:bCs/>
          <w:iCs/>
          <w:u w:val="single"/>
        </w:rPr>
        <w:t>Disabling Code Warranty</w:t>
      </w:r>
      <w:r w:rsidRPr="0024170D">
        <w:rPr>
          <w:rFonts w:ascii="Courier New" w:hAnsi="Courier New" w:cs="Courier New"/>
        </w:rPr>
        <w:t>.  Supplier represents, warrants and agrees that the Software does not contain and will not receive from Supplier any virus, worm, trap door, back door, timer, clock, counter or other limiting routine, instruction or design, including surveillance Software or routines which may, or is designed to, permit access by any person, or on its own, to erase, or otherwise harm or modify the Software or any University system or data (a "</w:t>
      </w:r>
      <w:r w:rsidRPr="0024170D">
        <w:rPr>
          <w:rFonts w:ascii="Courier New" w:hAnsi="Courier New" w:cs="Courier New"/>
          <w:bCs/>
          <w:iCs/>
        </w:rPr>
        <w:t>Disabling Code</w:t>
      </w:r>
      <w:r w:rsidRPr="0024170D">
        <w:rPr>
          <w:rFonts w:ascii="Courier New" w:hAnsi="Courier New" w:cs="Courier New"/>
        </w:rPr>
        <w:t xml:space="preserve">").  Examples of a Disabling Code shall  include without limitation, any limitations that are triggered by: (a) the Software being used or copied a certain number of times, or after the lapse of a certain period of time; (b) the Software being installed on or moved to a central processing unit or system that has a serial number, model number or other identification different from the central processing unit or system on which the Software was originally installed; or (c) the occurrence or lapse of any similar triggering factor or event.  In the event a Disabling Code is identified, Supplier shall take all steps necessary, at no additional cost to University, to: (a) restore and/or reconstruct any and all data lost by University as a result of Disabling Code; (b) furnish to University a new copy of the Software without the presence of Disabling Codes; and, (c) install </w:t>
      </w:r>
      <w:r w:rsidRPr="0024170D">
        <w:rPr>
          <w:rFonts w:ascii="Courier New" w:hAnsi="Courier New" w:cs="Courier New"/>
        </w:rPr>
        <w:lastRenderedPageBreak/>
        <w:t xml:space="preserve">and implement the new copy of the Software at no additional cost to University.  This warranty shall remain in full force and effect as long as the </w:t>
      </w:r>
      <w:r w:rsidR="008C0849" w:rsidRPr="0024170D">
        <w:rPr>
          <w:rFonts w:ascii="Courier New" w:hAnsi="Courier New" w:cs="Courier New"/>
        </w:rPr>
        <w:t>Grant of License</w:t>
      </w:r>
      <w:r w:rsidRPr="0024170D">
        <w:rPr>
          <w:rFonts w:ascii="Courier New" w:hAnsi="Courier New" w:cs="Courier New"/>
        </w:rPr>
        <w:t xml:space="preserve"> remains in effect. </w:t>
      </w:r>
    </w:p>
    <w:p w:rsidR="00046091" w:rsidRPr="0024170D" w:rsidRDefault="00046091" w:rsidP="00046091">
      <w:pPr>
        <w:rPr>
          <w:rFonts w:ascii="Courier New" w:hAnsi="Courier New" w:cs="Courier New"/>
        </w:rPr>
      </w:pPr>
    </w:p>
    <w:p w:rsidR="00046091" w:rsidRPr="0024170D" w:rsidRDefault="00046091" w:rsidP="00046091">
      <w:pPr>
        <w:numPr>
          <w:ilvl w:val="1"/>
          <w:numId w:val="1"/>
        </w:numPr>
        <w:rPr>
          <w:rFonts w:ascii="Courier New" w:hAnsi="Courier New" w:cs="Courier New"/>
        </w:rPr>
      </w:pPr>
      <w:r w:rsidRPr="0024170D">
        <w:rPr>
          <w:rFonts w:ascii="Courier New" w:hAnsi="Courier New" w:cs="Courier New"/>
          <w:bCs/>
          <w:iCs/>
          <w:u w:val="single"/>
        </w:rPr>
        <w:t>Intellectual Property Warranty</w:t>
      </w:r>
      <w:r w:rsidRPr="0024170D">
        <w:rPr>
          <w:rFonts w:ascii="Courier New" w:hAnsi="Courier New" w:cs="Courier New"/>
        </w:rPr>
        <w:t>.  Supplier represents, warrants and agrees that: Supplier has all Intellectual Property Rights necessary to license the Software to University in accordance with the terms of this Agreement; Supplier is the sole owner or is a valid licensee of the Software and has secured all necessary licenses, consents, and authorizations with respect to the use of the Software to the full extent contemplated herein, including, but not limited to: all Source Code, text, pictures, audio, video, logos and copy contained therein; the Software does not and shall not infringe upon any patent, copyright, trademark or other proprietary right or violate any trade secret or other contractual right of any Third Party; and there is currently no actual or threatened suit against Supplier by any Third Party based on an alleged violation of such right.  This warranty shall survive the expiration or termination of this Agreement.</w:t>
      </w:r>
    </w:p>
    <w:p w:rsidR="00046091" w:rsidRPr="0024170D" w:rsidRDefault="00046091" w:rsidP="00046091">
      <w:pPr>
        <w:rPr>
          <w:rFonts w:ascii="Courier New" w:hAnsi="Courier New" w:cs="Courier New"/>
        </w:rPr>
      </w:pPr>
    </w:p>
    <w:p w:rsidR="00046091" w:rsidRPr="0024170D" w:rsidRDefault="00046091" w:rsidP="00046091">
      <w:pPr>
        <w:numPr>
          <w:ilvl w:val="1"/>
          <w:numId w:val="1"/>
        </w:numPr>
        <w:rPr>
          <w:rFonts w:ascii="Courier New" w:hAnsi="Courier New" w:cs="Courier New"/>
        </w:rPr>
      </w:pPr>
      <w:r w:rsidRPr="0024170D">
        <w:rPr>
          <w:rFonts w:ascii="Courier New" w:hAnsi="Courier New" w:cs="Courier New"/>
          <w:bCs/>
          <w:iCs/>
          <w:u w:val="single"/>
        </w:rPr>
        <w:t>Warranty of Authority</w:t>
      </w:r>
      <w:r w:rsidRPr="0024170D">
        <w:rPr>
          <w:rFonts w:ascii="Courier New" w:hAnsi="Courier New" w:cs="Courier New"/>
        </w:rPr>
        <w:t>.  Each party represents and warrants that it has the right to enter into this Agreement.  Supplier represents and warrants that it has the unrestricted right to license the Software, and that it has the financial viability to fulfill its obligations under this Agreement.  Supplier represents, warrants and agrees that Software shall be free and clear of all liens, claims, encumbrances or demands of Third Parties.  Supplier represents and warrants that it has no knowledge of any pending or threatened litigation, dispute or controversy arising from or related to the Software.  This warranty shall survive the expiration or termination of this Agreement.</w:t>
      </w:r>
    </w:p>
    <w:p w:rsidR="00046091" w:rsidRPr="0024170D" w:rsidRDefault="00046091" w:rsidP="00046091">
      <w:pPr>
        <w:rPr>
          <w:rFonts w:ascii="Courier New" w:hAnsi="Courier New" w:cs="Courier New"/>
        </w:rPr>
      </w:pPr>
    </w:p>
    <w:p w:rsidR="00046091" w:rsidRPr="0024170D" w:rsidRDefault="00046091" w:rsidP="00046091">
      <w:pPr>
        <w:numPr>
          <w:ilvl w:val="1"/>
          <w:numId w:val="1"/>
        </w:numPr>
        <w:rPr>
          <w:rFonts w:ascii="Courier New" w:hAnsi="Courier New" w:cs="Courier New"/>
        </w:rPr>
      </w:pPr>
      <w:r w:rsidRPr="0024170D">
        <w:rPr>
          <w:rFonts w:ascii="Courier New" w:hAnsi="Courier New" w:cs="Courier New"/>
          <w:bCs/>
          <w:iCs/>
          <w:color w:val="000000"/>
          <w:u w:val="single"/>
        </w:rPr>
        <w:t>Third Party</w:t>
      </w:r>
      <w:r w:rsidRPr="0024170D">
        <w:rPr>
          <w:rFonts w:ascii="Courier New" w:hAnsi="Courier New" w:cs="Courier New"/>
          <w:color w:val="000000"/>
          <w:u w:val="single"/>
        </w:rPr>
        <w:t xml:space="preserve"> </w:t>
      </w:r>
      <w:r w:rsidRPr="0024170D">
        <w:rPr>
          <w:rFonts w:ascii="Courier New" w:hAnsi="Courier New" w:cs="Courier New"/>
          <w:bCs/>
          <w:iCs/>
          <w:u w:val="single"/>
        </w:rPr>
        <w:t>Warranties and Indemnities</w:t>
      </w:r>
      <w:r w:rsidRPr="0024170D">
        <w:rPr>
          <w:rFonts w:ascii="Courier New" w:hAnsi="Courier New" w:cs="Courier New"/>
        </w:rPr>
        <w:t>.</w:t>
      </w:r>
      <w:r w:rsidRPr="0024170D">
        <w:rPr>
          <w:rFonts w:ascii="Courier New" w:hAnsi="Courier New" w:cs="Courier New"/>
          <w:spacing w:val="-3"/>
        </w:rPr>
        <w:t xml:space="preserve">  Supplier will assign to University all Third Party warranties and indemnities that Supplier receives in connection with any products provided to University.  To the extent that Supplier is not permitted to assign any warranties or indemnities through to University, Supplier agrees to specifically identify and enforce those warranties and indemnities on behalf of University to the extent Supplier is permitted to do so under the terms of the applicable </w:t>
      </w:r>
      <w:r w:rsidRPr="0024170D">
        <w:rPr>
          <w:rFonts w:ascii="Courier New" w:hAnsi="Courier New" w:cs="Courier New"/>
          <w:color w:val="000000"/>
        </w:rPr>
        <w:t xml:space="preserve">Third Party </w:t>
      </w:r>
      <w:r w:rsidRPr="0024170D">
        <w:rPr>
          <w:rFonts w:ascii="Courier New" w:hAnsi="Courier New" w:cs="Courier New"/>
          <w:spacing w:val="-3"/>
        </w:rPr>
        <w:t>agreements</w:t>
      </w:r>
      <w:r w:rsidRPr="0024170D">
        <w:rPr>
          <w:rFonts w:ascii="Courier New" w:hAnsi="Courier New" w:cs="Courier New"/>
        </w:rPr>
        <w:t>.</w:t>
      </w:r>
    </w:p>
    <w:p w:rsidR="00046091" w:rsidRPr="0024170D" w:rsidRDefault="00046091" w:rsidP="00046091">
      <w:pPr>
        <w:rPr>
          <w:rFonts w:ascii="Courier New" w:hAnsi="Courier New" w:cs="Courier New"/>
        </w:rPr>
      </w:pPr>
    </w:p>
    <w:p w:rsidR="00046091" w:rsidRPr="0024170D" w:rsidRDefault="00046091" w:rsidP="00046091">
      <w:pPr>
        <w:numPr>
          <w:ilvl w:val="1"/>
          <w:numId w:val="1"/>
        </w:numPr>
        <w:rPr>
          <w:rFonts w:ascii="Courier New" w:hAnsi="Courier New" w:cs="Courier New"/>
        </w:rPr>
      </w:pPr>
      <w:r w:rsidRPr="0024170D">
        <w:rPr>
          <w:rFonts w:ascii="Courier New" w:hAnsi="Courier New" w:cs="Courier New"/>
          <w:u w:val="single"/>
        </w:rPr>
        <w:t>Date/Time Change Warranty</w:t>
      </w:r>
      <w:r w:rsidRPr="0024170D">
        <w:rPr>
          <w:rFonts w:ascii="Courier New" w:hAnsi="Courier New" w:cs="Courier New"/>
        </w:rPr>
        <w:t xml:space="preserve">.  Supplier represents and warrants to University that the Software provided will accurately process date and time-based calculations under circumstances of change including, but not limited to: century changes and daylight saving </w:t>
      </w:r>
      <w:r w:rsidRPr="0024170D">
        <w:rPr>
          <w:rFonts w:ascii="Courier New" w:hAnsi="Courier New" w:cs="Courier New"/>
        </w:rPr>
        <w:lastRenderedPageBreak/>
        <w:t>time changes.  Supplier must repair any date/time change defects at Supplier’s own expense.</w:t>
      </w:r>
    </w:p>
    <w:p w:rsidR="00046091" w:rsidRPr="0024170D" w:rsidRDefault="00046091" w:rsidP="00046091">
      <w:pPr>
        <w:rPr>
          <w:rFonts w:ascii="Courier New" w:hAnsi="Courier New" w:cs="Courier New"/>
        </w:rPr>
      </w:pPr>
    </w:p>
    <w:p w:rsidR="00046091" w:rsidRPr="0024170D" w:rsidRDefault="00046091" w:rsidP="00046091">
      <w:pPr>
        <w:numPr>
          <w:ilvl w:val="1"/>
          <w:numId w:val="1"/>
        </w:numPr>
        <w:rPr>
          <w:rFonts w:ascii="Courier New" w:hAnsi="Courier New" w:cs="Courier New"/>
        </w:rPr>
      </w:pPr>
      <w:r w:rsidRPr="0024170D">
        <w:rPr>
          <w:rFonts w:ascii="Courier New" w:hAnsi="Courier New" w:cs="Courier New"/>
          <w:u w:val="single"/>
        </w:rPr>
        <w:t>Open Source Software Warranty</w:t>
      </w:r>
      <w:r w:rsidRPr="0024170D">
        <w:rPr>
          <w:rFonts w:ascii="Courier New" w:hAnsi="Courier New" w:cs="Courier New"/>
        </w:rPr>
        <w:t>.  Supplier represents and warrants to University that, if any open source software is incorporated or embedded in the Software being provided to University, then Supplier will specifically identify each instance of open source software that is incorporated or embedded along with any associated license terms and conditions.</w:t>
      </w:r>
    </w:p>
    <w:p w:rsidR="00046091" w:rsidRPr="0024170D" w:rsidRDefault="00046091" w:rsidP="00046091">
      <w:pPr>
        <w:rPr>
          <w:rFonts w:ascii="Courier New" w:hAnsi="Courier New" w:cs="Courier New"/>
        </w:rPr>
      </w:pPr>
    </w:p>
    <w:p w:rsidR="00046091" w:rsidRPr="0024170D" w:rsidRDefault="00046091" w:rsidP="00046091">
      <w:pPr>
        <w:numPr>
          <w:ilvl w:val="1"/>
          <w:numId w:val="1"/>
        </w:numPr>
        <w:rPr>
          <w:rFonts w:ascii="Courier New" w:hAnsi="Courier New" w:cs="Courier New"/>
        </w:rPr>
      </w:pPr>
      <w:r w:rsidRPr="0024170D">
        <w:rPr>
          <w:rFonts w:ascii="Courier New" w:hAnsi="Courier New" w:cs="Courier New"/>
          <w:u w:val="single"/>
        </w:rPr>
        <w:t>Most Favored Customer Warranty</w:t>
      </w:r>
      <w:r w:rsidRPr="0024170D">
        <w:rPr>
          <w:rFonts w:ascii="Courier New" w:hAnsi="Courier New" w:cs="Courier New"/>
        </w:rPr>
        <w:t xml:space="preserve">.  Supplier represents and warrants and agrees that the </w:t>
      </w:r>
      <w:r w:rsidR="00C0723E" w:rsidRPr="0024170D">
        <w:rPr>
          <w:rFonts w:ascii="Courier New" w:hAnsi="Courier New" w:cs="Courier New"/>
        </w:rPr>
        <w:t>Software</w:t>
      </w:r>
      <w:r w:rsidRPr="0024170D">
        <w:rPr>
          <w:rFonts w:ascii="Courier New" w:hAnsi="Courier New" w:cs="Courier New"/>
        </w:rPr>
        <w:t xml:space="preserve">, Support and Maintenance Services and other fees stated herein are and shall be the lowest fees Supplier charges any of its other licensees.  In any case where University fees are found to be higher, then Supplier will provide University with a retroactive refund </w:t>
      </w:r>
      <w:r w:rsidR="00F71A4A" w:rsidRPr="0024170D">
        <w:rPr>
          <w:rFonts w:ascii="Courier New" w:hAnsi="Courier New" w:cs="Courier New"/>
        </w:rPr>
        <w:t>for any</w:t>
      </w:r>
      <w:r w:rsidRPr="0024170D">
        <w:rPr>
          <w:rFonts w:ascii="Courier New" w:hAnsi="Courier New" w:cs="Courier New"/>
        </w:rPr>
        <w:t xml:space="preserve"> overpayment.</w:t>
      </w:r>
    </w:p>
    <w:p w:rsidR="00046091" w:rsidRPr="0024170D" w:rsidRDefault="00046091" w:rsidP="00046091">
      <w:pPr>
        <w:rPr>
          <w:rFonts w:ascii="Courier New" w:hAnsi="Courier New" w:cs="Courier New"/>
        </w:rPr>
      </w:pPr>
      <w:r w:rsidRPr="0024170D">
        <w:rPr>
          <w:rFonts w:ascii="Courier New" w:hAnsi="Courier New" w:cs="Courier New"/>
        </w:rPr>
        <w:t xml:space="preserve"> </w:t>
      </w:r>
    </w:p>
    <w:p w:rsidR="00046091" w:rsidRPr="0024170D" w:rsidRDefault="00046091" w:rsidP="00046091">
      <w:pPr>
        <w:numPr>
          <w:ilvl w:val="1"/>
          <w:numId w:val="1"/>
        </w:numPr>
        <w:rPr>
          <w:rFonts w:ascii="Courier New" w:hAnsi="Courier New" w:cs="Courier New"/>
        </w:rPr>
      </w:pPr>
      <w:r w:rsidRPr="0024170D">
        <w:rPr>
          <w:rFonts w:ascii="Courier New" w:hAnsi="Courier New" w:cs="Courier New"/>
          <w:u w:val="single"/>
        </w:rPr>
        <w:t xml:space="preserve">Compliance </w:t>
      </w:r>
      <w:proofErr w:type="gramStart"/>
      <w:r w:rsidRPr="0024170D">
        <w:rPr>
          <w:rFonts w:ascii="Courier New" w:hAnsi="Courier New" w:cs="Courier New"/>
          <w:u w:val="single"/>
        </w:rPr>
        <w:t>With</w:t>
      </w:r>
      <w:proofErr w:type="gramEnd"/>
      <w:r w:rsidRPr="0024170D">
        <w:rPr>
          <w:rFonts w:ascii="Courier New" w:hAnsi="Courier New" w:cs="Courier New"/>
          <w:u w:val="single"/>
        </w:rPr>
        <w:t xml:space="preserve"> Laws Warranty</w:t>
      </w:r>
      <w:r w:rsidRPr="0024170D">
        <w:rPr>
          <w:rFonts w:ascii="Courier New" w:hAnsi="Courier New" w:cs="Courier New"/>
        </w:rPr>
        <w:t>.  Supplier represents and warrants to University that it will comply with all applicable laws, including its tax responsibilities, pertaining to the Agreement and its provision of the Software to University.</w:t>
      </w:r>
    </w:p>
    <w:p w:rsidR="00046091" w:rsidRPr="0024170D" w:rsidRDefault="00046091" w:rsidP="00046091">
      <w:pPr>
        <w:rPr>
          <w:rFonts w:ascii="Courier New" w:hAnsi="Courier New" w:cs="Courier New"/>
        </w:rPr>
      </w:pPr>
    </w:p>
    <w:p w:rsidR="00046091" w:rsidRPr="0024170D" w:rsidRDefault="00046091" w:rsidP="00046091">
      <w:pPr>
        <w:numPr>
          <w:ilvl w:val="1"/>
          <w:numId w:val="1"/>
        </w:numPr>
        <w:rPr>
          <w:rFonts w:ascii="Courier New" w:hAnsi="Courier New" w:cs="Courier New"/>
        </w:rPr>
      </w:pPr>
      <w:r w:rsidRPr="0024170D">
        <w:rPr>
          <w:rFonts w:ascii="Courier New" w:hAnsi="Courier New" w:cs="Courier New"/>
          <w:bCs/>
          <w:iCs/>
        </w:rPr>
        <w:t>THE WARRANTIES SET FORTH ABOVE ARE IN LIEU OF ALL OTHER WARRANTIES, EXPRESS OR IMPLIED, WITH REGARD TO THE SOFTWARE PURSUANT TO THIS AGREEMENT, INCLUDING, BUT NOT LIMITED TO, ANY IMPLIED WARRANTIES OF MERCHANTABILITY AND FITNESS FOR A PARTICULAR PURPOSE.</w:t>
      </w:r>
    </w:p>
    <w:p w:rsidR="00046091" w:rsidRPr="0024170D" w:rsidRDefault="00046091" w:rsidP="00046091">
      <w:pPr>
        <w:tabs>
          <w:tab w:val="left" w:pos="0"/>
        </w:tabs>
        <w:rPr>
          <w:rFonts w:ascii="Courier New" w:hAnsi="Courier New" w:cs="Courier New"/>
          <w:b/>
          <w:u w:val="single"/>
        </w:rPr>
      </w:pPr>
    </w:p>
    <w:p w:rsidR="00046091" w:rsidRPr="0024170D" w:rsidRDefault="00046091" w:rsidP="00046091">
      <w:pPr>
        <w:numPr>
          <w:ilvl w:val="0"/>
          <w:numId w:val="1"/>
        </w:numPr>
        <w:tabs>
          <w:tab w:val="left" w:pos="0"/>
        </w:tabs>
        <w:rPr>
          <w:rFonts w:ascii="Courier New" w:hAnsi="Courier New" w:cs="Courier New"/>
          <w:b/>
          <w:u w:val="single"/>
        </w:rPr>
      </w:pPr>
      <w:r w:rsidRPr="0024170D">
        <w:rPr>
          <w:rFonts w:ascii="Courier New" w:hAnsi="Courier New" w:cs="Courier New"/>
          <w:b/>
          <w:u w:val="single"/>
        </w:rPr>
        <w:t>INTELLECTUAL PROPERTY INFRINGEMENT INDEMNIFICATION</w:t>
      </w:r>
    </w:p>
    <w:p w:rsidR="00046091" w:rsidRPr="0024170D" w:rsidRDefault="00046091" w:rsidP="00046091">
      <w:pPr>
        <w:tabs>
          <w:tab w:val="left" w:pos="0"/>
        </w:tabs>
        <w:rPr>
          <w:rFonts w:ascii="Courier New" w:hAnsi="Courier New" w:cs="Courier New"/>
          <w:b/>
          <w:u w:val="single"/>
        </w:rPr>
      </w:pPr>
    </w:p>
    <w:p w:rsidR="00046091" w:rsidRPr="0024170D" w:rsidRDefault="00046091" w:rsidP="00046091">
      <w:pPr>
        <w:numPr>
          <w:ilvl w:val="1"/>
          <w:numId w:val="1"/>
        </w:numPr>
        <w:rPr>
          <w:rFonts w:ascii="Courier New" w:hAnsi="Courier New" w:cs="Courier New"/>
          <w:spacing w:val="-3"/>
        </w:rPr>
      </w:pPr>
      <w:r w:rsidRPr="0024170D">
        <w:rPr>
          <w:rFonts w:ascii="Courier New" w:hAnsi="Courier New" w:cs="Courier New"/>
          <w:spacing w:val="-3"/>
        </w:rPr>
        <w:t xml:space="preserve">Supplier shall indemnify, defend and hold University harmless from any and all actions, proceedings, or claims of any type brought against </w:t>
      </w:r>
      <w:r w:rsidRPr="0024170D">
        <w:rPr>
          <w:rFonts w:ascii="Courier New" w:hAnsi="Courier New" w:cs="Courier New"/>
        </w:rPr>
        <w:t>University</w:t>
      </w:r>
      <w:r w:rsidRPr="0024170D">
        <w:rPr>
          <w:rFonts w:ascii="Courier New" w:hAnsi="Courier New" w:cs="Courier New"/>
          <w:spacing w:val="-3"/>
        </w:rPr>
        <w:t xml:space="preserve"> alleging that the Software and/or Documentation or University's use of the Software and/or Documentation constitutes a misappropriation or infringement upon any patent, copyright, trademark, or other proprietary right or violates any trade secret or other contractual right of any </w:t>
      </w:r>
      <w:r w:rsidRPr="0024170D">
        <w:rPr>
          <w:rFonts w:ascii="Courier New" w:hAnsi="Courier New" w:cs="Courier New"/>
          <w:color w:val="000000"/>
        </w:rPr>
        <w:t>Third Party</w:t>
      </w:r>
      <w:r w:rsidRPr="0024170D">
        <w:rPr>
          <w:rFonts w:ascii="Courier New" w:hAnsi="Courier New" w:cs="Courier New"/>
          <w:spacing w:val="-3"/>
        </w:rPr>
        <w:t>.  Supplier agrees to defend against, and hold University harmless from, any claims and to pay all litigation costs, all reasonable attorneys' fees, settlement payments and all judgments, damages, costs or expenses awarded or resulting from any claim</w:t>
      </w:r>
      <w:r w:rsidR="003E1EEC" w:rsidRPr="0024170D">
        <w:rPr>
          <w:rFonts w:ascii="Courier New" w:hAnsi="Courier New" w:cs="Courier New"/>
          <w:spacing w:val="-3"/>
        </w:rPr>
        <w:t xml:space="preserve">.  </w:t>
      </w:r>
      <w:r w:rsidRPr="0024170D">
        <w:rPr>
          <w:rFonts w:ascii="Courier New" w:hAnsi="Courier New" w:cs="Courier New"/>
        </w:rPr>
        <w:t>University</w:t>
      </w:r>
      <w:r w:rsidRPr="0024170D">
        <w:rPr>
          <w:rFonts w:ascii="Courier New" w:hAnsi="Courier New" w:cs="Courier New"/>
          <w:spacing w:val="-3"/>
        </w:rPr>
        <w:t xml:space="preserve"> shall, after receiving notice of a claim, advise Supplier of it.  University’s failure to give Supplier timely notification of said claim shall not effect Supplier’s indemnification obligation unless such failure materially prejudices Supplier’s ability to defend the claim.  University </w:t>
      </w:r>
      <w:r w:rsidRPr="0024170D">
        <w:rPr>
          <w:rFonts w:ascii="Courier New" w:hAnsi="Courier New" w:cs="Courier New"/>
          <w:spacing w:val="-3"/>
        </w:rPr>
        <w:lastRenderedPageBreak/>
        <w:t>reserves the right to employ separate counsel and participate in the defense of any claim at its own expense.</w:t>
      </w:r>
    </w:p>
    <w:p w:rsidR="00046091" w:rsidRPr="0024170D" w:rsidRDefault="00046091" w:rsidP="00046091">
      <w:pPr>
        <w:rPr>
          <w:rFonts w:ascii="Courier New" w:hAnsi="Courier New" w:cs="Courier New"/>
          <w:spacing w:val="-3"/>
        </w:rPr>
      </w:pPr>
    </w:p>
    <w:p w:rsidR="00046091" w:rsidRPr="0024170D" w:rsidRDefault="00046091" w:rsidP="00046091">
      <w:pPr>
        <w:numPr>
          <w:ilvl w:val="1"/>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rPr>
      </w:pPr>
      <w:r w:rsidRPr="0024170D">
        <w:rPr>
          <w:rFonts w:ascii="Courier New" w:hAnsi="Courier New" w:cs="Courier New"/>
          <w:spacing w:val="-3"/>
        </w:rPr>
        <w:t xml:space="preserve">If the Software and/or Documentation, or any part thereof, is the subject of any claim for infringement of any patent, copyright, trademark, or other proprietary right or violates any trade secret or other contractual right of any Third Party, or if it is adjudicated by a court of competent jurisdiction that the Software and/or Documentation, or any part thereof, infringes any patent, copyright, trademark, or other proprietary right or violates any trade secret or other contractual right of any </w:t>
      </w:r>
      <w:r w:rsidRPr="0024170D">
        <w:rPr>
          <w:rFonts w:ascii="Courier New" w:hAnsi="Courier New" w:cs="Courier New"/>
          <w:color w:val="000000"/>
        </w:rPr>
        <w:t xml:space="preserve">Third Party, </w:t>
      </w:r>
      <w:r w:rsidRPr="0024170D">
        <w:rPr>
          <w:rFonts w:ascii="Courier New" w:hAnsi="Courier New" w:cs="Courier New"/>
          <w:spacing w:val="-3"/>
        </w:rPr>
        <w:t xml:space="preserve">and University's use of the Software and/or Documentation, or any part of it, is enjoined or interfered with in any manner, Supplier shall, at its sole expense and within thirty (30) calendar days of such injunction or interference, either: (a) procure for </w:t>
      </w:r>
      <w:r w:rsidRPr="0024170D">
        <w:rPr>
          <w:rFonts w:ascii="Courier New" w:hAnsi="Courier New" w:cs="Courier New"/>
        </w:rPr>
        <w:t>University</w:t>
      </w:r>
      <w:r w:rsidRPr="0024170D">
        <w:rPr>
          <w:rFonts w:ascii="Courier New" w:hAnsi="Courier New" w:cs="Courier New"/>
          <w:spacing w:val="-3"/>
        </w:rPr>
        <w:t xml:space="preserve"> the right to continue using the Software and/or Documentation free of any liability for infringement or violation; (b) replace or modify the Software and/or Documentation, or parts thereof, with non-infringing Software and/or Documentation of equivalent or better functionality that is reasonably satisfactory to </w:t>
      </w:r>
      <w:r w:rsidRPr="0024170D">
        <w:rPr>
          <w:rFonts w:ascii="Courier New" w:hAnsi="Courier New" w:cs="Courier New"/>
        </w:rPr>
        <w:t>University.</w:t>
      </w:r>
    </w:p>
    <w:p w:rsidR="00046091" w:rsidRPr="0024170D" w:rsidRDefault="00046091" w:rsidP="00046091">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rPr>
      </w:pPr>
    </w:p>
    <w:p w:rsidR="00046091" w:rsidRPr="0024170D" w:rsidRDefault="00046091" w:rsidP="00046091">
      <w:pPr>
        <w:numPr>
          <w:ilvl w:val="1"/>
          <w:numId w:val="1"/>
        </w:numPr>
        <w:spacing w:line="240" w:lineRule="atLeast"/>
        <w:rPr>
          <w:rFonts w:ascii="Courier New" w:hAnsi="Courier New" w:cs="Courier New"/>
        </w:rPr>
      </w:pPr>
      <w:r w:rsidRPr="0024170D">
        <w:rPr>
          <w:rFonts w:ascii="Courier New" w:hAnsi="Courier New" w:cs="Courier New"/>
        </w:rPr>
        <w:t>Supplier shall have no obligation to indemnify University for a claim if: (</w:t>
      </w:r>
      <w:r w:rsidR="0047144A" w:rsidRPr="0024170D">
        <w:rPr>
          <w:rFonts w:ascii="Courier New" w:hAnsi="Courier New" w:cs="Courier New"/>
        </w:rPr>
        <w:t>a</w:t>
      </w:r>
      <w:r w:rsidRPr="0024170D">
        <w:rPr>
          <w:rFonts w:ascii="Courier New" w:hAnsi="Courier New" w:cs="Courier New"/>
        </w:rPr>
        <w:t>) University uses the Software in a manner contrary to the provisions of this Agreement and such misuse is the cause of the infringement or misappropriation; or (</w:t>
      </w:r>
      <w:r w:rsidR="0047144A" w:rsidRPr="0024170D">
        <w:rPr>
          <w:rFonts w:ascii="Courier New" w:hAnsi="Courier New" w:cs="Courier New"/>
        </w:rPr>
        <w:t>b</w:t>
      </w:r>
      <w:r w:rsidRPr="0024170D">
        <w:rPr>
          <w:rFonts w:ascii="Courier New" w:hAnsi="Courier New" w:cs="Courier New"/>
        </w:rPr>
        <w:t>) University's use of the Software in combination with any product, software or system not authorized, approved or recommended by Supplier and such combination is the cause of the infringement or misappropriation.</w:t>
      </w:r>
    </w:p>
    <w:p w:rsidR="00046091" w:rsidRPr="0024170D" w:rsidRDefault="00046091" w:rsidP="00046091">
      <w:pPr>
        <w:spacing w:line="240" w:lineRule="atLeast"/>
        <w:rPr>
          <w:rFonts w:ascii="Courier New" w:hAnsi="Courier New" w:cs="Courier New"/>
        </w:rPr>
      </w:pPr>
    </w:p>
    <w:p w:rsidR="00046091" w:rsidRPr="0024170D" w:rsidRDefault="00046091" w:rsidP="00046091">
      <w:pPr>
        <w:numPr>
          <w:ilvl w:val="1"/>
          <w:numId w:val="1"/>
        </w:numPr>
        <w:spacing w:line="240" w:lineRule="atLeast"/>
        <w:rPr>
          <w:rFonts w:ascii="Courier New" w:hAnsi="Courier New" w:cs="Courier New"/>
        </w:rPr>
      </w:pPr>
      <w:r w:rsidRPr="0024170D">
        <w:rPr>
          <w:rFonts w:ascii="Courier New" w:hAnsi="Courier New" w:cs="Courier New"/>
          <w:spacing w:val="-3"/>
        </w:rPr>
        <w:t xml:space="preserve">No limitation of liability set forth elsewhere in this Agreement is applicable to the Intellectual Property </w:t>
      </w:r>
      <w:r w:rsidR="00B77C46" w:rsidRPr="0024170D">
        <w:rPr>
          <w:rFonts w:ascii="Courier New" w:hAnsi="Courier New" w:cs="Courier New"/>
          <w:spacing w:val="-3"/>
        </w:rPr>
        <w:t>I</w:t>
      </w:r>
      <w:r w:rsidRPr="0024170D">
        <w:rPr>
          <w:rFonts w:ascii="Courier New" w:hAnsi="Courier New" w:cs="Courier New"/>
          <w:spacing w:val="-3"/>
        </w:rPr>
        <w:t xml:space="preserve">nfringement </w:t>
      </w:r>
      <w:r w:rsidR="00B77C46" w:rsidRPr="0024170D">
        <w:rPr>
          <w:rFonts w:ascii="Courier New" w:hAnsi="Courier New" w:cs="Courier New"/>
          <w:spacing w:val="-3"/>
        </w:rPr>
        <w:t>Indemnification</w:t>
      </w:r>
      <w:r w:rsidRPr="0024170D">
        <w:rPr>
          <w:rFonts w:ascii="Courier New" w:hAnsi="Courier New" w:cs="Courier New"/>
          <w:spacing w:val="-3"/>
        </w:rPr>
        <w:t xml:space="preserve">.  </w:t>
      </w:r>
      <w:r w:rsidRPr="0024170D">
        <w:rPr>
          <w:rFonts w:ascii="Courier New" w:hAnsi="Courier New" w:cs="Courier New"/>
        </w:rPr>
        <w:t xml:space="preserve">  </w:t>
      </w:r>
    </w:p>
    <w:p w:rsidR="00046091" w:rsidRPr="0024170D" w:rsidRDefault="00046091" w:rsidP="00046091">
      <w:pPr>
        <w:tabs>
          <w:tab w:val="left" w:pos="0"/>
        </w:tabs>
        <w:rPr>
          <w:rFonts w:ascii="Courier New" w:hAnsi="Courier New" w:cs="Courier New"/>
          <w:b/>
          <w:u w:val="single"/>
        </w:rPr>
      </w:pPr>
    </w:p>
    <w:p w:rsidR="00046091" w:rsidRPr="0024170D" w:rsidRDefault="00046091" w:rsidP="00046091">
      <w:pPr>
        <w:numPr>
          <w:ilvl w:val="0"/>
          <w:numId w:val="1"/>
        </w:numPr>
        <w:tabs>
          <w:tab w:val="left" w:pos="0"/>
        </w:tabs>
        <w:rPr>
          <w:rFonts w:ascii="Courier New" w:hAnsi="Courier New" w:cs="Courier New"/>
          <w:b/>
          <w:u w:val="single"/>
        </w:rPr>
      </w:pPr>
      <w:r w:rsidRPr="0024170D">
        <w:rPr>
          <w:rFonts w:ascii="Courier New" w:hAnsi="Courier New" w:cs="Courier New"/>
          <w:b/>
          <w:u w:val="single"/>
        </w:rPr>
        <w:t>GENERAL INDEMNIFICATION</w:t>
      </w:r>
    </w:p>
    <w:p w:rsidR="00627D07" w:rsidRPr="0024170D" w:rsidRDefault="00627D07" w:rsidP="00627D07">
      <w:pPr>
        <w:tabs>
          <w:tab w:val="left" w:pos="0"/>
        </w:tabs>
        <w:rPr>
          <w:rFonts w:ascii="Courier New" w:hAnsi="Courier New" w:cs="Courier New"/>
          <w:b/>
          <w:u w:val="single"/>
        </w:rPr>
      </w:pPr>
    </w:p>
    <w:p w:rsidR="0009259B" w:rsidRPr="0024170D" w:rsidRDefault="0009259B" w:rsidP="0009259B">
      <w:pPr>
        <w:numPr>
          <w:ilvl w:val="1"/>
          <w:numId w:val="1"/>
        </w:numPr>
        <w:tabs>
          <w:tab w:val="left" w:pos="0"/>
        </w:tabs>
        <w:rPr>
          <w:rFonts w:ascii="Courier New" w:hAnsi="Courier New" w:cs="Courier New"/>
        </w:rPr>
      </w:pPr>
      <w:r w:rsidRPr="0024170D">
        <w:rPr>
          <w:rFonts w:ascii="Courier New" w:hAnsi="Courier New" w:cs="Courier New"/>
        </w:rPr>
        <w:t xml:space="preserve">Supplier shall defend, indemnify, and hold harmless University, its officers, employees, and agents, respective assigns and successors-in-interest from and against all losses, expenses (including attorneys' fees), damages, and liabilities of any kind resulting from or arising out of this agreement and/or </w:t>
      </w:r>
      <w:r w:rsidR="003F6F73" w:rsidRPr="0024170D">
        <w:rPr>
          <w:rFonts w:ascii="Courier New" w:hAnsi="Courier New" w:cs="Courier New"/>
        </w:rPr>
        <w:t>Supplier</w:t>
      </w:r>
      <w:r w:rsidRPr="0024170D">
        <w:rPr>
          <w:rFonts w:ascii="Courier New" w:hAnsi="Courier New" w:cs="Courier New"/>
        </w:rPr>
        <w:t xml:space="preserve">'s performance hereunder, provided such losses, expenses, damages and liabilities are due or claimed to be due to the negligent or willful acts or omissions of </w:t>
      </w:r>
      <w:r w:rsidR="003F6F73" w:rsidRPr="0024170D">
        <w:rPr>
          <w:rFonts w:ascii="Courier New" w:hAnsi="Courier New" w:cs="Courier New"/>
        </w:rPr>
        <w:t>Supplier</w:t>
      </w:r>
      <w:r w:rsidRPr="0024170D">
        <w:rPr>
          <w:rFonts w:ascii="Courier New" w:hAnsi="Courier New" w:cs="Courier New"/>
        </w:rPr>
        <w:t xml:space="preserve">, its officers, employees, agents, subcontractors, or anyone directly or </w:t>
      </w:r>
      <w:r w:rsidRPr="0024170D">
        <w:rPr>
          <w:rFonts w:ascii="Courier New" w:hAnsi="Courier New" w:cs="Courier New"/>
        </w:rPr>
        <w:lastRenderedPageBreak/>
        <w:t xml:space="preserve">indirectly employed by them, or any person or persons under </w:t>
      </w:r>
      <w:r w:rsidR="003F6F73" w:rsidRPr="0024170D">
        <w:rPr>
          <w:rFonts w:ascii="Courier New" w:hAnsi="Courier New" w:cs="Courier New"/>
        </w:rPr>
        <w:t>Supplier</w:t>
      </w:r>
      <w:r w:rsidRPr="0024170D">
        <w:rPr>
          <w:rFonts w:ascii="Courier New" w:hAnsi="Courier New" w:cs="Courier New"/>
        </w:rPr>
        <w:t>'s direction and control.</w:t>
      </w:r>
    </w:p>
    <w:p w:rsidR="0009259B" w:rsidRDefault="0009259B" w:rsidP="0009259B">
      <w:pPr>
        <w:tabs>
          <w:tab w:val="left" w:pos="0"/>
        </w:tabs>
        <w:rPr>
          <w:rFonts w:ascii="Courier New" w:hAnsi="Courier New" w:cs="Courier New"/>
        </w:rPr>
      </w:pPr>
    </w:p>
    <w:p w:rsidR="00046091" w:rsidRPr="00612242" w:rsidRDefault="00046091" w:rsidP="00046091">
      <w:pPr>
        <w:numPr>
          <w:ilvl w:val="0"/>
          <w:numId w:val="1"/>
        </w:numPr>
        <w:tabs>
          <w:tab w:val="left" w:pos="0"/>
        </w:tabs>
        <w:rPr>
          <w:rFonts w:ascii="Courier New" w:hAnsi="Courier New" w:cs="Courier New"/>
          <w:b/>
          <w:u w:val="single"/>
        </w:rPr>
      </w:pPr>
      <w:r w:rsidRPr="00612242">
        <w:rPr>
          <w:rFonts w:ascii="Courier New" w:hAnsi="Courier New" w:cs="Courier New"/>
          <w:b/>
          <w:u w:val="single"/>
        </w:rPr>
        <w:t>LIMITATION OF LIABILITY</w:t>
      </w:r>
    </w:p>
    <w:p w:rsidR="00046091" w:rsidRPr="00612242" w:rsidRDefault="00046091" w:rsidP="00046091">
      <w:pPr>
        <w:tabs>
          <w:tab w:val="left" w:pos="0"/>
        </w:tabs>
        <w:rPr>
          <w:rFonts w:ascii="Courier New" w:hAnsi="Courier New" w:cs="Courier New"/>
          <w:u w:val="single"/>
        </w:rPr>
      </w:pPr>
    </w:p>
    <w:p w:rsidR="00046091" w:rsidRPr="00D70154" w:rsidRDefault="00046091" w:rsidP="003D460F">
      <w:pPr>
        <w:rPr>
          <w:rFonts w:ascii="Courier New" w:hAnsi="Courier New" w:cs="Courier New"/>
          <w:spacing w:val="-3"/>
        </w:rPr>
      </w:pPr>
      <w:r w:rsidRPr="00612242">
        <w:rPr>
          <w:rFonts w:ascii="Courier New" w:hAnsi="Courier New" w:cs="Courier New"/>
          <w:bCs/>
          <w:spacing w:val="-3"/>
        </w:rPr>
        <w:t>EXCEPT AS OTHERWISE PROVIDED IN THIS AGREEMENT, NEITHER PARTY SHALL BE LIABLE</w:t>
      </w:r>
      <w:r w:rsidRPr="00FF23AE">
        <w:rPr>
          <w:rFonts w:ascii="Courier New" w:hAnsi="Courier New" w:cs="Courier New"/>
          <w:bCs/>
          <w:spacing w:val="-3"/>
        </w:rPr>
        <w:t xml:space="preserve"> FOR ANY LOST PROFITS, CONSEQUENTIAL, INCIDENTAL, INDIRECT, EXEMPLARY, OR </w:t>
      </w:r>
      <w:r w:rsidR="00D70154">
        <w:rPr>
          <w:rFonts w:ascii="Courier New" w:hAnsi="Courier New" w:cs="Courier New"/>
          <w:bCs/>
          <w:spacing w:val="-3"/>
        </w:rPr>
        <w:t xml:space="preserve">SPECIAL </w:t>
      </w:r>
      <w:r w:rsidRPr="00FF23AE">
        <w:rPr>
          <w:rFonts w:ascii="Courier New" w:hAnsi="Courier New" w:cs="Courier New"/>
          <w:bCs/>
          <w:spacing w:val="-3"/>
        </w:rPr>
        <w:t xml:space="preserve">DAMAGES, </w:t>
      </w:r>
      <w:r w:rsidR="00D70154" w:rsidRPr="00D70154">
        <w:rPr>
          <w:rFonts w:ascii="Courier New" w:hAnsi="Courier New" w:cs="Courier New"/>
        </w:rPr>
        <w:t xml:space="preserve">HOWEVER CAUSED </w:t>
      </w:r>
      <w:smartTag w:uri="urn:schemas-microsoft-com:office:smarttags" w:element="stockticker">
        <w:smartTag w:uri="urn:schemas-microsoft-com:office:smarttags" w:element="Street">
          <w:r w:rsidR="00D70154" w:rsidRPr="00D70154">
            <w:rPr>
              <w:rFonts w:ascii="Courier New" w:hAnsi="Courier New" w:cs="Courier New"/>
            </w:rPr>
            <w:t>AND</w:t>
          </w:r>
        </w:smartTag>
      </w:smartTag>
      <w:r w:rsidR="00D70154" w:rsidRPr="00D70154">
        <w:rPr>
          <w:rFonts w:ascii="Courier New" w:hAnsi="Courier New" w:cs="Courier New"/>
        </w:rPr>
        <w:t xml:space="preserve"> ON ANY THEORY OF LIABILITY ARISING OUT OF OR RELATING TO THIS AGREEMENT</w:t>
      </w:r>
      <w:r w:rsidR="00D70154" w:rsidRPr="00FF23AE">
        <w:rPr>
          <w:rFonts w:ascii="Courier New" w:hAnsi="Courier New" w:cs="Courier New"/>
          <w:bCs/>
          <w:spacing w:val="-3"/>
        </w:rPr>
        <w:t xml:space="preserve"> </w:t>
      </w:r>
      <w:r w:rsidRPr="00FF23AE">
        <w:rPr>
          <w:rFonts w:ascii="Courier New" w:hAnsi="Courier New" w:cs="Courier New"/>
          <w:bCs/>
          <w:spacing w:val="-3"/>
        </w:rPr>
        <w:t>EVEN IF IT HAS BEEN ADVISED OF THE POSSIBILITY</w:t>
      </w:r>
      <w:r>
        <w:rPr>
          <w:rFonts w:ascii="Courier New" w:hAnsi="Courier New" w:cs="Courier New"/>
          <w:bCs/>
          <w:spacing w:val="-3"/>
        </w:rPr>
        <w:t xml:space="preserve"> </w:t>
      </w:r>
      <w:r w:rsidRPr="00FF23AE">
        <w:rPr>
          <w:rFonts w:ascii="Courier New" w:hAnsi="Courier New" w:cs="Courier New"/>
          <w:bCs/>
          <w:spacing w:val="-3"/>
        </w:rPr>
        <w:t>OF SUCH DAMAGES.</w:t>
      </w:r>
      <w:r w:rsidR="00D70154" w:rsidRPr="00D70154">
        <w:rPr>
          <w:sz w:val="18"/>
        </w:rPr>
        <w:t xml:space="preserve"> </w:t>
      </w:r>
      <w:r w:rsidR="00B52841">
        <w:rPr>
          <w:sz w:val="18"/>
        </w:rPr>
        <w:t xml:space="preserve">  </w:t>
      </w:r>
      <w:r w:rsidR="00D70154" w:rsidRPr="00D70154">
        <w:rPr>
          <w:rFonts w:ascii="Courier New" w:hAnsi="Courier New" w:cs="Courier New"/>
        </w:rPr>
        <w:t xml:space="preserve">THE FOREGOING LIMITATION OF LIABILITY IS NOT APPLICABLE TO SUPPLIER’S </w:t>
      </w:r>
      <w:r w:rsidR="00DA380E">
        <w:rPr>
          <w:rFonts w:ascii="Courier New" w:hAnsi="Courier New" w:cs="Courier New"/>
        </w:rPr>
        <w:t xml:space="preserve">WARRANTY AND </w:t>
      </w:r>
      <w:r w:rsidR="00D70154" w:rsidRPr="00D70154">
        <w:rPr>
          <w:rFonts w:ascii="Courier New" w:hAnsi="Courier New" w:cs="Courier New"/>
        </w:rPr>
        <w:t>INDEMNIFICATION OBLIGATIONS SET FORTH ELSEWHERE IN THIS AGREEMENT</w:t>
      </w:r>
      <w:r w:rsidR="003D460F">
        <w:rPr>
          <w:rFonts w:ascii="Courier New" w:hAnsi="Courier New" w:cs="Courier New"/>
        </w:rPr>
        <w:t xml:space="preserve"> OR</w:t>
      </w:r>
      <w:r w:rsidR="00D70154" w:rsidRPr="00D70154">
        <w:rPr>
          <w:rFonts w:ascii="Courier New" w:hAnsi="Courier New" w:cs="Courier New"/>
        </w:rPr>
        <w:t xml:space="preserve"> ANY PERSONAL INJURY CLAIM</w:t>
      </w:r>
      <w:r w:rsidR="00E849B9">
        <w:rPr>
          <w:rFonts w:ascii="Courier New" w:hAnsi="Courier New" w:cs="Courier New"/>
        </w:rPr>
        <w:t>. FURTHER</w:t>
      </w:r>
      <w:r w:rsidR="003D460F">
        <w:rPr>
          <w:rFonts w:ascii="Courier New" w:hAnsi="Courier New" w:cs="Courier New"/>
        </w:rPr>
        <w:t>,</w:t>
      </w:r>
      <w:r w:rsidR="00E849B9">
        <w:rPr>
          <w:rFonts w:ascii="Courier New" w:hAnsi="Courier New" w:cs="Courier New"/>
        </w:rPr>
        <w:t xml:space="preserve"> THE FOREGOING LIMITATION IS NOT APPLICABLE TO DAMAGES ARISING OUT OF ANY LOSS</w:t>
      </w:r>
      <w:r w:rsidR="003D460F">
        <w:rPr>
          <w:rFonts w:ascii="Courier New" w:hAnsi="Courier New" w:cs="Courier New"/>
        </w:rPr>
        <w:t xml:space="preserve">, </w:t>
      </w:r>
      <w:r w:rsidR="00E849B9">
        <w:rPr>
          <w:rFonts w:ascii="Courier New" w:hAnsi="Courier New" w:cs="Courier New"/>
        </w:rPr>
        <w:t>CORRUPTION</w:t>
      </w:r>
      <w:r w:rsidR="003D460F">
        <w:rPr>
          <w:rFonts w:ascii="Courier New" w:hAnsi="Courier New" w:cs="Courier New"/>
        </w:rPr>
        <w:t xml:space="preserve">, </w:t>
      </w:r>
      <w:r w:rsidR="00E849B9">
        <w:rPr>
          <w:rFonts w:ascii="Courier New" w:hAnsi="Courier New" w:cs="Courier New"/>
        </w:rPr>
        <w:t>OR BREACH OF DATA CAUSED BY OR RESULTING FROM SUPPLIER’S ERRORS OR OMISSIONS</w:t>
      </w:r>
      <w:r w:rsidR="00D70154">
        <w:rPr>
          <w:rFonts w:ascii="Courier New" w:hAnsi="Courier New" w:cs="Courier New"/>
        </w:rPr>
        <w:t>.</w:t>
      </w:r>
    </w:p>
    <w:p w:rsidR="00046091" w:rsidRPr="00FF07E2" w:rsidRDefault="00046091" w:rsidP="00046091">
      <w:pPr>
        <w:rPr>
          <w:rFonts w:ascii="Courier New" w:hAnsi="Courier New" w:cs="Courier New"/>
          <w:spacing w:val="-3"/>
        </w:rPr>
      </w:pPr>
    </w:p>
    <w:p w:rsidR="00046091" w:rsidRPr="006C57D3" w:rsidRDefault="00046091" w:rsidP="00046091">
      <w:pPr>
        <w:pStyle w:val="NormalIndent"/>
        <w:numPr>
          <w:ilvl w:val="0"/>
          <w:numId w:val="1"/>
        </w:numPr>
        <w:rPr>
          <w:rFonts w:ascii="Courier New" w:hAnsi="Courier New" w:cs="Courier New"/>
          <w:sz w:val="24"/>
          <w:szCs w:val="24"/>
        </w:rPr>
      </w:pPr>
      <w:r w:rsidRPr="00FF07E2">
        <w:rPr>
          <w:rFonts w:ascii="Courier New" w:hAnsi="Courier New" w:cs="Courier New"/>
          <w:b/>
          <w:sz w:val="24"/>
          <w:szCs w:val="24"/>
          <w:u w:val="single"/>
        </w:rPr>
        <w:t>INSURANCE</w:t>
      </w:r>
    </w:p>
    <w:p w:rsidR="00046091" w:rsidRPr="00927942" w:rsidRDefault="00046091" w:rsidP="00046091">
      <w:pPr>
        <w:pStyle w:val="BodyText"/>
        <w:tabs>
          <w:tab w:val="left" w:pos="720"/>
        </w:tabs>
        <w:spacing w:after="0"/>
        <w:rPr>
          <w:rFonts w:ascii="Courier New" w:hAnsi="Courier New" w:cs="Courier New"/>
        </w:rPr>
      </w:pPr>
    </w:p>
    <w:p w:rsidR="00FB4089" w:rsidRDefault="004262A4" w:rsidP="00F821BE">
      <w:pPr>
        <w:pStyle w:val="BodyText"/>
        <w:numPr>
          <w:ilvl w:val="1"/>
          <w:numId w:val="1"/>
        </w:numPr>
        <w:tabs>
          <w:tab w:val="left" w:pos="720"/>
        </w:tabs>
        <w:spacing w:after="0"/>
        <w:rPr>
          <w:rFonts w:ascii="Courier New" w:hAnsi="Courier New" w:cs="Courier New"/>
        </w:rPr>
      </w:pPr>
      <w:r>
        <w:rPr>
          <w:rFonts w:ascii="Courier New" w:hAnsi="Courier New" w:cs="Courier New"/>
        </w:rPr>
        <w:t>On or before</w:t>
      </w:r>
      <w:r w:rsidRPr="00FF07E2">
        <w:rPr>
          <w:rFonts w:ascii="Courier New" w:hAnsi="Courier New" w:cs="Courier New"/>
        </w:rPr>
        <w:t xml:space="preserve"> the Effective Date, </w:t>
      </w:r>
      <w:r>
        <w:rPr>
          <w:rFonts w:ascii="Courier New" w:hAnsi="Courier New" w:cs="Courier New"/>
        </w:rPr>
        <w:t>Supplier</w:t>
      </w:r>
      <w:r w:rsidRPr="00FF07E2">
        <w:rPr>
          <w:rFonts w:ascii="Courier New" w:hAnsi="Courier New" w:cs="Courier New"/>
        </w:rPr>
        <w:t xml:space="preserve"> shall provide to University proof, such as an insurance certificate, evidencing full compliance with the insurance requirements set forth herein.</w:t>
      </w:r>
    </w:p>
    <w:p w:rsidR="00046091" w:rsidRPr="00B871DF" w:rsidRDefault="00046091" w:rsidP="00046091">
      <w:pPr>
        <w:rPr>
          <w:rFonts w:ascii="Courier New" w:hAnsi="Courier New" w:cs="Courier New"/>
        </w:rPr>
      </w:pPr>
    </w:p>
    <w:p w:rsidR="00046091" w:rsidRPr="00B871DF" w:rsidRDefault="00E913BE" w:rsidP="00046091">
      <w:pPr>
        <w:rPr>
          <w:rFonts w:ascii="Courier New" w:hAnsi="Courier New" w:cs="Courier New"/>
        </w:rPr>
      </w:pPr>
      <w:r w:rsidRPr="00B871DF">
        <w:rPr>
          <w:rFonts w:ascii="Courier New" w:hAnsi="Courier New" w:cs="Courier New"/>
        </w:rPr>
        <w:t>S</w:t>
      </w:r>
      <w:r>
        <w:rPr>
          <w:rFonts w:ascii="Courier New" w:hAnsi="Courier New" w:cs="Courier New"/>
        </w:rPr>
        <w:t>upplier</w:t>
      </w:r>
      <w:r w:rsidR="00046091" w:rsidRPr="00B871DF">
        <w:rPr>
          <w:rFonts w:ascii="Courier New" w:hAnsi="Courier New" w:cs="Courier New"/>
        </w:rPr>
        <w:t>, at its sole cost and expense, shall insure its activities in connection with the work under this order and obtain, keep in force, and maintain insurance as follows:</w:t>
      </w:r>
    </w:p>
    <w:p w:rsidR="00046091" w:rsidRPr="00B871DF" w:rsidRDefault="00046091" w:rsidP="00046091">
      <w:pPr>
        <w:rPr>
          <w:rFonts w:ascii="Courier New" w:hAnsi="Courier New" w:cs="Courier New"/>
        </w:rPr>
      </w:pPr>
    </w:p>
    <w:p w:rsidR="00046091" w:rsidRPr="00B871DF" w:rsidRDefault="00F13567" w:rsidP="00341B0A">
      <w:pPr>
        <w:ind w:left="360"/>
        <w:rPr>
          <w:rFonts w:ascii="Courier New" w:hAnsi="Courier New" w:cs="Courier New"/>
        </w:rPr>
      </w:pPr>
      <w:r>
        <w:rPr>
          <w:rFonts w:ascii="Courier New" w:hAnsi="Courier New" w:cs="Courier New"/>
        </w:rPr>
        <w:t>a)</w:t>
      </w:r>
      <w:r w:rsidR="001F3741">
        <w:rPr>
          <w:rFonts w:ascii="Courier New" w:hAnsi="Courier New" w:cs="Courier New"/>
        </w:rPr>
        <w:tab/>
      </w:r>
      <w:r w:rsidR="00046091" w:rsidRPr="00B871DF">
        <w:rPr>
          <w:rFonts w:ascii="Courier New" w:hAnsi="Courier New" w:cs="Courier New"/>
        </w:rPr>
        <w:t>Comprehensive or Commercial Form General Liability Insurance (contractual liability included) with limits as follows:</w:t>
      </w:r>
    </w:p>
    <w:p w:rsidR="00046091" w:rsidRPr="00B871DF" w:rsidRDefault="00046091" w:rsidP="00341B0A">
      <w:pPr>
        <w:ind w:left="360"/>
        <w:rPr>
          <w:rFonts w:ascii="Courier New" w:hAnsi="Courier New" w:cs="Courier New"/>
        </w:rPr>
      </w:pPr>
    </w:p>
    <w:p w:rsidR="00046091" w:rsidRPr="00B871DF" w:rsidRDefault="00046091" w:rsidP="00341B0A">
      <w:pPr>
        <w:ind w:left="360"/>
        <w:rPr>
          <w:rFonts w:ascii="Courier New" w:hAnsi="Courier New" w:cs="Courier New"/>
        </w:rPr>
      </w:pPr>
      <w:r w:rsidRPr="00B871DF">
        <w:rPr>
          <w:rFonts w:ascii="Courier New" w:hAnsi="Courier New" w:cs="Courier New"/>
        </w:rPr>
        <w:t>Each Occurrence $1,000,000.00</w:t>
      </w:r>
    </w:p>
    <w:p w:rsidR="00046091" w:rsidRPr="00B871DF" w:rsidRDefault="00046091" w:rsidP="00341B0A">
      <w:pPr>
        <w:ind w:left="360"/>
        <w:rPr>
          <w:rFonts w:ascii="Courier New" w:hAnsi="Courier New" w:cs="Courier New"/>
        </w:rPr>
      </w:pPr>
    </w:p>
    <w:p w:rsidR="00046091" w:rsidRPr="00B871DF" w:rsidRDefault="00046091" w:rsidP="00341B0A">
      <w:pPr>
        <w:ind w:left="360"/>
        <w:rPr>
          <w:rFonts w:ascii="Courier New" w:hAnsi="Courier New" w:cs="Courier New"/>
        </w:rPr>
      </w:pPr>
      <w:r w:rsidRPr="00B871DF">
        <w:rPr>
          <w:rFonts w:ascii="Courier New" w:hAnsi="Courier New" w:cs="Courier New"/>
        </w:rPr>
        <w:t>Products/Completed Operations Aggregate $2,000,000.00</w:t>
      </w:r>
    </w:p>
    <w:p w:rsidR="00046091" w:rsidRPr="00B871DF" w:rsidRDefault="00046091" w:rsidP="00341B0A">
      <w:pPr>
        <w:ind w:left="360"/>
        <w:rPr>
          <w:rFonts w:ascii="Courier New" w:hAnsi="Courier New" w:cs="Courier New"/>
        </w:rPr>
      </w:pPr>
    </w:p>
    <w:p w:rsidR="00046091" w:rsidRPr="00B871DF" w:rsidRDefault="00046091" w:rsidP="00341B0A">
      <w:pPr>
        <w:ind w:left="360"/>
        <w:rPr>
          <w:rFonts w:ascii="Courier New" w:hAnsi="Courier New" w:cs="Courier New"/>
        </w:rPr>
      </w:pPr>
      <w:r w:rsidRPr="00B871DF">
        <w:rPr>
          <w:rFonts w:ascii="Courier New" w:hAnsi="Courier New" w:cs="Courier New"/>
        </w:rPr>
        <w:t>Personal and Advertising Injury $1,000,000.00</w:t>
      </w:r>
    </w:p>
    <w:p w:rsidR="00046091" w:rsidRPr="00B871DF" w:rsidRDefault="00046091" w:rsidP="00341B0A">
      <w:pPr>
        <w:ind w:left="360"/>
        <w:rPr>
          <w:rFonts w:ascii="Courier New" w:hAnsi="Courier New" w:cs="Courier New"/>
        </w:rPr>
      </w:pPr>
    </w:p>
    <w:p w:rsidR="00046091" w:rsidRPr="00B871DF" w:rsidRDefault="00046091" w:rsidP="00341B0A">
      <w:pPr>
        <w:ind w:left="360"/>
        <w:rPr>
          <w:rFonts w:ascii="Courier New" w:hAnsi="Courier New" w:cs="Courier New"/>
        </w:rPr>
      </w:pPr>
      <w:r w:rsidRPr="00B871DF">
        <w:rPr>
          <w:rFonts w:ascii="Courier New" w:hAnsi="Courier New" w:cs="Courier New"/>
        </w:rPr>
        <w:t>General Aggregate (Not applicable to the Comprehensive Form) $2,000,000.00</w:t>
      </w:r>
    </w:p>
    <w:p w:rsidR="00046091" w:rsidRPr="00B871DF" w:rsidRDefault="00046091" w:rsidP="00341B0A">
      <w:pPr>
        <w:ind w:left="360"/>
        <w:rPr>
          <w:rFonts w:ascii="Courier New" w:hAnsi="Courier New" w:cs="Courier New"/>
        </w:rPr>
      </w:pPr>
    </w:p>
    <w:p w:rsidR="00046091" w:rsidRPr="00B871DF" w:rsidRDefault="00046091" w:rsidP="00341B0A">
      <w:pPr>
        <w:ind w:left="360"/>
        <w:rPr>
          <w:rFonts w:ascii="Courier New" w:hAnsi="Courier New" w:cs="Courier New"/>
        </w:rPr>
      </w:pPr>
      <w:r w:rsidRPr="00B871DF">
        <w:rPr>
          <w:rFonts w:ascii="Courier New" w:hAnsi="Courier New" w:cs="Courier New"/>
        </w:rPr>
        <w:t xml:space="preserve">If the above insurance is written on a claims-made form, it shall continue for three years following termination of this Agreement. </w:t>
      </w:r>
      <w:r w:rsidR="00341B0A">
        <w:rPr>
          <w:rFonts w:ascii="Courier New" w:hAnsi="Courier New" w:cs="Courier New"/>
        </w:rPr>
        <w:t xml:space="preserve"> </w:t>
      </w:r>
      <w:r w:rsidRPr="00B871DF">
        <w:rPr>
          <w:rFonts w:ascii="Courier New" w:hAnsi="Courier New" w:cs="Courier New"/>
        </w:rPr>
        <w:t xml:space="preserve">The insurance shall have a retroactive date of placement prior to or coinciding with the effective date of this Agreement. </w:t>
      </w:r>
    </w:p>
    <w:p w:rsidR="00046091" w:rsidRPr="00B871DF" w:rsidRDefault="00046091" w:rsidP="00341B0A">
      <w:pPr>
        <w:ind w:left="360"/>
        <w:rPr>
          <w:rFonts w:ascii="Courier New" w:hAnsi="Courier New" w:cs="Courier New"/>
        </w:rPr>
      </w:pPr>
    </w:p>
    <w:p w:rsidR="00046091" w:rsidRPr="00B871DF" w:rsidRDefault="00DF22DC" w:rsidP="0024170D">
      <w:pPr>
        <w:ind w:left="360"/>
        <w:rPr>
          <w:rFonts w:ascii="Courier New" w:hAnsi="Courier New" w:cs="Courier New"/>
        </w:rPr>
      </w:pPr>
      <w:r w:rsidRPr="00DF22DC">
        <w:rPr>
          <w:rFonts w:ascii="Courier New" w:hAnsi="Courier New" w:cs="Courier New"/>
          <w:i/>
        </w:rPr>
        <w:lastRenderedPageBreak/>
        <w:t>b)</w:t>
      </w:r>
      <w:r>
        <w:rPr>
          <w:rFonts w:ascii="Courier New" w:hAnsi="Courier New" w:cs="Courier New"/>
          <w:i/>
        </w:rPr>
        <w:t xml:space="preserve"> </w:t>
      </w:r>
      <w:r w:rsidR="00046091" w:rsidRPr="00B871DF">
        <w:rPr>
          <w:rFonts w:ascii="Courier New" w:hAnsi="Courier New" w:cs="Courier New"/>
        </w:rPr>
        <w:t xml:space="preserve">Business Automobile Liability Insurance for owned, scheduled, non-owned, or hired automobiles with a combined single </w:t>
      </w:r>
      <w:proofErr w:type="gramStart"/>
      <w:r w:rsidR="00046091" w:rsidRPr="00B871DF">
        <w:rPr>
          <w:rFonts w:ascii="Courier New" w:hAnsi="Courier New" w:cs="Courier New"/>
        </w:rPr>
        <w:t>limit</w:t>
      </w:r>
      <w:proofErr w:type="gramEnd"/>
      <w:r w:rsidR="00046091" w:rsidRPr="00B871DF">
        <w:rPr>
          <w:rFonts w:ascii="Courier New" w:hAnsi="Courier New" w:cs="Courier New"/>
        </w:rPr>
        <w:t xml:space="preserve"> not less than </w:t>
      </w:r>
      <w:r w:rsidR="00F456CB" w:rsidRPr="002C6C51">
        <w:rPr>
          <w:rFonts w:ascii="Courier New" w:hAnsi="Courier New" w:cs="Courier New"/>
        </w:rPr>
        <w:t>$</w:t>
      </w:r>
      <w:r w:rsidR="00046091" w:rsidRPr="002C6C51">
        <w:rPr>
          <w:rFonts w:ascii="Courier New" w:hAnsi="Courier New" w:cs="Courier New"/>
        </w:rPr>
        <w:t>1</w:t>
      </w:r>
      <w:r w:rsidR="00F456CB" w:rsidRPr="002C6C51">
        <w:rPr>
          <w:rFonts w:ascii="Courier New" w:hAnsi="Courier New" w:cs="Courier New"/>
        </w:rPr>
        <w:t xml:space="preserve">,000,000.00 </w:t>
      </w:r>
      <w:r w:rsidR="00046091" w:rsidRPr="00B871DF">
        <w:rPr>
          <w:rFonts w:ascii="Courier New" w:hAnsi="Courier New" w:cs="Courier New"/>
        </w:rPr>
        <w:t>per occurrence.</w:t>
      </w:r>
      <w:r w:rsidR="00B52841">
        <w:rPr>
          <w:rFonts w:ascii="Courier New" w:hAnsi="Courier New" w:cs="Courier New"/>
        </w:rPr>
        <w:t xml:space="preserve">  </w:t>
      </w:r>
    </w:p>
    <w:p w:rsidR="00046091" w:rsidRPr="00B871DF" w:rsidRDefault="00046091" w:rsidP="00341B0A">
      <w:pPr>
        <w:ind w:left="360"/>
        <w:rPr>
          <w:rFonts w:ascii="Courier New" w:hAnsi="Courier New" w:cs="Courier New"/>
        </w:rPr>
      </w:pPr>
    </w:p>
    <w:p w:rsidR="00046091" w:rsidRPr="00B871DF" w:rsidRDefault="00706195" w:rsidP="00E223A7">
      <w:pPr>
        <w:numPr>
          <w:ins w:id="0" w:author="Karen Meade" w:date="2010-12-10T17:10:00Z"/>
        </w:numPr>
        <w:ind w:left="360"/>
        <w:rPr>
          <w:rFonts w:ascii="Courier New" w:hAnsi="Courier New" w:cs="Courier New"/>
        </w:rPr>
      </w:pPr>
      <w:proofErr w:type="gramStart"/>
      <w:r>
        <w:rPr>
          <w:rFonts w:ascii="Courier New" w:hAnsi="Courier New" w:cs="Courier New"/>
        </w:rPr>
        <w:t>c</w:t>
      </w:r>
      <w:proofErr w:type="gramEnd"/>
      <w:r>
        <w:rPr>
          <w:rFonts w:ascii="Courier New" w:hAnsi="Courier New" w:cs="Courier New"/>
        </w:rPr>
        <w:t>)</w:t>
      </w:r>
      <w:r w:rsidR="001F3741">
        <w:rPr>
          <w:rFonts w:ascii="Courier New" w:hAnsi="Courier New" w:cs="Courier New"/>
        </w:rPr>
        <w:tab/>
      </w:r>
      <w:r w:rsidR="00046091" w:rsidRPr="009775AA">
        <w:rPr>
          <w:rFonts w:ascii="Courier New" w:hAnsi="Courier New" w:cs="Courier New"/>
        </w:rPr>
        <w:t xml:space="preserve">Professional Liability Insurance with a limit of </w:t>
      </w:r>
      <w:r w:rsidR="00E223A7" w:rsidRPr="00E223A7">
        <w:rPr>
          <w:rFonts w:ascii="Courier New" w:hAnsi="Courier New" w:cs="Courier New"/>
        </w:rPr>
        <w:t xml:space="preserve">$2,000,000.00 </w:t>
      </w:r>
      <w:r w:rsidR="00046091" w:rsidRPr="00E223A7">
        <w:rPr>
          <w:rFonts w:ascii="Courier New" w:hAnsi="Courier New" w:cs="Courier New"/>
        </w:rPr>
        <w:t xml:space="preserve">per occurrence with an aggregate of not less than </w:t>
      </w:r>
      <w:r w:rsidR="00E223A7" w:rsidRPr="00E223A7">
        <w:rPr>
          <w:rFonts w:ascii="Courier New" w:hAnsi="Courier New" w:cs="Courier New"/>
        </w:rPr>
        <w:t>$2,000,000.00</w:t>
      </w:r>
      <w:r w:rsidR="00E223A7" w:rsidRPr="00B52841">
        <w:rPr>
          <w:rFonts w:ascii="Courier New" w:hAnsi="Courier New" w:cs="Courier New"/>
        </w:rPr>
        <w:t>.</w:t>
      </w:r>
      <w:r w:rsidR="00E223A7" w:rsidRPr="009775AA">
        <w:rPr>
          <w:rFonts w:ascii="Courier New" w:hAnsi="Courier New" w:cs="Courier New"/>
        </w:rPr>
        <w:t xml:space="preserve"> </w:t>
      </w:r>
    </w:p>
    <w:p w:rsidR="00046091" w:rsidRPr="00B871DF" w:rsidRDefault="00046091" w:rsidP="00341B0A">
      <w:pPr>
        <w:ind w:left="360"/>
        <w:rPr>
          <w:rFonts w:ascii="Courier New" w:hAnsi="Courier New" w:cs="Courier New"/>
        </w:rPr>
      </w:pPr>
    </w:p>
    <w:p w:rsidR="00046091" w:rsidRPr="00B871DF" w:rsidRDefault="00046091" w:rsidP="00341B0A">
      <w:pPr>
        <w:ind w:left="360"/>
        <w:rPr>
          <w:rFonts w:ascii="Courier New" w:hAnsi="Courier New" w:cs="Courier New"/>
        </w:rPr>
      </w:pPr>
      <w:r w:rsidRPr="00B871DF">
        <w:rPr>
          <w:rFonts w:ascii="Courier New" w:hAnsi="Courier New" w:cs="Courier New"/>
        </w:rPr>
        <w:t xml:space="preserve">If this insurance is written on a claims-made form, it shall continue for three years following termination of this Agreement. </w:t>
      </w:r>
      <w:r w:rsidR="00341B0A">
        <w:rPr>
          <w:rFonts w:ascii="Courier New" w:hAnsi="Courier New" w:cs="Courier New"/>
        </w:rPr>
        <w:t xml:space="preserve"> </w:t>
      </w:r>
      <w:r w:rsidRPr="00B871DF">
        <w:rPr>
          <w:rFonts w:ascii="Courier New" w:hAnsi="Courier New" w:cs="Courier New"/>
        </w:rPr>
        <w:t>The insurance shall have a retroactive date of placement prior to or coinciding with the effective date of this Agreement.</w:t>
      </w:r>
    </w:p>
    <w:p w:rsidR="00046091" w:rsidRPr="00B871DF" w:rsidRDefault="00046091" w:rsidP="00341B0A">
      <w:pPr>
        <w:ind w:left="360"/>
        <w:rPr>
          <w:rFonts w:ascii="Courier New" w:hAnsi="Courier New" w:cs="Courier New"/>
        </w:rPr>
      </w:pPr>
    </w:p>
    <w:p w:rsidR="00046091" w:rsidRPr="00B871DF" w:rsidRDefault="00BE16AC" w:rsidP="00341B0A">
      <w:pPr>
        <w:ind w:left="360"/>
        <w:rPr>
          <w:rFonts w:ascii="Courier New" w:hAnsi="Courier New" w:cs="Courier New"/>
        </w:rPr>
      </w:pPr>
      <w:r>
        <w:rPr>
          <w:rFonts w:ascii="Courier New" w:hAnsi="Courier New" w:cs="Courier New"/>
        </w:rPr>
        <w:t>d)</w:t>
      </w:r>
      <w:r w:rsidR="001F3741">
        <w:rPr>
          <w:rFonts w:ascii="Courier New" w:hAnsi="Courier New" w:cs="Courier New"/>
        </w:rPr>
        <w:tab/>
      </w:r>
      <w:r w:rsidR="00046091" w:rsidRPr="00B871DF">
        <w:rPr>
          <w:rFonts w:ascii="Courier New" w:hAnsi="Courier New" w:cs="Courier New"/>
        </w:rPr>
        <w:t xml:space="preserve">Workers' Compensation as required by </w:t>
      </w:r>
      <w:smartTag w:uri="urn:schemas-microsoft-com:office:smarttags" w:element="place">
        <w:smartTag w:uri="urn:schemas-microsoft-com:office:smarttags" w:element="PlaceName">
          <w:r w:rsidR="00046091" w:rsidRPr="00B871DF">
            <w:rPr>
              <w:rFonts w:ascii="Courier New" w:hAnsi="Courier New" w:cs="Courier New"/>
            </w:rPr>
            <w:t>California</w:t>
          </w:r>
        </w:smartTag>
        <w:r w:rsidR="00046091" w:rsidRPr="00B871DF">
          <w:rPr>
            <w:rFonts w:ascii="Courier New" w:hAnsi="Courier New" w:cs="Courier New"/>
          </w:rPr>
          <w:t xml:space="preserve"> </w:t>
        </w:r>
        <w:smartTag w:uri="urn:schemas-microsoft-com:office:smarttags" w:element="PlaceType">
          <w:r w:rsidR="00046091" w:rsidRPr="00B871DF">
            <w:rPr>
              <w:rFonts w:ascii="Courier New" w:hAnsi="Courier New" w:cs="Courier New"/>
            </w:rPr>
            <w:t>State</w:t>
          </w:r>
        </w:smartTag>
      </w:smartTag>
      <w:r w:rsidR="00046091" w:rsidRPr="00B871DF">
        <w:rPr>
          <w:rFonts w:ascii="Courier New" w:hAnsi="Courier New" w:cs="Courier New"/>
        </w:rPr>
        <w:t xml:space="preserve"> law.</w:t>
      </w:r>
    </w:p>
    <w:p w:rsidR="00046091" w:rsidRPr="00B871DF" w:rsidRDefault="00046091" w:rsidP="00341B0A">
      <w:pPr>
        <w:ind w:left="360"/>
        <w:rPr>
          <w:rFonts w:ascii="Courier New" w:hAnsi="Courier New" w:cs="Courier New"/>
        </w:rPr>
      </w:pPr>
    </w:p>
    <w:p w:rsidR="00046091" w:rsidRPr="00B871DF" w:rsidRDefault="00046091" w:rsidP="00E913BE">
      <w:pPr>
        <w:pStyle w:val="BodyText"/>
        <w:numPr>
          <w:ilvl w:val="1"/>
          <w:numId w:val="1"/>
        </w:numPr>
        <w:tabs>
          <w:tab w:val="left" w:pos="720"/>
        </w:tabs>
        <w:spacing w:after="0"/>
        <w:rPr>
          <w:rFonts w:ascii="Courier New" w:hAnsi="Courier New" w:cs="Courier New"/>
        </w:rPr>
      </w:pPr>
      <w:r w:rsidRPr="00B871DF">
        <w:rPr>
          <w:rFonts w:ascii="Courier New" w:hAnsi="Courier New" w:cs="Courier New"/>
        </w:rPr>
        <w:t xml:space="preserve">It is </w:t>
      </w:r>
      <w:r w:rsidR="003E1EEC">
        <w:rPr>
          <w:rFonts w:ascii="Courier New" w:hAnsi="Courier New" w:cs="Courier New"/>
        </w:rPr>
        <w:t>agreed</w:t>
      </w:r>
      <w:r w:rsidR="003E1EEC" w:rsidRPr="00B871DF">
        <w:rPr>
          <w:rFonts w:ascii="Courier New" w:hAnsi="Courier New" w:cs="Courier New"/>
        </w:rPr>
        <w:t xml:space="preserve"> </w:t>
      </w:r>
      <w:r w:rsidRPr="00B871DF">
        <w:rPr>
          <w:rFonts w:ascii="Courier New" w:hAnsi="Courier New" w:cs="Courier New"/>
        </w:rPr>
        <w:t xml:space="preserve">that the coverage and limits referred to under </w:t>
      </w:r>
      <w:r w:rsidR="00927942">
        <w:rPr>
          <w:rFonts w:ascii="Courier New" w:hAnsi="Courier New" w:cs="Courier New"/>
        </w:rPr>
        <w:t>19</w:t>
      </w:r>
      <w:r w:rsidR="004B57C6">
        <w:rPr>
          <w:rFonts w:ascii="Courier New" w:hAnsi="Courier New" w:cs="Courier New"/>
        </w:rPr>
        <w:t xml:space="preserve">.1 </w:t>
      </w:r>
      <w:r w:rsidR="00BE16AC">
        <w:rPr>
          <w:rFonts w:ascii="Courier New" w:hAnsi="Courier New" w:cs="Courier New"/>
        </w:rPr>
        <w:t>a</w:t>
      </w:r>
      <w:r w:rsidRPr="00B871DF">
        <w:rPr>
          <w:rFonts w:ascii="Courier New" w:hAnsi="Courier New" w:cs="Courier New"/>
        </w:rPr>
        <w:t xml:space="preserve">, </w:t>
      </w:r>
      <w:r w:rsidR="00BE16AC">
        <w:rPr>
          <w:rFonts w:ascii="Courier New" w:hAnsi="Courier New" w:cs="Courier New"/>
        </w:rPr>
        <w:t>b</w:t>
      </w:r>
      <w:r w:rsidRPr="00B871DF">
        <w:rPr>
          <w:rFonts w:ascii="Courier New" w:hAnsi="Courier New" w:cs="Courier New"/>
        </w:rPr>
        <w:t xml:space="preserve">, and </w:t>
      </w:r>
      <w:r w:rsidR="00BE16AC">
        <w:rPr>
          <w:rFonts w:ascii="Courier New" w:hAnsi="Courier New" w:cs="Courier New"/>
        </w:rPr>
        <w:t>c</w:t>
      </w:r>
      <w:r w:rsidRPr="00B871DF">
        <w:rPr>
          <w:rFonts w:ascii="Courier New" w:hAnsi="Courier New" w:cs="Courier New"/>
        </w:rPr>
        <w:t xml:space="preserve"> above shall not in any way limit the liability of </w:t>
      </w:r>
      <w:r w:rsidR="00927942" w:rsidRPr="00B871DF">
        <w:rPr>
          <w:rFonts w:ascii="Courier New" w:hAnsi="Courier New" w:cs="Courier New"/>
        </w:rPr>
        <w:t>S</w:t>
      </w:r>
      <w:r w:rsidR="00927942">
        <w:rPr>
          <w:rFonts w:ascii="Courier New" w:hAnsi="Courier New" w:cs="Courier New"/>
        </w:rPr>
        <w:t>upplier</w:t>
      </w:r>
      <w:r w:rsidRPr="00B871DF">
        <w:rPr>
          <w:rFonts w:ascii="Courier New" w:hAnsi="Courier New" w:cs="Courier New"/>
        </w:rPr>
        <w:t xml:space="preserve">. </w:t>
      </w:r>
      <w:r w:rsidR="00341B0A">
        <w:rPr>
          <w:rFonts w:ascii="Courier New" w:hAnsi="Courier New" w:cs="Courier New"/>
        </w:rPr>
        <w:t xml:space="preserve"> </w:t>
      </w:r>
      <w:r w:rsidR="00927942">
        <w:rPr>
          <w:rFonts w:ascii="Courier New" w:hAnsi="Courier New" w:cs="Courier New"/>
        </w:rPr>
        <w:t>Supplier</w:t>
      </w:r>
      <w:r w:rsidR="00927942" w:rsidRPr="00B871DF">
        <w:rPr>
          <w:rFonts w:ascii="Courier New" w:hAnsi="Courier New" w:cs="Courier New"/>
        </w:rPr>
        <w:t xml:space="preserve"> </w:t>
      </w:r>
      <w:r w:rsidRPr="00B871DF">
        <w:rPr>
          <w:rFonts w:ascii="Courier New" w:hAnsi="Courier New" w:cs="Courier New"/>
        </w:rPr>
        <w:t xml:space="preserve">shall furnish the University with certificates of insurance evidencing compliance with all requirements prior to commencing work under this Agreement. </w:t>
      </w:r>
      <w:r w:rsidR="00341B0A">
        <w:rPr>
          <w:rFonts w:ascii="Courier New" w:hAnsi="Courier New" w:cs="Courier New"/>
        </w:rPr>
        <w:t xml:space="preserve"> </w:t>
      </w:r>
      <w:r w:rsidRPr="00B871DF">
        <w:rPr>
          <w:rFonts w:ascii="Courier New" w:hAnsi="Courier New" w:cs="Courier New"/>
        </w:rPr>
        <w:t>Such certificates shall:</w:t>
      </w:r>
    </w:p>
    <w:p w:rsidR="00046091" w:rsidRPr="00B871DF" w:rsidRDefault="00046091" w:rsidP="00046091">
      <w:pPr>
        <w:rPr>
          <w:rFonts w:ascii="Courier New" w:hAnsi="Courier New" w:cs="Courier New"/>
        </w:rPr>
      </w:pPr>
    </w:p>
    <w:p w:rsidR="00046091" w:rsidRPr="00B871DF" w:rsidRDefault="00BE16AC" w:rsidP="00341B0A">
      <w:pPr>
        <w:ind w:left="360"/>
        <w:rPr>
          <w:rFonts w:ascii="Courier New" w:hAnsi="Courier New" w:cs="Courier New"/>
        </w:rPr>
      </w:pPr>
      <w:r>
        <w:rPr>
          <w:rFonts w:ascii="Courier New" w:hAnsi="Courier New" w:cs="Courier New"/>
        </w:rPr>
        <w:t>a)</w:t>
      </w:r>
      <w:r w:rsidR="001F3741">
        <w:rPr>
          <w:rFonts w:ascii="Courier New" w:hAnsi="Courier New" w:cs="Courier New"/>
        </w:rPr>
        <w:tab/>
      </w:r>
      <w:r w:rsidR="00046091" w:rsidRPr="00B871DF">
        <w:rPr>
          <w:rFonts w:ascii="Courier New" w:hAnsi="Courier New" w:cs="Courier New"/>
        </w:rPr>
        <w:t>Provide for thirty (30)</w:t>
      </w:r>
      <w:r w:rsidR="00341B0A">
        <w:rPr>
          <w:rFonts w:ascii="Courier New" w:hAnsi="Courier New" w:cs="Courier New"/>
        </w:rPr>
        <w:t xml:space="preserve"> </w:t>
      </w:r>
      <w:r w:rsidR="00046091" w:rsidRPr="00B871DF">
        <w:rPr>
          <w:rFonts w:ascii="Courier New" w:hAnsi="Courier New" w:cs="Courier New"/>
        </w:rPr>
        <w:t xml:space="preserve">days advance written notice to the University of any </w:t>
      </w:r>
      <w:proofErr w:type="gramStart"/>
      <w:r w:rsidR="00046091" w:rsidRPr="00B871DF">
        <w:rPr>
          <w:rFonts w:ascii="Courier New" w:hAnsi="Courier New" w:cs="Courier New"/>
        </w:rPr>
        <w:t>modification</w:t>
      </w:r>
      <w:proofErr w:type="gramEnd"/>
      <w:r w:rsidR="00046091" w:rsidRPr="00B871DF">
        <w:rPr>
          <w:rFonts w:ascii="Courier New" w:hAnsi="Courier New" w:cs="Courier New"/>
        </w:rPr>
        <w:t>, change, or cancellation of any of the above insurance coverage.</w:t>
      </w:r>
    </w:p>
    <w:p w:rsidR="00046091" w:rsidRPr="00B871DF" w:rsidRDefault="00046091" w:rsidP="00341B0A">
      <w:pPr>
        <w:ind w:left="360"/>
        <w:rPr>
          <w:rFonts w:ascii="Courier New" w:hAnsi="Courier New" w:cs="Courier New"/>
        </w:rPr>
      </w:pPr>
    </w:p>
    <w:p w:rsidR="00046091" w:rsidRPr="00B871DF" w:rsidRDefault="00BE16AC" w:rsidP="00341B0A">
      <w:pPr>
        <w:ind w:left="360"/>
        <w:rPr>
          <w:rFonts w:ascii="Courier New" w:hAnsi="Courier New" w:cs="Courier New"/>
        </w:rPr>
      </w:pPr>
      <w:r>
        <w:rPr>
          <w:rFonts w:ascii="Courier New" w:hAnsi="Courier New" w:cs="Courier New"/>
        </w:rPr>
        <w:t>b)</w:t>
      </w:r>
      <w:r w:rsidR="001F3741">
        <w:rPr>
          <w:rFonts w:ascii="Courier New" w:hAnsi="Courier New" w:cs="Courier New"/>
        </w:rPr>
        <w:tab/>
      </w:r>
      <w:r w:rsidR="00046091" w:rsidRPr="00B871DF">
        <w:rPr>
          <w:rFonts w:ascii="Courier New" w:hAnsi="Courier New" w:cs="Courier New"/>
        </w:rPr>
        <w:t xml:space="preserve">Indicate that </w:t>
      </w:r>
      <w:r w:rsidR="00341B0A" w:rsidRPr="00B871DF">
        <w:rPr>
          <w:rFonts w:ascii="Courier New" w:hAnsi="Courier New" w:cs="Courier New"/>
        </w:rPr>
        <w:t xml:space="preserve">THE REGENTS OF THE UNIVERSITY OF CALIFORNIA </w:t>
      </w:r>
      <w:r w:rsidR="00046091" w:rsidRPr="00B871DF">
        <w:rPr>
          <w:rFonts w:ascii="Courier New" w:hAnsi="Courier New" w:cs="Courier New"/>
        </w:rPr>
        <w:t xml:space="preserve">has been endorsed as an additional insured for the coverage referred to </w:t>
      </w:r>
      <w:r w:rsidR="00341B0A">
        <w:rPr>
          <w:rFonts w:ascii="Courier New" w:hAnsi="Courier New" w:cs="Courier New"/>
        </w:rPr>
        <w:t>herein</w:t>
      </w:r>
      <w:r w:rsidR="00046091" w:rsidRPr="00B871DF">
        <w:rPr>
          <w:rFonts w:ascii="Courier New" w:hAnsi="Courier New" w:cs="Courier New"/>
        </w:rPr>
        <w:t xml:space="preserve">. </w:t>
      </w:r>
      <w:r w:rsidR="00341B0A">
        <w:rPr>
          <w:rFonts w:ascii="Courier New" w:hAnsi="Courier New" w:cs="Courier New"/>
        </w:rPr>
        <w:t xml:space="preserve"> </w:t>
      </w:r>
      <w:r w:rsidR="00046091" w:rsidRPr="00B871DF">
        <w:rPr>
          <w:rFonts w:ascii="Courier New" w:hAnsi="Courier New" w:cs="Courier New"/>
        </w:rPr>
        <w:t xml:space="preserve">This provision shall only apply in proportion to and to the extent of the negligent acts or omissions of </w:t>
      </w:r>
      <w:r w:rsidR="00E913BE" w:rsidRPr="00B871DF">
        <w:rPr>
          <w:rFonts w:ascii="Courier New" w:hAnsi="Courier New" w:cs="Courier New"/>
        </w:rPr>
        <w:t>S</w:t>
      </w:r>
      <w:r w:rsidR="00E913BE">
        <w:rPr>
          <w:rFonts w:ascii="Courier New" w:hAnsi="Courier New" w:cs="Courier New"/>
        </w:rPr>
        <w:t>upplier</w:t>
      </w:r>
      <w:r w:rsidR="00046091" w:rsidRPr="00B871DF">
        <w:rPr>
          <w:rFonts w:ascii="Courier New" w:hAnsi="Courier New" w:cs="Courier New"/>
        </w:rPr>
        <w:t>, its officers, agents, or employees.</w:t>
      </w:r>
    </w:p>
    <w:p w:rsidR="00046091" w:rsidRPr="00B871DF" w:rsidRDefault="00046091" w:rsidP="00341B0A">
      <w:pPr>
        <w:ind w:left="360"/>
        <w:rPr>
          <w:rFonts w:ascii="Courier New" w:hAnsi="Courier New" w:cs="Courier New"/>
        </w:rPr>
      </w:pPr>
    </w:p>
    <w:p w:rsidR="00046091" w:rsidRDefault="00BE16AC" w:rsidP="00341B0A">
      <w:pPr>
        <w:ind w:left="360"/>
        <w:rPr>
          <w:rFonts w:ascii="Courier New" w:hAnsi="Courier New" w:cs="Courier New"/>
        </w:rPr>
      </w:pPr>
      <w:r>
        <w:rPr>
          <w:rFonts w:ascii="Courier New" w:hAnsi="Courier New" w:cs="Courier New"/>
        </w:rPr>
        <w:t>c)</w:t>
      </w:r>
      <w:r w:rsidR="001F3741">
        <w:rPr>
          <w:rFonts w:ascii="Courier New" w:hAnsi="Courier New" w:cs="Courier New"/>
        </w:rPr>
        <w:tab/>
      </w:r>
      <w:r w:rsidR="00046091" w:rsidRPr="00B871DF">
        <w:rPr>
          <w:rFonts w:ascii="Courier New" w:hAnsi="Courier New" w:cs="Courier New"/>
        </w:rPr>
        <w:t>Include a provision that the coverage will be primary and will not participate with nor be excess over any valid and collectible insurance or program of self-insurance carried or maintained by the University.</w:t>
      </w:r>
    </w:p>
    <w:p w:rsidR="00C531E8" w:rsidRDefault="00C531E8" w:rsidP="00341B0A">
      <w:pPr>
        <w:ind w:left="360"/>
        <w:rPr>
          <w:rFonts w:ascii="Courier New" w:hAnsi="Courier New" w:cs="Courier New"/>
        </w:rPr>
      </w:pPr>
    </w:p>
    <w:p w:rsidR="00C531E8" w:rsidRPr="00B871DF" w:rsidRDefault="00BE16AC" w:rsidP="00341B0A">
      <w:pPr>
        <w:ind w:left="360"/>
        <w:rPr>
          <w:rFonts w:ascii="Courier New" w:hAnsi="Courier New" w:cs="Courier New"/>
        </w:rPr>
      </w:pPr>
      <w:r>
        <w:rPr>
          <w:rFonts w:ascii="Courier New" w:hAnsi="Courier New" w:cs="Courier New"/>
        </w:rPr>
        <w:t>d)</w:t>
      </w:r>
      <w:r w:rsidR="001F3741">
        <w:rPr>
          <w:rFonts w:ascii="Courier New" w:hAnsi="Courier New" w:cs="Courier New"/>
        </w:rPr>
        <w:tab/>
      </w:r>
      <w:r w:rsidR="00C531E8" w:rsidRPr="00455A8B">
        <w:rPr>
          <w:rFonts w:ascii="Courier New" w:hAnsi="Courier New" w:cs="Courier New"/>
        </w:rPr>
        <w:t>Such insurance shall be with insurers with at least an “A+” rating</w:t>
      </w:r>
      <w:r w:rsidR="00C531E8">
        <w:rPr>
          <w:rFonts w:ascii="Courier New" w:hAnsi="Courier New" w:cs="Courier New"/>
        </w:rPr>
        <w:t>.</w:t>
      </w:r>
    </w:p>
    <w:p w:rsidR="00046091" w:rsidRPr="00612242" w:rsidRDefault="00046091" w:rsidP="00341B0A">
      <w:pPr>
        <w:ind w:left="360"/>
        <w:rPr>
          <w:rFonts w:ascii="Arial Narrow" w:hAnsi="Arial Narrow"/>
        </w:rPr>
      </w:pPr>
    </w:p>
    <w:p w:rsidR="00046091" w:rsidRPr="00FF07E2" w:rsidRDefault="00BE16AC" w:rsidP="00341B0A">
      <w:pPr>
        <w:pStyle w:val="NormalIndent"/>
        <w:ind w:left="360"/>
        <w:rPr>
          <w:rFonts w:ascii="Courier New" w:hAnsi="Courier New" w:cs="Courier New"/>
          <w:sz w:val="24"/>
          <w:szCs w:val="24"/>
        </w:rPr>
      </w:pPr>
      <w:r>
        <w:rPr>
          <w:rFonts w:ascii="Courier New" w:hAnsi="Courier New" w:cs="Courier New"/>
          <w:sz w:val="24"/>
          <w:szCs w:val="24"/>
        </w:rPr>
        <w:t>e)</w:t>
      </w:r>
      <w:r w:rsidR="001F3741">
        <w:rPr>
          <w:rFonts w:ascii="Courier New" w:hAnsi="Courier New" w:cs="Courier New"/>
          <w:sz w:val="24"/>
          <w:szCs w:val="24"/>
        </w:rPr>
        <w:tab/>
      </w:r>
      <w:r w:rsidR="00046091" w:rsidRPr="00612242">
        <w:rPr>
          <w:rFonts w:ascii="Courier New" w:hAnsi="Courier New" w:cs="Courier New"/>
          <w:sz w:val="24"/>
          <w:szCs w:val="24"/>
        </w:rPr>
        <w:t xml:space="preserve">The insurance policies shall provide that the insurance </w:t>
      </w:r>
      <w:r w:rsidR="00046091" w:rsidRPr="0024170D">
        <w:rPr>
          <w:rFonts w:ascii="Courier New" w:hAnsi="Courier New" w:cs="Courier New"/>
          <w:sz w:val="24"/>
          <w:szCs w:val="24"/>
        </w:rPr>
        <w:t>company shall notify University in writing at least thirty (30) days in advance if Supplier’s insurance coverage is to be canceled or materially altered so as not to comply with the requirements of this Agreement.</w:t>
      </w:r>
    </w:p>
    <w:p w:rsidR="00046091" w:rsidRPr="00FF07E2" w:rsidRDefault="00046091" w:rsidP="00046091">
      <w:pPr>
        <w:tabs>
          <w:tab w:val="left" w:pos="0"/>
        </w:tabs>
        <w:rPr>
          <w:rFonts w:ascii="Courier New" w:hAnsi="Courier New" w:cs="Courier New"/>
          <w:b/>
          <w:u w:val="single"/>
        </w:rPr>
      </w:pPr>
    </w:p>
    <w:p w:rsidR="00046091" w:rsidRDefault="00046091" w:rsidP="00046091">
      <w:pPr>
        <w:numPr>
          <w:ilvl w:val="0"/>
          <w:numId w:val="1"/>
        </w:numPr>
        <w:tabs>
          <w:tab w:val="left" w:pos="0"/>
        </w:tabs>
        <w:rPr>
          <w:rFonts w:ascii="Courier New" w:hAnsi="Courier New" w:cs="Courier New"/>
          <w:b/>
          <w:u w:val="single"/>
        </w:rPr>
      </w:pPr>
      <w:r>
        <w:rPr>
          <w:rFonts w:ascii="Courier New" w:hAnsi="Courier New" w:cs="Courier New"/>
          <w:b/>
          <w:u w:val="single"/>
        </w:rPr>
        <w:t>CONFIDENTIALITY</w:t>
      </w:r>
    </w:p>
    <w:p w:rsidR="00046091" w:rsidRDefault="00046091" w:rsidP="00046091">
      <w:pPr>
        <w:tabs>
          <w:tab w:val="left" w:pos="0"/>
        </w:tabs>
        <w:rPr>
          <w:rFonts w:ascii="Courier New" w:hAnsi="Courier New" w:cs="Courier New"/>
          <w:b/>
          <w:u w:val="single"/>
        </w:rPr>
      </w:pPr>
    </w:p>
    <w:p w:rsidR="00046091" w:rsidRDefault="00046091" w:rsidP="00046091">
      <w:pPr>
        <w:numPr>
          <w:ilvl w:val="1"/>
          <w:numId w:val="1"/>
        </w:numPr>
        <w:rPr>
          <w:rFonts w:ascii="Courier New" w:hAnsi="Courier New" w:cs="Courier New"/>
          <w:color w:val="000000"/>
        </w:rPr>
      </w:pPr>
      <w:r w:rsidRPr="00087BF8">
        <w:rPr>
          <w:rFonts w:ascii="Courier New" w:hAnsi="Courier New" w:cs="Courier New"/>
          <w:color w:val="000000"/>
        </w:rPr>
        <w:t>Each party acknowledges that certain information that it shall acquire from the other is of a special and unique character and constitutes Confidential Information.</w:t>
      </w:r>
    </w:p>
    <w:p w:rsidR="00046091" w:rsidRDefault="00046091" w:rsidP="00046091">
      <w:pPr>
        <w:rPr>
          <w:rFonts w:ascii="Courier New" w:hAnsi="Courier New" w:cs="Courier New"/>
          <w:color w:val="000000"/>
        </w:rPr>
      </w:pPr>
    </w:p>
    <w:p w:rsidR="00046091" w:rsidRDefault="00046091" w:rsidP="00046091">
      <w:pPr>
        <w:numPr>
          <w:ilvl w:val="1"/>
          <w:numId w:val="1"/>
        </w:numPr>
        <w:rPr>
          <w:rFonts w:ascii="Courier New" w:hAnsi="Courier New" w:cs="Courier New"/>
          <w:color w:val="000000"/>
        </w:rPr>
      </w:pPr>
      <w:r w:rsidRPr="00087BF8">
        <w:rPr>
          <w:rFonts w:ascii="Courier New" w:hAnsi="Courier New" w:cs="Courier New"/>
          <w:color w:val="000000"/>
        </w:rPr>
        <w:t xml:space="preserve">The </w:t>
      </w:r>
      <w:r w:rsidRPr="00087BF8">
        <w:rPr>
          <w:rFonts w:ascii="Courier New" w:hAnsi="Courier New" w:cs="Courier New"/>
          <w:bCs/>
          <w:iCs/>
          <w:color w:val="000000"/>
        </w:rPr>
        <w:t>Receiving Party</w:t>
      </w:r>
      <w:r w:rsidRPr="00087BF8">
        <w:rPr>
          <w:rFonts w:ascii="Courier New" w:hAnsi="Courier New" w:cs="Courier New"/>
          <w:color w:val="000000"/>
        </w:rPr>
        <w:t xml:space="preserve"> agrees to exercise the same degree of care and protection with respect to the Confidential Information that it exercises with respect to its own </w:t>
      </w:r>
      <w:r>
        <w:rPr>
          <w:rFonts w:ascii="Courier New" w:hAnsi="Courier New" w:cs="Courier New"/>
          <w:color w:val="000000"/>
        </w:rPr>
        <w:t xml:space="preserve">similar </w:t>
      </w:r>
      <w:r w:rsidRPr="00087BF8">
        <w:rPr>
          <w:rFonts w:ascii="Courier New" w:hAnsi="Courier New" w:cs="Courier New"/>
          <w:color w:val="000000"/>
        </w:rPr>
        <w:t xml:space="preserve">Confidential Information and not to directly or indirectly </w:t>
      </w:r>
      <w:r>
        <w:rPr>
          <w:rFonts w:ascii="Courier New" w:hAnsi="Courier New" w:cs="Courier New"/>
          <w:color w:val="000000"/>
        </w:rPr>
        <w:t xml:space="preserve">provide, </w:t>
      </w:r>
      <w:r w:rsidRPr="00087BF8">
        <w:rPr>
          <w:rFonts w:ascii="Courier New" w:hAnsi="Courier New" w:cs="Courier New"/>
          <w:color w:val="000000"/>
        </w:rPr>
        <w:t xml:space="preserve">disclose, copy, distribute, republish or </w:t>
      </w:r>
      <w:r>
        <w:rPr>
          <w:rFonts w:ascii="Courier New" w:hAnsi="Courier New" w:cs="Courier New"/>
          <w:color w:val="000000"/>
        </w:rPr>
        <w:t xml:space="preserve">otherwise </w:t>
      </w:r>
      <w:r w:rsidRPr="00087BF8">
        <w:rPr>
          <w:rFonts w:ascii="Courier New" w:hAnsi="Courier New" w:cs="Courier New"/>
          <w:color w:val="000000"/>
        </w:rPr>
        <w:t>allow any Third Party to have access to any Confidential Information</w:t>
      </w:r>
      <w:r>
        <w:rPr>
          <w:rFonts w:ascii="Courier New" w:hAnsi="Courier New" w:cs="Courier New"/>
          <w:color w:val="000000"/>
        </w:rPr>
        <w:t xml:space="preserve"> without prior written permission from </w:t>
      </w:r>
      <w:r w:rsidRPr="00087BF8">
        <w:rPr>
          <w:rFonts w:ascii="Courier New" w:hAnsi="Courier New" w:cs="Courier New"/>
          <w:color w:val="000000"/>
        </w:rPr>
        <w:t xml:space="preserve">the </w:t>
      </w:r>
      <w:r w:rsidR="0016520C">
        <w:rPr>
          <w:rFonts w:ascii="Courier New" w:hAnsi="Courier New" w:cs="Courier New"/>
          <w:bCs/>
          <w:iCs/>
          <w:color w:val="000000"/>
        </w:rPr>
        <w:t>d</w:t>
      </w:r>
      <w:r w:rsidR="0016520C" w:rsidRPr="00087BF8">
        <w:rPr>
          <w:rFonts w:ascii="Courier New" w:hAnsi="Courier New" w:cs="Courier New"/>
          <w:bCs/>
          <w:iCs/>
          <w:color w:val="000000"/>
        </w:rPr>
        <w:t xml:space="preserve">isclosing </w:t>
      </w:r>
      <w:r w:rsidR="0016520C">
        <w:rPr>
          <w:rFonts w:ascii="Courier New" w:hAnsi="Courier New" w:cs="Courier New"/>
          <w:bCs/>
          <w:iCs/>
          <w:color w:val="000000"/>
        </w:rPr>
        <w:t>p</w:t>
      </w:r>
      <w:r w:rsidR="0016520C" w:rsidRPr="00087BF8">
        <w:rPr>
          <w:rFonts w:ascii="Courier New" w:hAnsi="Courier New" w:cs="Courier New"/>
          <w:bCs/>
          <w:iCs/>
          <w:color w:val="000000"/>
        </w:rPr>
        <w:t>arty</w:t>
      </w:r>
      <w:r w:rsidRPr="00087BF8">
        <w:rPr>
          <w:rFonts w:ascii="Courier New" w:hAnsi="Courier New" w:cs="Courier New"/>
          <w:color w:val="000000"/>
        </w:rPr>
        <w:t xml:space="preserve">.  However: (a) either party may disclose Confidential Information to its employees and authorized agents who have a need to know; </w:t>
      </w:r>
      <w:r>
        <w:rPr>
          <w:rFonts w:ascii="Courier New" w:hAnsi="Courier New" w:cs="Courier New"/>
          <w:color w:val="000000"/>
        </w:rPr>
        <w:t>(b) either party may disclose Confidential Information if so required to perform any obligations under this Agreement; and (c</w:t>
      </w:r>
      <w:r w:rsidRPr="00087BF8">
        <w:rPr>
          <w:rFonts w:ascii="Courier New" w:hAnsi="Courier New" w:cs="Courier New"/>
          <w:color w:val="000000"/>
        </w:rPr>
        <w:t>) either party may disclose Confidential Information if so required by law (including court order or subpoena).</w:t>
      </w:r>
    </w:p>
    <w:p w:rsidR="00B51DBB" w:rsidRDefault="00B51DBB" w:rsidP="00F821BE">
      <w:pPr>
        <w:rPr>
          <w:rFonts w:ascii="Courier New" w:hAnsi="Courier New" w:cs="Courier New"/>
          <w:color w:val="000000"/>
        </w:rPr>
      </w:pPr>
    </w:p>
    <w:p w:rsidR="00046091" w:rsidRDefault="00046091" w:rsidP="00046091">
      <w:pPr>
        <w:numPr>
          <w:ilvl w:val="1"/>
          <w:numId w:val="1"/>
        </w:numPr>
        <w:rPr>
          <w:rFonts w:ascii="Courier New" w:hAnsi="Courier New" w:cs="Courier New"/>
          <w:color w:val="000000"/>
        </w:rPr>
      </w:pPr>
      <w:r w:rsidRPr="00087BF8">
        <w:rPr>
          <w:rFonts w:ascii="Courier New" w:hAnsi="Courier New" w:cs="Courier New"/>
          <w:color w:val="000000"/>
        </w:rPr>
        <w:t xml:space="preserve">Nothing in this Agreement shall in any way limit the ability of University to comply with any laws or legal process concerning disclosures by public </w:t>
      </w:r>
      <w:r>
        <w:rPr>
          <w:rFonts w:ascii="Courier New" w:hAnsi="Courier New" w:cs="Courier New"/>
          <w:color w:val="000000"/>
        </w:rPr>
        <w:t>entities</w:t>
      </w:r>
      <w:r w:rsidRPr="00087BF8">
        <w:rPr>
          <w:rFonts w:ascii="Courier New" w:hAnsi="Courier New" w:cs="Courier New"/>
          <w:color w:val="000000"/>
        </w:rPr>
        <w:t xml:space="preserve">.  </w:t>
      </w:r>
      <w:r>
        <w:rPr>
          <w:rFonts w:ascii="Courier New" w:hAnsi="Courier New" w:cs="Courier New"/>
          <w:color w:val="000000"/>
        </w:rPr>
        <w:t>Supplier</w:t>
      </w:r>
      <w:r w:rsidRPr="00087BF8">
        <w:rPr>
          <w:rFonts w:ascii="Courier New" w:hAnsi="Courier New" w:cs="Courier New"/>
          <w:color w:val="000000"/>
        </w:rPr>
        <w:t xml:space="preserve"> acknowledges that any respons</w:t>
      </w:r>
      <w:r>
        <w:rPr>
          <w:rFonts w:ascii="Courier New" w:hAnsi="Courier New" w:cs="Courier New"/>
          <w:color w:val="000000"/>
        </w:rPr>
        <w:t>es, materials, correspondence,</w:t>
      </w:r>
      <w:r w:rsidRPr="00087BF8">
        <w:rPr>
          <w:rFonts w:ascii="Courier New" w:hAnsi="Courier New" w:cs="Courier New"/>
          <w:color w:val="000000"/>
        </w:rPr>
        <w:t xml:space="preserve"> documents</w:t>
      </w:r>
      <w:r>
        <w:rPr>
          <w:rFonts w:ascii="Courier New" w:hAnsi="Courier New" w:cs="Courier New"/>
          <w:color w:val="000000"/>
        </w:rPr>
        <w:t xml:space="preserve"> or other information</w:t>
      </w:r>
      <w:r w:rsidRPr="00087BF8">
        <w:rPr>
          <w:rFonts w:ascii="Courier New" w:hAnsi="Courier New" w:cs="Courier New"/>
          <w:color w:val="000000"/>
        </w:rPr>
        <w:t xml:space="preserve"> provided to University are subject to</w:t>
      </w:r>
      <w:r>
        <w:rPr>
          <w:rFonts w:ascii="Courier New" w:hAnsi="Courier New" w:cs="Courier New"/>
          <w:color w:val="000000"/>
        </w:rPr>
        <w:t xml:space="preserve"> applicable state and federal law, including the California Public Records Act, and that the release of Confidential Information </w:t>
      </w:r>
      <w:r w:rsidRPr="00087BF8">
        <w:rPr>
          <w:rFonts w:ascii="Courier New" w:hAnsi="Courier New" w:cs="Courier New"/>
          <w:color w:val="000000"/>
        </w:rPr>
        <w:t>in compliance with th</w:t>
      </w:r>
      <w:r>
        <w:rPr>
          <w:rFonts w:ascii="Courier New" w:hAnsi="Courier New" w:cs="Courier New"/>
          <w:color w:val="000000"/>
        </w:rPr>
        <w:t>ose</w:t>
      </w:r>
      <w:r w:rsidRPr="00087BF8">
        <w:rPr>
          <w:rFonts w:ascii="Courier New" w:hAnsi="Courier New" w:cs="Courier New"/>
          <w:color w:val="000000"/>
        </w:rPr>
        <w:t xml:space="preserve"> </w:t>
      </w:r>
      <w:r>
        <w:rPr>
          <w:rFonts w:ascii="Courier New" w:hAnsi="Courier New" w:cs="Courier New"/>
          <w:color w:val="000000"/>
        </w:rPr>
        <w:t>a</w:t>
      </w:r>
      <w:r w:rsidRPr="00087BF8">
        <w:rPr>
          <w:rFonts w:ascii="Courier New" w:hAnsi="Courier New" w:cs="Courier New"/>
          <w:color w:val="000000"/>
        </w:rPr>
        <w:t>ct</w:t>
      </w:r>
      <w:r>
        <w:rPr>
          <w:rFonts w:ascii="Courier New" w:hAnsi="Courier New" w:cs="Courier New"/>
          <w:color w:val="000000"/>
        </w:rPr>
        <w:t>s</w:t>
      </w:r>
      <w:r w:rsidRPr="00087BF8">
        <w:rPr>
          <w:rFonts w:ascii="Courier New" w:hAnsi="Courier New" w:cs="Courier New"/>
          <w:color w:val="000000"/>
        </w:rPr>
        <w:t xml:space="preserve"> or any other law will not constitute a breach or threatened breach of this Agreement.</w:t>
      </w:r>
    </w:p>
    <w:p w:rsidR="00046091" w:rsidRDefault="00046091" w:rsidP="00046091">
      <w:pPr>
        <w:rPr>
          <w:rFonts w:ascii="Courier New" w:hAnsi="Courier New" w:cs="Courier New"/>
          <w:color w:val="000000"/>
        </w:rPr>
      </w:pPr>
      <w:r w:rsidRPr="00087BF8">
        <w:rPr>
          <w:rFonts w:ascii="Courier New" w:hAnsi="Courier New" w:cs="Courier New"/>
          <w:color w:val="000000"/>
        </w:rPr>
        <w:t xml:space="preserve">  </w:t>
      </w:r>
    </w:p>
    <w:p w:rsidR="00046091" w:rsidRPr="00087BF8" w:rsidRDefault="00046091" w:rsidP="00046091">
      <w:pPr>
        <w:numPr>
          <w:ilvl w:val="1"/>
          <w:numId w:val="1"/>
        </w:numPr>
        <w:rPr>
          <w:rFonts w:ascii="Courier New" w:hAnsi="Courier New" w:cs="Courier New"/>
          <w:color w:val="000000"/>
        </w:rPr>
      </w:pPr>
      <w:r>
        <w:rPr>
          <w:rFonts w:ascii="Courier New" w:hAnsi="Courier New" w:cs="Courier New"/>
          <w:color w:val="000000"/>
        </w:rPr>
        <w:t>University reserves the right to have the terms of this Agreement and associated information reviewed by a designated Third Party advisor.</w:t>
      </w:r>
    </w:p>
    <w:p w:rsidR="00046091" w:rsidRDefault="00046091" w:rsidP="00046091">
      <w:pPr>
        <w:widowControl w:val="0"/>
        <w:rPr>
          <w:rFonts w:ascii="Courier New" w:hAnsi="Courier New" w:cs="Courier New"/>
          <w:u w:val="single"/>
        </w:rPr>
      </w:pPr>
    </w:p>
    <w:p w:rsidR="00046091" w:rsidRDefault="00046091" w:rsidP="00046091">
      <w:pPr>
        <w:numPr>
          <w:ilvl w:val="0"/>
          <w:numId w:val="1"/>
        </w:numPr>
        <w:tabs>
          <w:tab w:val="left" w:pos="0"/>
        </w:tabs>
        <w:rPr>
          <w:rFonts w:ascii="Courier New" w:hAnsi="Courier New" w:cs="Courier New"/>
          <w:b/>
          <w:u w:val="single"/>
        </w:rPr>
      </w:pPr>
      <w:r>
        <w:rPr>
          <w:rFonts w:ascii="Courier New" w:hAnsi="Courier New" w:cs="Courier New"/>
          <w:b/>
          <w:u w:val="single"/>
        </w:rPr>
        <w:t>PERSONAL INFORMATION</w:t>
      </w:r>
    </w:p>
    <w:p w:rsidR="00046091" w:rsidRDefault="00046091" w:rsidP="00046091">
      <w:pPr>
        <w:tabs>
          <w:tab w:val="left" w:pos="0"/>
        </w:tabs>
        <w:rPr>
          <w:rFonts w:ascii="Courier New" w:hAnsi="Courier New" w:cs="Courier New"/>
          <w:b/>
          <w:u w:val="single"/>
        </w:rPr>
      </w:pPr>
    </w:p>
    <w:p w:rsidR="00046091" w:rsidRDefault="00046091" w:rsidP="00046091">
      <w:pPr>
        <w:tabs>
          <w:tab w:val="left" w:pos="0"/>
        </w:tabs>
        <w:rPr>
          <w:rFonts w:ascii="Courier New" w:hAnsi="Courier New" w:cs="Courier New"/>
        </w:rPr>
      </w:pPr>
      <w:r>
        <w:rPr>
          <w:rFonts w:ascii="Courier New" w:hAnsi="Courier New" w:cs="Courier New"/>
        </w:rPr>
        <w:t>During the course of this Agreement</w:t>
      </w:r>
      <w:r w:rsidR="004E00BF">
        <w:rPr>
          <w:rFonts w:ascii="Courier New" w:hAnsi="Courier New" w:cs="Courier New"/>
        </w:rPr>
        <w:t xml:space="preserve">, </w:t>
      </w:r>
      <w:r>
        <w:rPr>
          <w:rFonts w:ascii="Courier New" w:hAnsi="Courier New" w:cs="Courier New"/>
        </w:rPr>
        <w:t>should Supplier come into possession of any personal information related to University’s Authorized Users that is considered sensitive, nonpublic personal data or contains individually identifiable information, Supplier may not disclose this information to any Third Party under any circumstances.</w:t>
      </w:r>
    </w:p>
    <w:p w:rsidR="00046091" w:rsidRDefault="00046091" w:rsidP="00046091">
      <w:pPr>
        <w:tabs>
          <w:tab w:val="left" w:pos="0"/>
        </w:tabs>
        <w:rPr>
          <w:rFonts w:ascii="Courier New" w:hAnsi="Courier New" w:cs="Courier New"/>
          <w:b/>
          <w:u w:val="single"/>
        </w:rPr>
      </w:pPr>
    </w:p>
    <w:p w:rsidR="00046091" w:rsidRDefault="00046091" w:rsidP="00046091">
      <w:pPr>
        <w:numPr>
          <w:ilvl w:val="0"/>
          <w:numId w:val="1"/>
        </w:numPr>
        <w:tabs>
          <w:tab w:val="left" w:pos="0"/>
        </w:tabs>
        <w:rPr>
          <w:rFonts w:ascii="Courier New" w:hAnsi="Courier New" w:cs="Courier New"/>
          <w:b/>
          <w:u w:val="single"/>
        </w:rPr>
      </w:pPr>
      <w:r>
        <w:rPr>
          <w:rFonts w:ascii="Courier New" w:hAnsi="Courier New" w:cs="Courier New"/>
          <w:b/>
          <w:u w:val="single"/>
        </w:rPr>
        <w:t>TITLE/OWNERSHIP</w:t>
      </w:r>
    </w:p>
    <w:p w:rsidR="00046091" w:rsidRDefault="00046091" w:rsidP="00046091">
      <w:pPr>
        <w:tabs>
          <w:tab w:val="left" w:pos="0"/>
        </w:tabs>
        <w:rPr>
          <w:rFonts w:ascii="Courier New" w:hAnsi="Courier New" w:cs="Courier New"/>
          <w:b/>
          <w:u w:val="single"/>
        </w:rPr>
      </w:pPr>
    </w:p>
    <w:p w:rsidR="00046091" w:rsidRDefault="00046091" w:rsidP="00046091">
      <w:pPr>
        <w:numPr>
          <w:ilvl w:val="1"/>
          <w:numId w:val="1"/>
        </w:numPr>
        <w:tabs>
          <w:tab w:val="left" w:pos="0"/>
        </w:tabs>
        <w:rPr>
          <w:rFonts w:ascii="Courier New" w:hAnsi="Courier New" w:cs="Courier New"/>
        </w:rPr>
      </w:pPr>
      <w:r w:rsidRPr="000F638F">
        <w:rPr>
          <w:rFonts w:ascii="Courier New" w:hAnsi="Courier New" w:cs="Courier New"/>
        </w:rPr>
        <w:t xml:space="preserve">University acknowledges that </w:t>
      </w:r>
      <w:r>
        <w:rPr>
          <w:rFonts w:ascii="Courier New" w:hAnsi="Courier New" w:cs="Courier New"/>
        </w:rPr>
        <w:t xml:space="preserve">Supplier holds </w:t>
      </w:r>
      <w:r w:rsidRPr="000F638F">
        <w:rPr>
          <w:rFonts w:ascii="Courier New" w:hAnsi="Courier New" w:cs="Courier New"/>
        </w:rPr>
        <w:t>all right, title and interest in any copyrights, patent</w:t>
      </w:r>
      <w:r>
        <w:rPr>
          <w:rFonts w:ascii="Courier New" w:hAnsi="Courier New" w:cs="Courier New"/>
        </w:rPr>
        <w:t>s, trade secrets and any other Intellectual Property R</w:t>
      </w:r>
      <w:r w:rsidRPr="000F638F">
        <w:rPr>
          <w:rFonts w:ascii="Courier New" w:hAnsi="Courier New" w:cs="Courier New"/>
        </w:rPr>
        <w:t xml:space="preserve">ights </w:t>
      </w:r>
      <w:r>
        <w:rPr>
          <w:rFonts w:ascii="Courier New" w:hAnsi="Courier New" w:cs="Courier New"/>
        </w:rPr>
        <w:t>in</w:t>
      </w:r>
      <w:r w:rsidRPr="000F638F">
        <w:rPr>
          <w:rFonts w:ascii="Courier New" w:hAnsi="Courier New" w:cs="Courier New"/>
        </w:rPr>
        <w:t xml:space="preserve"> the Software.  Nothing in </w:t>
      </w:r>
      <w:r w:rsidRPr="000F638F">
        <w:rPr>
          <w:rFonts w:ascii="Courier New" w:hAnsi="Courier New" w:cs="Courier New"/>
        </w:rPr>
        <w:lastRenderedPageBreak/>
        <w:t>this Agreement shall be construed to convey any title or ownership rights in the Software to University.</w:t>
      </w:r>
    </w:p>
    <w:p w:rsidR="00046091" w:rsidRPr="000F638F" w:rsidRDefault="00046091" w:rsidP="00046091">
      <w:pPr>
        <w:tabs>
          <w:tab w:val="left" w:pos="0"/>
        </w:tabs>
        <w:rPr>
          <w:rFonts w:ascii="Courier New" w:hAnsi="Courier New" w:cs="Courier New"/>
        </w:rPr>
      </w:pPr>
    </w:p>
    <w:p w:rsidR="00046091" w:rsidRDefault="00046091" w:rsidP="00046091">
      <w:pPr>
        <w:numPr>
          <w:ilvl w:val="1"/>
          <w:numId w:val="1"/>
        </w:numPr>
        <w:tabs>
          <w:tab w:val="left" w:pos="0"/>
        </w:tabs>
        <w:rPr>
          <w:rFonts w:ascii="Courier New" w:hAnsi="Courier New" w:cs="Courier New"/>
        </w:rPr>
      </w:pPr>
      <w:r w:rsidRPr="000F638F">
        <w:rPr>
          <w:rFonts w:ascii="Courier New" w:hAnsi="Courier New" w:cs="Courier New"/>
        </w:rPr>
        <w:t>All data created and/or processed by the Software is and shall remain the property of University and shall in no way become attached to the Software, no</w:t>
      </w:r>
      <w:r>
        <w:rPr>
          <w:rFonts w:ascii="Courier New" w:hAnsi="Courier New" w:cs="Courier New"/>
        </w:rPr>
        <w:t>r</w:t>
      </w:r>
      <w:r w:rsidRPr="000F638F">
        <w:rPr>
          <w:rFonts w:ascii="Courier New" w:hAnsi="Courier New" w:cs="Courier New"/>
        </w:rPr>
        <w:t xml:space="preserve"> shall </w:t>
      </w:r>
      <w:r>
        <w:rPr>
          <w:rFonts w:ascii="Courier New" w:hAnsi="Courier New" w:cs="Courier New"/>
        </w:rPr>
        <w:t>Supplier</w:t>
      </w:r>
      <w:r w:rsidRPr="000F638F">
        <w:rPr>
          <w:rFonts w:ascii="Courier New" w:hAnsi="Courier New" w:cs="Courier New"/>
        </w:rPr>
        <w:t xml:space="preserve"> have any rights in or to the dat</w:t>
      </w:r>
      <w:r>
        <w:rPr>
          <w:rFonts w:ascii="Courier New" w:hAnsi="Courier New" w:cs="Courier New"/>
        </w:rPr>
        <w:t>a</w:t>
      </w:r>
      <w:r w:rsidRPr="000F638F">
        <w:rPr>
          <w:rFonts w:ascii="Courier New" w:hAnsi="Courier New" w:cs="Courier New"/>
        </w:rPr>
        <w:t xml:space="preserve"> of University.</w:t>
      </w:r>
    </w:p>
    <w:p w:rsidR="00046091" w:rsidRPr="000F638F" w:rsidRDefault="00046091" w:rsidP="00046091">
      <w:pPr>
        <w:tabs>
          <w:tab w:val="left" w:pos="0"/>
        </w:tabs>
        <w:rPr>
          <w:rFonts w:ascii="Courier New" w:hAnsi="Courier New" w:cs="Courier New"/>
        </w:rPr>
      </w:pPr>
    </w:p>
    <w:p w:rsidR="00046091" w:rsidRDefault="00046091" w:rsidP="00046091">
      <w:pPr>
        <w:numPr>
          <w:ilvl w:val="1"/>
          <w:numId w:val="1"/>
        </w:numPr>
        <w:tabs>
          <w:tab w:val="left" w:pos="0"/>
        </w:tabs>
        <w:rPr>
          <w:rFonts w:ascii="Courier New" w:hAnsi="Courier New" w:cs="Courier New"/>
        </w:rPr>
      </w:pPr>
      <w:r w:rsidRPr="000F638F">
        <w:rPr>
          <w:rFonts w:ascii="Courier New" w:hAnsi="Courier New" w:cs="Courier New"/>
        </w:rPr>
        <w:t xml:space="preserve">Any documents, forms, </w:t>
      </w:r>
      <w:r w:rsidR="00B37CAB">
        <w:rPr>
          <w:rFonts w:ascii="Courier New" w:hAnsi="Courier New" w:cs="Courier New"/>
        </w:rPr>
        <w:t xml:space="preserve">compilations </w:t>
      </w:r>
      <w:r w:rsidRPr="000F638F">
        <w:rPr>
          <w:rFonts w:ascii="Courier New" w:hAnsi="Courier New" w:cs="Courier New"/>
        </w:rPr>
        <w:t xml:space="preserve">and/or spreadsheets that are generated from the utilization of the functionality of the Software are not the intellectual property of the </w:t>
      </w:r>
      <w:r>
        <w:rPr>
          <w:rFonts w:ascii="Courier New" w:hAnsi="Courier New" w:cs="Courier New"/>
        </w:rPr>
        <w:t>Supplier</w:t>
      </w:r>
      <w:r w:rsidRPr="000F638F">
        <w:rPr>
          <w:rFonts w:ascii="Courier New" w:hAnsi="Courier New" w:cs="Courier New"/>
        </w:rPr>
        <w:t>, and can be used by University in its ordinary course of business, including but not limited to University sharing such documents with Third Parties.</w:t>
      </w:r>
    </w:p>
    <w:p w:rsidR="00046091" w:rsidRPr="000F638F" w:rsidRDefault="00046091" w:rsidP="00046091">
      <w:pPr>
        <w:tabs>
          <w:tab w:val="left" w:pos="0"/>
        </w:tabs>
        <w:rPr>
          <w:rFonts w:ascii="Courier New" w:hAnsi="Courier New" w:cs="Courier New"/>
        </w:rPr>
      </w:pPr>
    </w:p>
    <w:p w:rsidR="00046091" w:rsidRDefault="00046091" w:rsidP="00046091">
      <w:pPr>
        <w:numPr>
          <w:ilvl w:val="1"/>
          <w:numId w:val="1"/>
        </w:numPr>
        <w:tabs>
          <w:tab w:val="left" w:pos="0"/>
        </w:tabs>
        <w:rPr>
          <w:rFonts w:ascii="Courier New" w:hAnsi="Courier New" w:cs="Courier New"/>
        </w:rPr>
      </w:pPr>
      <w:r>
        <w:rPr>
          <w:rFonts w:ascii="Courier New" w:hAnsi="Courier New" w:cs="Courier New"/>
        </w:rPr>
        <w:t xml:space="preserve">In the event that University develops any enhancements, modifications, improvements, expansions and revisions of or to the Software (collectively, the “Licensee Modifications”), all right, title and interest in and to such Licensee Modifications, as well as related copyright, patent, trade secret, and other related proprietary rights therein, shall rest with University, provided that University agrees that it will only use such Licensee Modifications for University business.  University shall have no obligation to make such Licensee Modifications available to Supplier, but to the extent that Licensee Modifications are provided to Supplier, they will be provided AS IS, WITHOUT WARRANTY OF ANY KIND, AND UNIVERSITY SPECIFICALLY DISCLAIMS IMPLIED WARRANTIES OF MERCHANTABILITY AND FITNESS FOR A PARTICULAR PURPOSE. </w:t>
      </w:r>
    </w:p>
    <w:p w:rsidR="00046091" w:rsidRPr="00D15DFF" w:rsidRDefault="00046091" w:rsidP="00046091">
      <w:pPr>
        <w:tabs>
          <w:tab w:val="left" w:pos="0"/>
        </w:tabs>
        <w:rPr>
          <w:rFonts w:ascii="Courier New" w:hAnsi="Courier New" w:cs="Courier New"/>
        </w:rPr>
      </w:pPr>
    </w:p>
    <w:p w:rsidR="00046091" w:rsidRDefault="00046091" w:rsidP="00046091">
      <w:pPr>
        <w:numPr>
          <w:ilvl w:val="0"/>
          <w:numId w:val="1"/>
        </w:numPr>
        <w:rPr>
          <w:rFonts w:ascii="Courier New" w:hAnsi="Courier New" w:cs="Courier New"/>
          <w:b/>
          <w:bCs/>
          <w:iCs/>
          <w:color w:val="000000"/>
          <w:u w:val="single"/>
        </w:rPr>
      </w:pPr>
      <w:r w:rsidRPr="00917B65">
        <w:rPr>
          <w:rFonts w:ascii="Courier New" w:hAnsi="Courier New" w:cs="Courier New"/>
          <w:b/>
          <w:bCs/>
          <w:iCs/>
          <w:color w:val="000000"/>
          <w:u w:val="single"/>
        </w:rPr>
        <w:t>AUDIT</w:t>
      </w:r>
    </w:p>
    <w:p w:rsidR="00046091" w:rsidRDefault="00046091" w:rsidP="00046091">
      <w:pPr>
        <w:rPr>
          <w:rFonts w:ascii="Courier New" w:hAnsi="Courier New" w:cs="Courier New"/>
          <w:b/>
          <w:bCs/>
          <w:iCs/>
          <w:color w:val="000000"/>
          <w:u w:val="single"/>
        </w:rPr>
      </w:pPr>
    </w:p>
    <w:p w:rsidR="00046091" w:rsidRDefault="00046091" w:rsidP="00046091">
      <w:pPr>
        <w:numPr>
          <w:ilvl w:val="1"/>
          <w:numId w:val="1"/>
        </w:numPr>
        <w:rPr>
          <w:rFonts w:ascii="Courier New" w:hAnsi="Courier New" w:cs="Courier New"/>
          <w:color w:val="000000"/>
        </w:rPr>
      </w:pPr>
      <w:r>
        <w:rPr>
          <w:rFonts w:ascii="Courier New" w:hAnsi="Courier New" w:cs="Courier New"/>
          <w:color w:val="000000"/>
        </w:rPr>
        <w:t>Supplier</w:t>
      </w:r>
      <w:r w:rsidRPr="00CD7944">
        <w:rPr>
          <w:rFonts w:ascii="Courier New" w:hAnsi="Courier New" w:cs="Courier New"/>
          <w:color w:val="000000"/>
        </w:rPr>
        <w:t xml:space="preserve"> is responsible for keeping accurate records related to its performance and obligations under this Agreement.  In particular, records will be kept documenting any price, cost or budget computations required under the Agreement. </w:t>
      </w:r>
    </w:p>
    <w:p w:rsidR="00046091" w:rsidRDefault="00046091" w:rsidP="00046091">
      <w:pPr>
        <w:rPr>
          <w:rFonts w:ascii="Courier New" w:hAnsi="Courier New" w:cs="Courier New"/>
          <w:color w:val="000000"/>
        </w:rPr>
      </w:pPr>
    </w:p>
    <w:p w:rsidR="00046091" w:rsidRPr="004E00BF" w:rsidRDefault="00046091" w:rsidP="00046091">
      <w:pPr>
        <w:numPr>
          <w:ilvl w:val="1"/>
          <w:numId w:val="1"/>
        </w:numPr>
        <w:rPr>
          <w:rFonts w:ascii="Courier New" w:hAnsi="Courier New" w:cs="Courier New"/>
          <w:color w:val="000000"/>
        </w:rPr>
      </w:pPr>
      <w:r w:rsidRPr="004E00BF">
        <w:rPr>
          <w:rFonts w:ascii="Courier New" w:hAnsi="Courier New" w:cs="Courier New"/>
          <w:color w:val="000000"/>
        </w:rPr>
        <w:t xml:space="preserve">Supplier agrees that University or its authorized representative has the right to audit any directly pertinent books, documents, papers and records related to transactions and/or performance of the terms and conditions of the Agreement.  Supplier shall make available to University or its representative all such records and documents for audit on Supplier’s premises during regular business hours within ten (10) business days of a written request for availability.  Supplier agrees to either: (a) allow University to make and retain copies of those documents useful for documenting the audit activity and results; or (b) </w:t>
      </w:r>
      <w:r w:rsidRPr="004E00BF">
        <w:rPr>
          <w:rFonts w:ascii="Courier New" w:hAnsi="Courier New" w:cs="Courier New"/>
          <w:color w:val="000000"/>
        </w:rPr>
        <w:lastRenderedPageBreak/>
        <w:t>sequester the original or copies of those documents which University identifies for later access by University.</w:t>
      </w:r>
    </w:p>
    <w:p w:rsidR="00046091" w:rsidRPr="004E00BF" w:rsidRDefault="00046091" w:rsidP="00046091">
      <w:pPr>
        <w:rPr>
          <w:rFonts w:ascii="Courier New" w:hAnsi="Courier New" w:cs="Courier New"/>
          <w:color w:val="000000"/>
        </w:rPr>
      </w:pPr>
    </w:p>
    <w:p w:rsidR="00046091" w:rsidRPr="004E00BF" w:rsidRDefault="00046091" w:rsidP="00046091">
      <w:pPr>
        <w:numPr>
          <w:ilvl w:val="1"/>
          <w:numId w:val="1"/>
        </w:numPr>
        <w:rPr>
          <w:rFonts w:ascii="Courier New" w:hAnsi="Courier New" w:cs="Courier New"/>
          <w:color w:val="000000"/>
        </w:rPr>
      </w:pPr>
      <w:r w:rsidRPr="004E00BF">
        <w:rPr>
          <w:rFonts w:ascii="Courier New" w:hAnsi="Courier New" w:cs="Courier New"/>
          <w:color w:val="000000"/>
        </w:rPr>
        <w:t>Supplier further agrees to disclose to University within ninety (90) days of receipt any independent auditors’ reports which bear directly on the performance or administration of this Agreement.</w:t>
      </w:r>
    </w:p>
    <w:p w:rsidR="00046091" w:rsidRPr="004E00BF" w:rsidRDefault="00046091" w:rsidP="00046091">
      <w:pPr>
        <w:rPr>
          <w:rFonts w:ascii="Courier New" w:hAnsi="Courier New" w:cs="Courier New"/>
          <w:color w:val="000000"/>
        </w:rPr>
      </w:pPr>
    </w:p>
    <w:p w:rsidR="00046091" w:rsidRPr="004E00BF" w:rsidRDefault="00046091" w:rsidP="00046091">
      <w:pPr>
        <w:numPr>
          <w:ilvl w:val="1"/>
          <w:numId w:val="1"/>
        </w:numPr>
        <w:rPr>
          <w:rFonts w:ascii="Courier New" w:hAnsi="Courier New" w:cs="Courier New"/>
          <w:color w:val="000000"/>
        </w:rPr>
      </w:pPr>
      <w:r w:rsidRPr="004E00BF">
        <w:rPr>
          <w:rFonts w:ascii="Courier New" w:hAnsi="Courier New" w:cs="Courier New"/>
          <w:color w:val="000000"/>
        </w:rPr>
        <w:t xml:space="preserve">The right to audit shall include periodic examinations of records throughout the term of the Agreement and for a period of </w:t>
      </w:r>
      <w:r w:rsidR="00AD2E31" w:rsidRPr="004E00BF">
        <w:rPr>
          <w:rFonts w:ascii="Courier New" w:hAnsi="Courier New" w:cs="Courier New"/>
          <w:color w:val="000000"/>
        </w:rPr>
        <w:t>five (5</w:t>
      </w:r>
      <w:r w:rsidRPr="004E00BF">
        <w:rPr>
          <w:rFonts w:ascii="Courier New" w:hAnsi="Courier New" w:cs="Courier New"/>
          <w:color w:val="000000"/>
        </w:rPr>
        <w:t>) years after its termination.</w:t>
      </w:r>
    </w:p>
    <w:p w:rsidR="00046091" w:rsidRPr="004E00BF" w:rsidRDefault="00046091" w:rsidP="00046091">
      <w:pPr>
        <w:pStyle w:val="MediumGrid1-Accent21"/>
        <w:rPr>
          <w:rFonts w:ascii="Courier New" w:hAnsi="Courier New" w:cs="Courier New"/>
          <w:color w:val="000000"/>
        </w:rPr>
      </w:pPr>
    </w:p>
    <w:p w:rsidR="00046091" w:rsidRDefault="00046091" w:rsidP="00046091">
      <w:pPr>
        <w:numPr>
          <w:ilvl w:val="1"/>
          <w:numId w:val="1"/>
        </w:numPr>
        <w:rPr>
          <w:rFonts w:ascii="Courier New" w:hAnsi="Courier New" w:cs="Courier New"/>
          <w:color w:val="000000"/>
        </w:rPr>
      </w:pPr>
      <w:r w:rsidRPr="004E00BF">
        <w:rPr>
          <w:rFonts w:ascii="Courier New" w:hAnsi="Courier New" w:cs="Courier New"/>
          <w:color w:val="000000"/>
        </w:rPr>
        <w:t>University’s right to audit shall also apply to agents and subcontractors hired by Supplier for the purpose of fulfilling the</w:t>
      </w:r>
      <w:r w:rsidRPr="00CD7944">
        <w:rPr>
          <w:rFonts w:ascii="Courier New" w:hAnsi="Courier New" w:cs="Courier New"/>
          <w:color w:val="000000"/>
        </w:rPr>
        <w:t xml:space="preserve"> Agreement.</w:t>
      </w:r>
    </w:p>
    <w:p w:rsidR="00046091" w:rsidRPr="006C57D3" w:rsidRDefault="00046091" w:rsidP="00046091">
      <w:pPr>
        <w:rPr>
          <w:rFonts w:ascii="Courier New" w:hAnsi="Courier New" w:cs="Courier New"/>
          <w:color w:val="000000"/>
        </w:rPr>
      </w:pPr>
    </w:p>
    <w:p w:rsidR="00046091" w:rsidRDefault="00046091" w:rsidP="00046091">
      <w:pPr>
        <w:numPr>
          <w:ilvl w:val="1"/>
          <w:numId w:val="1"/>
        </w:numPr>
        <w:rPr>
          <w:rFonts w:ascii="Courier New" w:hAnsi="Courier New" w:cs="Courier New"/>
          <w:color w:val="000000"/>
        </w:rPr>
      </w:pPr>
      <w:r w:rsidRPr="00CD7944">
        <w:rPr>
          <w:rFonts w:ascii="Courier New" w:hAnsi="Courier New" w:cs="Courier New"/>
          <w:color w:val="000000"/>
        </w:rPr>
        <w:t xml:space="preserve">In the event that audits discover substantive findings related to fraud, misrepresentation or non-performance, University may recoup the costs of the audit work from </w:t>
      </w:r>
      <w:r>
        <w:rPr>
          <w:rFonts w:ascii="Courier New" w:hAnsi="Courier New" w:cs="Courier New"/>
          <w:color w:val="000000"/>
        </w:rPr>
        <w:t>Supplier</w:t>
      </w:r>
      <w:r w:rsidRPr="00CD7944">
        <w:rPr>
          <w:rFonts w:ascii="Courier New" w:hAnsi="Courier New" w:cs="Courier New"/>
          <w:color w:val="000000"/>
        </w:rPr>
        <w:t>.</w:t>
      </w:r>
    </w:p>
    <w:p w:rsidR="00046091" w:rsidRDefault="00046091" w:rsidP="00046091">
      <w:pPr>
        <w:rPr>
          <w:rFonts w:ascii="Courier New" w:hAnsi="Courier New" w:cs="Courier New"/>
          <w:color w:val="000000"/>
        </w:rPr>
      </w:pPr>
    </w:p>
    <w:p w:rsidR="00046091" w:rsidRDefault="00046091" w:rsidP="00046091">
      <w:pPr>
        <w:numPr>
          <w:ilvl w:val="0"/>
          <w:numId w:val="1"/>
        </w:numPr>
        <w:tabs>
          <w:tab w:val="left" w:pos="0"/>
        </w:tabs>
        <w:rPr>
          <w:rFonts w:ascii="Courier New" w:hAnsi="Courier New" w:cs="Courier New"/>
          <w:b/>
          <w:u w:val="single"/>
        </w:rPr>
      </w:pPr>
      <w:r>
        <w:rPr>
          <w:rFonts w:ascii="Courier New" w:hAnsi="Courier New" w:cs="Courier New"/>
          <w:b/>
          <w:u w:val="single"/>
        </w:rPr>
        <w:t>DISPUTE RESOLUTION</w:t>
      </w:r>
    </w:p>
    <w:p w:rsidR="00046091" w:rsidRDefault="00046091" w:rsidP="00046091">
      <w:pPr>
        <w:tabs>
          <w:tab w:val="left" w:pos="0"/>
        </w:tabs>
        <w:rPr>
          <w:rFonts w:ascii="Courier New" w:hAnsi="Courier New" w:cs="Courier New"/>
          <w:b/>
          <w:u w:val="single"/>
        </w:rPr>
      </w:pPr>
    </w:p>
    <w:p w:rsidR="00046091" w:rsidRPr="004E00BF" w:rsidRDefault="00046091" w:rsidP="00046091">
      <w:pPr>
        <w:numPr>
          <w:ilvl w:val="1"/>
          <w:numId w:val="1"/>
        </w:numPr>
        <w:rPr>
          <w:rFonts w:ascii="Courier New" w:hAnsi="Courier New" w:cs="Courier New"/>
        </w:rPr>
      </w:pPr>
      <w:r>
        <w:rPr>
          <w:rFonts w:ascii="Courier New" w:hAnsi="Courier New" w:cs="Courier New"/>
        </w:rPr>
        <w:t>Designated Supplier</w:t>
      </w:r>
      <w:r w:rsidRPr="00D57C5E">
        <w:rPr>
          <w:rFonts w:ascii="Courier New" w:hAnsi="Courier New" w:cs="Courier New"/>
        </w:rPr>
        <w:t xml:space="preserve"> and University Project Manager</w:t>
      </w:r>
      <w:r>
        <w:rPr>
          <w:rFonts w:ascii="Courier New" w:hAnsi="Courier New" w:cs="Courier New"/>
        </w:rPr>
        <w:t>s</w:t>
      </w:r>
      <w:r w:rsidRPr="00D57C5E">
        <w:rPr>
          <w:rFonts w:ascii="Courier New" w:hAnsi="Courier New" w:cs="Courier New"/>
        </w:rPr>
        <w:t xml:space="preserve"> shall </w:t>
      </w:r>
      <w:r w:rsidRPr="004E00BF">
        <w:rPr>
          <w:rFonts w:ascii="Courier New" w:hAnsi="Courier New" w:cs="Courier New"/>
        </w:rPr>
        <w:t>meet as often as is reasonably required to review the performance of the parties under this Agreement and to resolve any disputes.</w:t>
      </w:r>
    </w:p>
    <w:p w:rsidR="00046091" w:rsidRPr="004E00BF" w:rsidRDefault="00046091" w:rsidP="00046091">
      <w:pPr>
        <w:rPr>
          <w:rFonts w:ascii="Courier New" w:hAnsi="Courier New" w:cs="Courier New"/>
        </w:rPr>
      </w:pPr>
    </w:p>
    <w:p w:rsidR="00046091" w:rsidRPr="004E00BF" w:rsidRDefault="00046091" w:rsidP="00046091">
      <w:pPr>
        <w:numPr>
          <w:ilvl w:val="1"/>
          <w:numId w:val="1"/>
        </w:numPr>
        <w:rPr>
          <w:rFonts w:ascii="Courier New" w:hAnsi="Courier New" w:cs="Courier New"/>
        </w:rPr>
      </w:pPr>
      <w:r w:rsidRPr="004E00BF">
        <w:rPr>
          <w:rFonts w:ascii="Courier New" w:hAnsi="Courier New" w:cs="Courier New"/>
        </w:rPr>
        <w:t>If a dispute arises and these representatives are unable to resolve the dispute within ten (10)</w:t>
      </w:r>
      <w:r w:rsidRPr="004E00BF">
        <w:rPr>
          <w:rFonts w:ascii="Courier New" w:hAnsi="Courier New" w:cs="Courier New"/>
          <w:bCs/>
        </w:rPr>
        <w:t xml:space="preserve"> business</w:t>
      </w:r>
      <w:r w:rsidRPr="004E00BF">
        <w:rPr>
          <w:rFonts w:ascii="Courier New" w:hAnsi="Courier New" w:cs="Courier New"/>
        </w:rPr>
        <w:t xml:space="preserve"> days, then the dispute will be escalated to an executive level representative of each party with the authority to resolve such matters.  Supplier and University executives must meet to resolve any disputes.</w:t>
      </w:r>
    </w:p>
    <w:p w:rsidR="00046091" w:rsidRPr="004E00BF" w:rsidRDefault="00046091" w:rsidP="00046091">
      <w:pPr>
        <w:rPr>
          <w:rFonts w:ascii="Courier New" w:hAnsi="Courier New" w:cs="Courier New"/>
        </w:rPr>
      </w:pPr>
    </w:p>
    <w:p w:rsidR="00046091" w:rsidRPr="004E00BF" w:rsidRDefault="00046091" w:rsidP="00046091">
      <w:pPr>
        <w:numPr>
          <w:ilvl w:val="1"/>
          <w:numId w:val="1"/>
        </w:numPr>
        <w:rPr>
          <w:rFonts w:ascii="Courier New" w:hAnsi="Courier New" w:cs="Courier New"/>
        </w:rPr>
      </w:pPr>
      <w:r w:rsidRPr="004E00BF">
        <w:rPr>
          <w:rFonts w:ascii="Courier New" w:hAnsi="Courier New" w:cs="Courier New"/>
        </w:rPr>
        <w:t xml:space="preserve">This article does not prohibit a party from seeking judicial relief at any time. </w:t>
      </w:r>
    </w:p>
    <w:p w:rsidR="00046091" w:rsidRPr="004E00BF" w:rsidRDefault="00046091" w:rsidP="00046091">
      <w:pPr>
        <w:rPr>
          <w:rFonts w:ascii="Courier New" w:hAnsi="Courier New" w:cs="Courier New"/>
        </w:rPr>
      </w:pPr>
    </w:p>
    <w:p w:rsidR="00046091" w:rsidRPr="004E00BF" w:rsidRDefault="00046091" w:rsidP="00046091">
      <w:pPr>
        <w:numPr>
          <w:ilvl w:val="1"/>
          <w:numId w:val="1"/>
        </w:numPr>
        <w:rPr>
          <w:rFonts w:ascii="Courier New" w:hAnsi="Courier New" w:cs="Courier New"/>
        </w:rPr>
      </w:pPr>
      <w:r w:rsidRPr="004E00BF">
        <w:rPr>
          <w:rFonts w:ascii="Courier New" w:hAnsi="Courier New" w:cs="Courier New"/>
        </w:rPr>
        <w:t xml:space="preserve">Supplier </w:t>
      </w:r>
      <w:r w:rsidR="00B37CAB" w:rsidRPr="004E00BF">
        <w:rPr>
          <w:rFonts w:ascii="Courier New" w:hAnsi="Courier New" w:cs="Courier New"/>
        </w:rPr>
        <w:t>shall</w:t>
      </w:r>
      <w:r w:rsidRPr="004E00BF">
        <w:rPr>
          <w:rFonts w:ascii="Courier New" w:hAnsi="Courier New" w:cs="Courier New"/>
        </w:rPr>
        <w:t xml:space="preserve"> continue performance of obligations under this Agreement while resolving any outstanding invoices or disputes.</w:t>
      </w:r>
    </w:p>
    <w:p w:rsidR="00ED6DD1" w:rsidRPr="004E00BF" w:rsidRDefault="00ED6DD1" w:rsidP="00ED6DD1">
      <w:pPr>
        <w:pStyle w:val="ListParagraph"/>
        <w:rPr>
          <w:rFonts w:ascii="Courier New" w:hAnsi="Courier New" w:cs="Courier New"/>
        </w:rPr>
      </w:pPr>
    </w:p>
    <w:p w:rsidR="00046091" w:rsidRPr="004E00BF" w:rsidRDefault="00046091" w:rsidP="00046091">
      <w:pPr>
        <w:numPr>
          <w:ilvl w:val="0"/>
          <w:numId w:val="1"/>
        </w:numPr>
        <w:tabs>
          <w:tab w:val="left" w:pos="0"/>
        </w:tabs>
        <w:rPr>
          <w:rFonts w:ascii="Courier New" w:hAnsi="Courier New" w:cs="Courier New"/>
          <w:b/>
          <w:u w:val="single"/>
        </w:rPr>
      </w:pPr>
      <w:r w:rsidRPr="004E00BF">
        <w:rPr>
          <w:rFonts w:ascii="Courier New" w:hAnsi="Courier New" w:cs="Courier New"/>
          <w:b/>
          <w:u w:val="single"/>
        </w:rPr>
        <w:t>ASSIGNMENT</w:t>
      </w:r>
    </w:p>
    <w:p w:rsidR="00046091" w:rsidRDefault="00046091" w:rsidP="00046091">
      <w:pPr>
        <w:tabs>
          <w:tab w:val="left" w:pos="0"/>
        </w:tabs>
        <w:rPr>
          <w:rFonts w:ascii="Courier New" w:hAnsi="Courier New" w:cs="Courier New"/>
          <w:b/>
          <w:u w:val="single"/>
        </w:rPr>
      </w:pPr>
    </w:p>
    <w:p w:rsidR="00046091" w:rsidRDefault="00046091" w:rsidP="00046091">
      <w:pPr>
        <w:tabs>
          <w:tab w:val="left" w:pos="0"/>
        </w:tabs>
        <w:rPr>
          <w:rFonts w:ascii="Courier New" w:hAnsi="Courier New" w:cs="Courier New"/>
        </w:rPr>
      </w:pPr>
      <w:r>
        <w:rPr>
          <w:rFonts w:ascii="Courier New" w:hAnsi="Courier New" w:cs="Courier New"/>
        </w:rPr>
        <w:t xml:space="preserve">This Agreement shall be binding on the parties and their successors (through merger, acquisition or other process) and permitted assigns.  </w:t>
      </w:r>
      <w:r w:rsidRPr="00A10F51">
        <w:rPr>
          <w:rFonts w:ascii="Courier New" w:hAnsi="Courier New" w:cs="Courier New"/>
        </w:rPr>
        <w:t>N</w:t>
      </w:r>
      <w:r>
        <w:rPr>
          <w:rFonts w:ascii="Courier New" w:hAnsi="Courier New" w:cs="Courier New"/>
        </w:rPr>
        <w:t>either party may assign, delegate or otherwise transfer its</w:t>
      </w:r>
      <w:r w:rsidRPr="00A10F51">
        <w:rPr>
          <w:rFonts w:ascii="Courier New" w:hAnsi="Courier New" w:cs="Courier New"/>
        </w:rPr>
        <w:t xml:space="preserve"> obligations</w:t>
      </w:r>
      <w:r>
        <w:rPr>
          <w:rFonts w:ascii="Courier New" w:hAnsi="Courier New" w:cs="Courier New"/>
        </w:rPr>
        <w:t xml:space="preserve"> or rights</w:t>
      </w:r>
      <w:r w:rsidRPr="00A10F51">
        <w:rPr>
          <w:rFonts w:ascii="Courier New" w:hAnsi="Courier New" w:cs="Courier New"/>
        </w:rPr>
        <w:t xml:space="preserve"> under this Agreement </w:t>
      </w:r>
      <w:r>
        <w:rPr>
          <w:rFonts w:ascii="Courier New" w:hAnsi="Courier New" w:cs="Courier New"/>
        </w:rPr>
        <w:t>to a Third Party without the prior written consent of the other party.</w:t>
      </w:r>
    </w:p>
    <w:p w:rsidR="00046091" w:rsidRDefault="00046091" w:rsidP="00046091">
      <w:pPr>
        <w:widowControl w:val="0"/>
        <w:rPr>
          <w:rFonts w:ascii="Courier New" w:hAnsi="Courier New" w:cs="Courier New"/>
        </w:rPr>
      </w:pPr>
    </w:p>
    <w:p w:rsidR="00046091" w:rsidRDefault="00046091" w:rsidP="00046091">
      <w:pPr>
        <w:numPr>
          <w:ilvl w:val="0"/>
          <w:numId w:val="1"/>
        </w:numPr>
        <w:tabs>
          <w:tab w:val="left" w:pos="0"/>
        </w:tabs>
        <w:rPr>
          <w:rFonts w:ascii="Courier New" w:hAnsi="Courier New" w:cs="Courier New"/>
          <w:b/>
          <w:u w:val="single"/>
        </w:rPr>
      </w:pPr>
      <w:r>
        <w:rPr>
          <w:rFonts w:ascii="Courier New" w:hAnsi="Courier New" w:cs="Courier New"/>
          <w:b/>
          <w:u w:val="single"/>
        </w:rPr>
        <w:lastRenderedPageBreak/>
        <w:t>GOVERNING LAW</w:t>
      </w:r>
    </w:p>
    <w:p w:rsidR="00046091" w:rsidRDefault="00046091" w:rsidP="00046091">
      <w:pPr>
        <w:tabs>
          <w:tab w:val="left" w:pos="0"/>
        </w:tabs>
        <w:rPr>
          <w:rFonts w:ascii="Courier New" w:hAnsi="Courier New" w:cs="Courier New"/>
          <w:b/>
          <w:u w:val="single"/>
        </w:rPr>
      </w:pPr>
    </w:p>
    <w:p w:rsidR="00046091" w:rsidRPr="00942423" w:rsidRDefault="00046091" w:rsidP="00046091">
      <w:pPr>
        <w:tabs>
          <w:tab w:val="left" w:pos="270"/>
          <w:tab w:val="left" w:pos="630"/>
        </w:tabs>
        <w:rPr>
          <w:rFonts w:ascii="Courier New" w:hAnsi="Courier New" w:cs="Courier New"/>
        </w:rPr>
      </w:pPr>
      <w:r w:rsidRPr="00AF2E2B">
        <w:rPr>
          <w:rFonts w:ascii="Courier New" w:hAnsi="Courier New" w:cs="Courier New"/>
        </w:rPr>
        <w:t>Th</w:t>
      </w:r>
      <w:r>
        <w:rPr>
          <w:rFonts w:ascii="Courier New" w:hAnsi="Courier New" w:cs="Courier New"/>
        </w:rPr>
        <w:t xml:space="preserve">is Agreement shall be governed by, and construed in accordance with, the </w:t>
      </w:r>
      <w:r w:rsidRPr="00AF2E2B">
        <w:rPr>
          <w:rFonts w:ascii="Courier New" w:hAnsi="Courier New" w:cs="Courier New"/>
        </w:rPr>
        <w:t xml:space="preserve">laws of the State of </w:t>
      </w:r>
      <w:smartTag w:uri="urn:schemas-microsoft-com:office:smarttags" w:element="place">
        <w:smartTag w:uri="urn:schemas-microsoft-com:office:smarttags" w:element="State">
          <w:r w:rsidRPr="00AF2E2B">
            <w:rPr>
              <w:rFonts w:ascii="Courier New" w:hAnsi="Courier New" w:cs="Courier New"/>
            </w:rPr>
            <w:t>California</w:t>
          </w:r>
        </w:smartTag>
      </w:smartTag>
      <w:r w:rsidRPr="00AF2E2B">
        <w:rPr>
          <w:rFonts w:ascii="Courier New" w:hAnsi="Courier New" w:cs="Courier New"/>
        </w:rPr>
        <w:t>, excluding its conflicts of laws provisions.</w:t>
      </w:r>
      <w:r>
        <w:rPr>
          <w:rFonts w:ascii="Courier New" w:hAnsi="Courier New" w:cs="Courier New"/>
        </w:rPr>
        <w:t xml:space="preserve">  </w:t>
      </w:r>
      <w:r w:rsidRPr="00942423">
        <w:rPr>
          <w:rFonts w:ascii="Courier New" w:hAnsi="Courier New" w:cs="Courier New"/>
        </w:rPr>
        <w:t>Any dispute</w:t>
      </w:r>
      <w:r>
        <w:rPr>
          <w:rFonts w:ascii="Courier New" w:hAnsi="Courier New" w:cs="Courier New"/>
        </w:rPr>
        <w:t>,</w:t>
      </w:r>
      <w:r w:rsidRPr="00942423">
        <w:rPr>
          <w:rFonts w:ascii="Courier New" w:hAnsi="Courier New" w:cs="Courier New"/>
        </w:rPr>
        <w:t xml:space="preserve"> claim</w:t>
      </w:r>
      <w:r>
        <w:rPr>
          <w:rFonts w:ascii="Courier New" w:hAnsi="Courier New" w:cs="Courier New"/>
        </w:rPr>
        <w:t>s, demands or actions</w:t>
      </w:r>
      <w:r w:rsidRPr="00942423">
        <w:rPr>
          <w:rFonts w:ascii="Courier New" w:hAnsi="Courier New" w:cs="Courier New"/>
        </w:rPr>
        <w:t xml:space="preserve"> arising out of or in relation to this Agreement, or the interpretation, making, performance, breach or termination thereof shall be </w:t>
      </w:r>
      <w:r>
        <w:rPr>
          <w:rFonts w:ascii="Courier New" w:hAnsi="Courier New" w:cs="Courier New"/>
        </w:rPr>
        <w:t xml:space="preserve">brought in and </w:t>
      </w:r>
      <w:r w:rsidRPr="00942423">
        <w:rPr>
          <w:rFonts w:ascii="Courier New" w:hAnsi="Courier New" w:cs="Courier New"/>
        </w:rPr>
        <w:t>resolved by the</w:t>
      </w:r>
      <w:r>
        <w:rPr>
          <w:rFonts w:ascii="Courier New" w:hAnsi="Courier New" w:cs="Courier New"/>
        </w:rPr>
        <w:t xml:space="preserve"> Superior Court of the County of </w:t>
      </w:r>
      <w:r w:rsidR="004E00BF">
        <w:rPr>
          <w:rFonts w:ascii="Courier New" w:hAnsi="Courier New" w:cs="Courier New"/>
        </w:rPr>
        <w:t xml:space="preserve">Alameda in Oakland, </w:t>
      </w:r>
      <w:r>
        <w:rPr>
          <w:rFonts w:ascii="Courier New" w:hAnsi="Courier New" w:cs="Courier New"/>
        </w:rPr>
        <w:t xml:space="preserve">California or in the </w:t>
      </w:r>
      <w:r w:rsidRPr="00942423">
        <w:rPr>
          <w:rFonts w:ascii="Courier New" w:hAnsi="Courier New" w:cs="Courier New"/>
        </w:rPr>
        <w:t xml:space="preserve">Federal District Court </w:t>
      </w:r>
      <w:r>
        <w:rPr>
          <w:rFonts w:ascii="Courier New" w:hAnsi="Courier New" w:cs="Courier New"/>
        </w:rPr>
        <w:t xml:space="preserve">that has jurisdiction over </w:t>
      </w:r>
      <w:r w:rsidR="004E00BF">
        <w:rPr>
          <w:rFonts w:ascii="Courier New" w:hAnsi="Courier New" w:cs="Courier New"/>
        </w:rPr>
        <w:t>Oakland</w:t>
      </w:r>
      <w:r>
        <w:rPr>
          <w:rFonts w:ascii="Courier New" w:hAnsi="Courier New" w:cs="Courier New"/>
        </w:rPr>
        <w:t>, California</w:t>
      </w:r>
      <w:r w:rsidRPr="00942423">
        <w:rPr>
          <w:rFonts w:ascii="Courier New" w:hAnsi="Courier New" w:cs="Courier New"/>
        </w:rPr>
        <w:t>.</w:t>
      </w:r>
    </w:p>
    <w:p w:rsidR="00046091" w:rsidRDefault="00046091" w:rsidP="00046091">
      <w:pPr>
        <w:tabs>
          <w:tab w:val="left" w:pos="0"/>
        </w:tabs>
        <w:rPr>
          <w:rFonts w:ascii="Courier New" w:hAnsi="Courier New" w:cs="Courier New"/>
          <w:b/>
          <w:u w:val="single"/>
        </w:rPr>
      </w:pPr>
    </w:p>
    <w:p w:rsidR="00046091" w:rsidRDefault="00046091" w:rsidP="00046091">
      <w:pPr>
        <w:numPr>
          <w:ilvl w:val="0"/>
          <w:numId w:val="1"/>
        </w:numPr>
        <w:tabs>
          <w:tab w:val="left" w:pos="0"/>
        </w:tabs>
        <w:rPr>
          <w:rFonts w:ascii="Courier New" w:hAnsi="Courier New" w:cs="Courier New"/>
          <w:b/>
          <w:u w:val="single"/>
        </w:rPr>
      </w:pPr>
      <w:r>
        <w:rPr>
          <w:rFonts w:ascii="Courier New" w:hAnsi="Courier New" w:cs="Courier New"/>
          <w:b/>
          <w:u w:val="single"/>
        </w:rPr>
        <w:t>NAMES AND LOGOS</w:t>
      </w:r>
    </w:p>
    <w:p w:rsidR="00046091" w:rsidRDefault="00046091" w:rsidP="00046091">
      <w:pPr>
        <w:tabs>
          <w:tab w:val="left" w:pos="0"/>
        </w:tabs>
        <w:rPr>
          <w:rFonts w:ascii="Courier New" w:hAnsi="Courier New" w:cs="Courier New"/>
          <w:b/>
          <w:u w:val="single"/>
        </w:rPr>
      </w:pPr>
    </w:p>
    <w:p w:rsidR="00046091" w:rsidRDefault="00046091" w:rsidP="00046091">
      <w:pPr>
        <w:tabs>
          <w:tab w:val="left" w:pos="0"/>
        </w:tabs>
        <w:rPr>
          <w:rFonts w:ascii="Courier New" w:hAnsi="Courier New" w:cs="Courier New"/>
        </w:rPr>
      </w:pPr>
      <w:r>
        <w:rPr>
          <w:rFonts w:ascii="Courier New" w:hAnsi="Courier New" w:cs="Courier New"/>
        </w:rPr>
        <w:t>Supplier may not advertise that University is a client, list University as a reference or otherwise use University’s name, logos, trademarks, etc. without  prior written permission obtained from University personnel authorized to permit University brand use.</w:t>
      </w:r>
    </w:p>
    <w:p w:rsidR="00046091" w:rsidRPr="00BB54CE" w:rsidRDefault="00046091" w:rsidP="00046091">
      <w:pPr>
        <w:tabs>
          <w:tab w:val="left" w:pos="0"/>
        </w:tabs>
        <w:rPr>
          <w:rFonts w:ascii="Courier New" w:hAnsi="Courier New" w:cs="Courier New"/>
        </w:rPr>
      </w:pPr>
    </w:p>
    <w:p w:rsidR="00046091" w:rsidRDefault="00046091" w:rsidP="00046091">
      <w:pPr>
        <w:numPr>
          <w:ilvl w:val="0"/>
          <w:numId w:val="1"/>
        </w:numPr>
        <w:tabs>
          <w:tab w:val="left" w:pos="0"/>
        </w:tabs>
        <w:rPr>
          <w:rFonts w:ascii="Courier New" w:hAnsi="Courier New" w:cs="Courier New"/>
          <w:b/>
          <w:u w:val="single"/>
        </w:rPr>
      </w:pPr>
      <w:r>
        <w:rPr>
          <w:rFonts w:ascii="Courier New" w:hAnsi="Courier New" w:cs="Courier New"/>
          <w:b/>
          <w:u w:val="single"/>
        </w:rPr>
        <w:t>NOTICES</w:t>
      </w:r>
    </w:p>
    <w:p w:rsidR="00046091" w:rsidRDefault="00046091" w:rsidP="00046091">
      <w:pPr>
        <w:tabs>
          <w:tab w:val="left" w:pos="0"/>
        </w:tabs>
        <w:rPr>
          <w:rFonts w:ascii="Courier New" w:hAnsi="Courier New" w:cs="Courier New"/>
          <w:b/>
          <w:u w:val="single"/>
        </w:rPr>
      </w:pPr>
    </w:p>
    <w:p w:rsidR="00046091" w:rsidRDefault="00046091" w:rsidP="00265147">
      <w:pPr>
        <w:numPr>
          <w:ilvl w:val="1"/>
          <w:numId w:val="1"/>
        </w:numPr>
        <w:tabs>
          <w:tab w:val="left" w:pos="270"/>
          <w:tab w:val="left" w:pos="630"/>
        </w:tabs>
        <w:rPr>
          <w:rFonts w:ascii="Courier New" w:hAnsi="Courier New" w:cs="Courier New"/>
        </w:rPr>
      </w:pPr>
      <w:r w:rsidRPr="005D26C5">
        <w:rPr>
          <w:rFonts w:ascii="Courier New" w:hAnsi="Courier New" w:cs="Courier New"/>
        </w:rPr>
        <w:t>A</w:t>
      </w:r>
      <w:r>
        <w:rPr>
          <w:rFonts w:ascii="Courier New" w:hAnsi="Courier New" w:cs="Courier New"/>
        </w:rPr>
        <w:t xml:space="preserve">ll </w:t>
      </w:r>
      <w:r w:rsidRPr="005D26C5">
        <w:rPr>
          <w:rFonts w:ascii="Courier New" w:hAnsi="Courier New" w:cs="Courier New"/>
        </w:rPr>
        <w:t>notice</w:t>
      </w:r>
      <w:r>
        <w:rPr>
          <w:rFonts w:ascii="Courier New" w:hAnsi="Courier New" w:cs="Courier New"/>
        </w:rPr>
        <w:t>s, requests, consents, approvals, or authorizations in connection with this Agreement (collectively, “Notices”) must be given in writing, sent by personal delivery, messenger, overnight delivery service, or the United States mail, postage prepaid, certified or registered, return receipt requested, and addressed as follows:</w:t>
      </w:r>
    </w:p>
    <w:p w:rsidR="00046091" w:rsidRPr="00942423" w:rsidRDefault="00046091" w:rsidP="00046091">
      <w:pPr>
        <w:tabs>
          <w:tab w:val="num" w:pos="180"/>
          <w:tab w:val="left" w:pos="270"/>
          <w:tab w:val="left" w:pos="630"/>
        </w:tabs>
        <w:rPr>
          <w:rFonts w:ascii="Courier New" w:hAnsi="Courier New" w:cs="Courier New"/>
        </w:rPr>
      </w:pPr>
    </w:p>
    <w:p w:rsidR="00046091" w:rsidRDefault="00046091" w:rsidP="00046091">
      <w:pPr>
        <w:widowControl w:val="0"/>
        <w:tabs>
          <w:tab w:val="left" w:pos="270"/>
          <w:tab w:val="left" w:pos="630"/>
          <w:tab w:val="num" w:pos="1080"/>
        </w:tabs>
        <w:rPr>
          <w:rFonts w:ascii="Courier New" w:hAnsi="Courier New" w:cs="Courier New"/>
        </w:rPr>
      </w:pPr>
      <w:r w:rsidRPr="00942423">
        <w:rPr>
          <w:rFonts w:ascii="Courier New" w:hAnsi="Courier New" w:cs="Courier New"/>
        </w:rPr>
        <w:t xml:space="preserve">If to </w:t>
      </w:r>
      <w:r>
        <w:rPr>
          <w:rFonts w:ascii="Courier New" w:hAnsi="Courier New" w:cs="Courier New"/>
        </w:rPr>
        <w:t>Supplier</w:t>
      </w:r>
      <w:r w:rsidRPr="00942423">
        <w:rPr>
          <w:rFonts w:ascii="Courier New" w:hAnsi="Courier New" w:cs="Courier New"/>
        </w:rPr>
        <w:t>:</w:t>
      </w:r>
      <w:r w:rsidRPr="00942423">
        <w:rPr>
          <w:rFonts w:ascii="Courier New" w:hAnsi="Courier New" w:cs="Courier New"/>
        </w:rPr>
        <w:tab/>
      </w:r>
      <w:r w:rsidRPr="00942423">
        <w:rPr>
          <w:rFonts w:ascii="Courier New" w:hAnsi="Courier New" w:cs="Courier New"/>
        </w:rPr>
        <w:tab/>
      </w:r>
      <w:r w:rsidRPr="00942423">
        <w:rPr>
          <w:rFonts w:ascii="Courier New" w:hAnsi="Courier New" w:cs="Courier New"/>
        </w:rPr>
        <w:tab/>
      </w:r>
      <w:r w:rsidRPr="00942423">
        <w:rPr>
          <w:rFonts w:ascii="Courier New" w:hAnsi="Courier New" w:cs="Courier New"/>
        </w:rPr>
        <w:tab/>
      </w:r>
    </w:p>
    <w:p w:rsidR="00046091" w:rsidRPr="00942423" w:rsidRDefault="00046091" w:rsidP="00046091">
      <w:pPr>
        <w:widowControl w:val="0"/>
        <w:tabs>
          <w:tab w:val="left" w:pos="270"/>
          <w:tab w:val="left" w:pos="630"/>
        </w:tabs>
        <w:rPr>
          <w:rFonts w:ascii="Courier New" w:hAnsi="Courier New" w:cs="Courier New"/>
        </w:rPr>
      </w:pPr>
      <w:r>
        <w:rPr>
          <w:rFonts w:ascii="Courier New" w:hAnsi="Courier New" w:cs="Courier New"/>
        </w:rPr>
        <w:t>[</w:t>
      </w:r>
      <w:r w:rsidRPr="00C133BD">
        <w:rPr>
          <w:rFonts w:ascii="Courier New" w:hAnsi="Courier New" w:cs="Courier New"/>
          <w:color w:val="FF0000"/>
        </w:rPr>
        <w:t xml:space="preserve">SOFTWARE </w:t>
      </w:r>
      <w:r>
        <w:rPr>
          <w:rFonts w:ascii="Courier New" w:hAnsi="Courier New" w:cs="Courier New"/>
          <w:color w:val="FF0000"/>
        </w:rPr>
        <w:t>SUPPLIER</w:t>
      </w:r>
      <w:r w:rsidRPr="00C133BD">
        <w:rPr>
          <w:rFonts w:ascii="Courier New" w:hAnsi="Courier New" w:cs="Courier New"/>
          <w:color w:val="FF0000"/>
        </w:rPr>
        <w:t xml:space="preserve"> NAME</w:t>
      </w:r>
      <w:r>
        <w:rPr>
          <w:rFonts w:ascii="Courier New" w:hAnsi="Courier New" w:cs="Courier New"/>
        </w:rPr>
        <w:t>]</w:t>
      </w:r>
    </w:p>
    <w:p w:rsidR="00046091" w:rsidRPr="00942423" w:rsidRDefault="00046091" w:rsidP="00046091">
      <w:pPr>
        <w:tabs>
          <w:tab w:val="left" w:pos="270"/>
          <w:tab w:val="left" w:pos="630"/>
        </w:tabs>
        <w:rPr>
          <w:rFonts w:ascii="Courier New" w:hAnsi="Courier New" w:cs="Courier New"/>
        </w:rPr>
      </w:pPr>
      <w:r>
        <w:rPr>
          <w:rFonts w:ascii="Courier New" w:hAnsi="Courier New" w:cs="Courier New"/>
        </w:rPr>
        <w:t>[</w:t>
      </w:r>
      <w:r w:rsidRPr="00C133BD">
        <w:rPr>
          <w:rFonts w:ascii="Courier New" w:hAnsi="Courier New" w:cs="Courier New"/>
          <w:color w:val="FF0000"/>
        </w:rPr>
        <w:t>STREET ADDRESS</w:t>
      </w:r>
      <w:r>
        <w:rPr>
          <w:rFonts w:ascii="Courier New" w:hAnsi="Courier New" w:cs="Courier New"/>
        </w:rPr>
        <w:t>], [</w:t>
      </w:r>
      <w:r w:rsidRPr="00C133BD">
        <w:rPr>
          <w:rFonts w:ascii="Courier New" w:hAnsi="Courier New" w:cs="Courier New"/>
          <w:color w:val="FF0000"/>
        </w:rPr>
        <w:t>CITY</w:t>
      </w:r>
      <w:r>
        <w:rPr>
          <w:rFonts w:ascii="Courier New" w:hAnsi="Courier New" w:cs="Courier New"/>
        </w:rPr>
        <w:t>], [</w:t>
      </w:r>
      <w:r w:rsidRPr="00C133BD">
        <w:rPr>
          <w:rFonts w:ascii="Courier New" w:hAnsi="Courier New" w:cs="Courier New"/>
          <w:color w:val="FF0000"/>
        </w:rPr>
        <w:t>STATE</w:t>
      </w:r>
      <w:r>
        <w:rPr>
          <w:rFonts w:ascii="Courier New" w:hAnsi="Courier New" w:cs="Courier New"/>
        </w:rPr>
        <w:t>]</w:t>
      </w:r>
      <w:r w:rsidRPr="00C404C4">
        <w:rPr>
          <w:rFonts w:ascii="Courier New" w:hAnsi="Courier New" w:cs="Courier New"/>
        </w:rPr>
        <w:t xml:space="preserve"> [</w:t>
      </w:r>
      <w:r w:rsidRPr="00C133BD">
        <w:rPr>
          <w:rFonts w:ascii="Courier New" w:hAnsi="Courier New" w:cs="Courier New"/>
          <w:color w:val="FF0000"/>
        </w:rPr>
        <w:t>ZIP CODE</w:t>
      </w:r>
      <w:r>
        <w:rPr>
          <w:rFonts w:ascii="Courier New" w:hAnsi="Courier New" w:cs="Courier New"/>
        </w:rPr>
        <w:t>]</w:t>
      </w:r>
    </w:p>
    <w:p w:rsidR="00046091" w:rsidRDefault="00046091" w:rsidP="008F791B">
      <w:pPr>
        <w:tabs>
          <w:tab w:val="left" w:pos="270"/>
          <w:tab w:val="left" w:pos="630"/>
          <w:tab w:val="num" w:pos="810"/>
          <w:tab w:val="left" w:pos="900"/>
        </w:tabs>
        <w:rPr>
          <w:rFonts w:ascii="Courier New" w:hAnsi="Courier New" w:cs="Courier New"/>
        </w:rPr>
      </w:pPr>
      <w:r w:rsidRPr="00942423">
        <w:rPr>
          <w:rFonts w:ascii="Courier New" w:hAnsi="Courier New" w:cs="Courier New"/>
        </w:rPr>
        <w:t>Attention:</w:t>
      </w:r>
      <w:r>
        <w:rPr>
          <w:rFonts w:ascii="Courier New" w:hAnsi="Courier New" w:cs="Courier New"/>
        </w:rPr>
        <w:t xml:space="preserve">  [</w:t>
      </w:r>
      <w:r w:rsidRPr="00582210">
        <w:rPr>
          <w:rFonts w:ascii="Courier New" w:hAnsi="Courier New" w:cs="Courier New"/>
          <w:color w:val="FF0000"/>
        </w:rPr>
        <w:t>POSITION TITLE</w:t>
      </w:r>
      <w:r>
        <w:rPr>
          <w:rFonts w:ascii="Courier New" w:hAnsi="Courier New" w:cs="Courier New"/>
        </w:rPr>
        <w:t>]</w:t>
      </w:r>
    </w:p>
    <w:p w:rsidR="00046091" w:rsidRPr="00942423" w:rsidRDefault="00046091" w:rsidP="00046091">
      <w:pPr>
        <w:tabs>
          <w:tab w:val="left" w:pos="270"/>
          <w:tab w:val="left" w:pos="630"/>
          <w:tab w:val="num" w:pos="900"/>
        </w:tabs>
        <w:ind w:left="270"/>
        <w:rPr>
          <w:rFonts w:ascii="Courier New" w:hAnsi="Courier New" w:cs="Courier New"/>
        </w:rPr>
      </w:pPr>
    </w:p>
    <w:p w:rsidR="00046091" w:rsidRPr="00942423" w:rsidRDefault="00046091" w:rsidP="00046091">
      <w:pPr>
        <w:widowControl w:val="0"/>
        <w:tabs>
          <w:tab w:val="left" w:pos="270"/>
          <w:tab w:val="left" w:pos="630"/>
          <w:tab w:val="num" w:pos="1080"/>
        </w:tabs>
        <w:rPr>
          <w:rFonts w:ascii="Courier New" w:hAnsi="Courier New" w:cs="Courier New"/>
        </w:rPr>
      </w:pPr>
      <w:r w:rsidRPr="00942423">
        <w:rPr>
          <w:rFonts w:ascii="Courier New" w:hAnsi="Courier New" w:cs="Courier New"/>
        </w:rPr>
        <w:t xml:space="preserve">If to </w:t>
      </w:r>
      <w:r>
        <w:rPr>
          <w:rFonts w:ascii="Courier New" w:hAnsi="Courier New" w:cs="Courier New"/>
        </w:rPr>
        <w:t>University</w:t>
      </w:r>
      <w:r w:rsidRPr="00942423">
        <w:rPr>
          <w:rFonts w:ascii="Courier New" w:hAnsi="Courier New" w:cs="Courier New"/>
        </w:rPr>
        <w:t>:</w:t>
      </w:r>
    </w:p>
    <w:p w:rsidR="00046091" w:rsidRPr="004E00BF" w:rsidRDefault="006548C6" w:rsidP="00046091">
      <w:pPr>
        <w:widowControl w:val="0"/>
        <w:tabs>
          <w:tab w:val="left" w:pos="270"/>
          <w:tab w:val="left" w:pos="630"/>
        </w:tabs>
        <w:rPr>
          <w:rFonts w:ascii="Courier New" w:hAnsi="Courier New" w:cs="Courier New"/>
          <w:b/>
          <w:i/>
        </w:rPr>
      </w:pPr>
      <w:r>
        <w:rPr>
          <w:rFonts w:ascii="Courier New" w:hAnsi="Courier New" w:cs="Courier New"/>
        </w:rPr>
        <w:t xml:space="preserve">THE REGENTS OF THE </w:t>
      </w:r>
      <w:smartTag w:uri="urn:schemas-microsoft-com:office:smarttags" w:element="place">
        <w:smartTag w:uri="urn:schemas-microsoft-com:office:smarttags" w:element="PlaceType">
          <w:r>
            <w:rPr>
              <w:rFonts w:ascii="Courier New" w:hAnsi="Courier New" w:cs="Courier New"/>
            </w:rPr>
            <w:t>UNIVERSITY</w:t>
          </w:r>
        </w:smartTag>
        <w:r>
          <w:rPr>
            <w:rFonts w:ascii="Courier New" w:hAnsi="Courier New" w:cs="Courier New"/>
          </w:rPr>
          <w:t xml:space="preserve"> OF </w:t>
        </w:r>
        <w:smartTag w:uri="urn:schemas-microsoft-com:office:smarttags" w:element="PlaceName">
          <w:r>
            <w:rPr>
              <w:rFonts w:ascii="Courier New" w:hAnsi="Courier New" w:cs="Courier New"/>
            </w:rPr>
            <w:t>CALIFORNIA</w:t>
          </w:r>
        </w:smartTag>
      </w:smartTag>
    </w:p>
    <w:p w:rsidR="004E00BF" w:rsidRPr="004E00BF" w:rsidRDefault="004E00BF" w:rsidP="00046091">
      <w:pPr>
        <w:tabs>
          <w:tab w:val="left" w:pos="270"/>
          <w:tab w:val="left" w:pos="630"/>
          <w:tab w:val="left" w:pos="4215"/>
        </w:tabs>
        <w:rPr>
          <w:rFonts w:ascii="Courier New" w:hAnsi="Courier New" w:cs="Courier New"/>
          <w:b/>
          <w:i/>
        </w:rPr>
      </w:pPr>
      <w:r w:rsidRPr="004E00BF">
        <w:rPr>
          <w:rFonts w:ascii="Courier New" w:hAnsi="Courier New" w:cs="Courier New"/>
          <w:b/>
          <w:i/>
        </w:rPr>
        <w:t>TO BE SPECIFIED BY UNIVERSITY PRIOR TO EXECUTION OF ANY CONTRACT</w:t>
      </w:r>
    </w:p>
    <w:p w:rsidR="00046091" w:rsidRDefault="00046091" w:rsidP="00046091">
      <w:pPr>
        <w:tabs>
          <w:tab w:val="left" w:pos="270"/>
          <w:tab w:val="left" w:pos="630"/>
          <w:tab w:val="left" w:pos="4215"/>
        </w:tabs>
        <w:rPr>
          <w:rFonts w:ascii="Courier New" w:hAnsi="Courier New" w:cs="Courier New"/>
        </w:rPr>
      </w:pPr>
      <w:r>
        <w:rPr>
          <w:rFonts w:ascii="Courier New" w:hAnsi="Courier New" w:cs="Courier New"/>
        </w:rPr>
        <w:t>[</w:t>
      </w:r>
      <w:r w:rsidRPr="00C133BD">
        <w:rPr>
          <w:rFonts w:ascii="Courier New" w:hAnsi="Courier New" w:cs="Courier New"/>
          <w:color w:val="FF0000"/>
        </w:rPr>
        <w:t>STREET ADDRESS</w:t>
      </w:r>
      <w:r>
        <w:rPr>
          <w:rFonts w:ascii="Courier New" w:hAnsi="Courier New" w:cs="Courier New"/>
        </w:rPr>
        <w:t>]</w:t>
      </w:r>
      <w:r>
        <w:rPr>
          <w:rFonts w:ascii="Courier New" w:hAnsi="Courier New" w:cs="Courier New"/>
        </w:rPr>
        <w:tab/>
      </w:r>
    </w:p>
    <w:p w:rsidR="00046091" w:rsidRPr="00942423" w:rsidRDefault="00046091" w:rsidP="008F791B">
      <w:pPr>
        <w:tabs>
          <w:tab w:val="left" w:pos="270"/>
          <w:tab w:val="left" w:pos="630"/>
        </w:tabs>
        <w:rPr>
          <w:rFonts w:ascii="Courier New" w:hAnsi="Courier New" w:cs="Courier New"/>
        </w:rPr>
      </w:pPr>
      <w:r>
        <w:rPr>
          <w:rFonts w:ascii="Courier New" w:hAnsi="Courier New" w:cs="Courier New"/>
        </w:rPr>
        <w:t>[</w:t>
      </w:r>
      <w:r w:rsidRPr="00C133BD">
        <w:rPr>
          <w:rFonts w:ascii="Courier New" w:hAnsi="Courier New" w:cs="Courier New"/>
          <w:color w:val="FF0000"/>
        </w:rPr>
        <w:t>CITY</w:t>
      </w:r>
      <w:r>
        <w:rPr>
          <w:rFonts w:ascii="Courier New" w:hAnsi="Courier New" w:cs="Courier New"/>
        </w:rPr>
        <w:t>], [</w:t>
      </w:r>
      <w:r w:rsidRPr="00C133BD">
        <w:rPr>
          <w:rFonts w:ascii="Courier New" w:hAnsi="Courier New" w:cs="Courier New"/>
          <w:color w:val="FF0000"/>
        </w:rPr>
        <w:t>STATE</w:t>
      </w:r>
      <w:r>
        <w:rPr>
          <w:rFonts w:ascii="Courier New" w:hAnsi="Courier New" w:cs="Courier New"/>
        </w:rPr>
        <w:t>]</w:t>
      </w:r>
      <w:r w:rsidRPr="00C404C4">
        <w:rPr>
          <w:rFonts w:ascii="Courier New" w:hAnsi="Courier New" w:cs="Courier New"/>
        </w:rPr>
        <w:t xml:space="preserve"> [</w:t>
      </w:r>
      <w:r w:rsidRPr="00C133BD">
        <w:rPr>
          <w:rFonts w:ascii="Courier New" w:hAnsi="Courier New" w:cs="Courier New"/>
          <w:color w:val="FF0000"/>
        </w:rPr>
        <w:t>ZIP CODE</w:t>
      </w:r>
      <w:r>
        <w:rPr>
          <w:rFonts w:ascii="Courier New" w:hAnsi="Courier New" w:cs="Courier New"/>
        </w:rPr>
        <w:t>]</w:t>
      </w:r>
    </w:p>
    <w:p w:rsidR="00046091" w:rsidRPr="00942423" w:rsidRDefault="00046091" w:rsidP="008F791B">
      <w:pPr>
        <w:tabs>
          <w:tab w:val="left" w:pos="270"/>
          <w:tab w:val="left" w:pos="630"/>
          <w:tab w:val="num" w:pos="810"/>
          <w:tab w:val="left" w:pos="900"/>
        </w:tabs>
        <w:rPr>
          <w:rFonts w:ascii="Courier New" w:hAnsi="Courier New" w:cs="Courier New"/>
        </w:rPr>
      </w:pPr>
      <w:r w:rsidRPr="00942423">
        <w:rPr>
          <w:rFonts w:ascii="Courier New" w:hAnsi="Courier New" w:cs="Courier New"/>
        </w:rPr>
        <w:t>Attention:</w:t>
      </w:r>
      <w:r>
        <w:rPr>
          <w:rFonts w:ascii="Courier New" w:hAnsi="Courier New" w:cs="Courier New"/>
        </w:rPr>
        <w:t xml:space="preserve">  [</w:t>
      </w:r>
      <w:r w:rsidRPr="00582210">
        <w:rPr>
          <w:rFonts w:ascii="Courier New" w:hAnsi="Courier New" w:cs="Courier New"/>
          <w:color w:val="FF0000"/>
        </w:rPr>
        <w:t>POSITION TITLE</w:t>
      </w:r>
      <w:r>
        <w:rPr>
          <w:rFonts w:ascii="Courier New" w:hAnsi="Courier New" w:cs="Courier New"/>
        </w:rPr>
        <w:t>]</w:t>
      </w:r>
    </w:p>
    <w:p w:rsidR="00046091" w:rsidRPr="002E7A99" w:rsidRDefault="00046091" w:rsidP="00046091">
      <w:pPr>
        <w:tabs>
          <w:tab w:val="num" w:pos="180"/>
          <w:tab w:val="left" w:pos="270"/>
          <w:tab w:val="left" w:pos="630"/>
          <w:tab w:val="num" w:pos="900"/>
        </w:tabs>
        <w:ind w:left="270"/>
        <w:rPr>
          <w:rFonts w:ascii="Courier New" w:hAnsi="Courier New" w:cs="Courier New"/>
        </w:rPr>
      </w:pPr>
    </w:p>
    <w:p w:rsidR="00046091" w:rsidRPr="004E00BF" w:rsidRDefault="00046091" w:rsidP="00046091">
      <w:pPr>
        <w:widowControl w:val="0"/>
        <w:numPr>
          <w:ilvl w:val="1"/>
          <w:numId w:val="1"/>
        </w:numPr>
        <w:tabs>
          <w:tab w:val="num" w:pos="180"/>
        </w:tabs>
        <w:spacing w:line="240" w:lineRule="atLeast"/>
        <w:rPr>
          <w:rFonts w:ascii="Courier New" w:hAnsi="Courier New" w:cs="Courier New"/>
        </w:rPr>
      </w:pPr>
      <w:r w:rsidRPr="004E00BF">
        <w:rPr>
          <w:rFonts w:ascii="Courier New" w:hAnsi="Courier New" w:cs="Courier New"/>
        </w:rPr>
        <w:t xml:space="preserve">All Notices sent in accordance with the foregoing shall be deemed received by the intended recipient: (a) upon personal delivery; </w:t>
      </w:r>
      <w:r w:rsidR="008F791B" w:rsidRPr="004E00BF">
        <w:rPr>
          <w:rFonts w:ascii="Courier New" w:hAnsi="Courier New" w:cs="Courier New"/>
        </w:rPr>
        <w:t xml:space="preserve">or </w:t>
      </w:r>
      <w:r w:rsidRPr="004E00BF">
        <w:rPr>
          <w:rFonts w:ascii="Courier New" w:hAnsi="Courier New" w:cs="Courier New"/>
        </w:rPr>
        <w:t>(b) one (1) business day following deposit with an overnight courier service submitted in time for next day delivery.</w:t>
      </w:r>
    </w:p>
    <w:p w:rsidR="00046091" w:rsidRPr="004E00BF" w:rsidRDefault="00046091" w:rsidP="00046091">
      <w:pPr>
        <w:widowControl w:val="0"/>
        <w:spacing w:line="240" w:lineRule="atLeast"/>
        <w:rPr>
          <w:rFonts w:ascii="Courier New" w:hAnsi="Courier New" w:cs="Courier New"/>
        </w:rPr>
      </w:pPr>
    </w:p>
    <w:p w:rsidR="00046091" w:rsidRPr="00942423" w:rsidRDefault="00046091" w:rsidP="00046091">
      <w:pPr>
        <w:numPr>
          <w:ilvl w:val="1"/>
          <w:numId w:val="1"/>
        </w:numPr>
        <w:tabs>
          <w:tab w:val="left" w:pos="270"/>
          <w:tab w:val="left" w:pos="630"/>
        </w:tabs>
        <w:rPr>
          <w:rFonts w:ascii="Courier New" w:hAnsi="Courier New" w:cs="Courier New"/>
          <w:u w:val="single"/>
        </w:rPr>
      </w:pPr>
      <w:r w:rsidRPr="004E00BF">
        <w:rPr>
          <w:rFonts w:ascii="Courier New" w:hAnsi="Courier New" w:cs="Courier New"/>
        </w:rPr>
        <w:t>Either party may change its notice contact information above</w:t>
      </w:r>
      <w:r w:rsidRPr="00942423">
        <w:rPr>
          <w:rFonts w:ascii="Courier New" w:hAnsi="Courier New" w:cs="Courier New"/>
        </w:rPr>
        <w:t xml:space="preserve"> by written notice to the other party.</w:t>
      </w:r>
    </w:p>
    <w:p w:rsidR="00046091" w:rsidRDefault="00046091" w:rsidP="00046091">
      <w:pPr>
        <w:tabs>
          <w:tab w:val="left" w:pos="0"/>
        </w:tabs>
        <w:rPr>
          <w:rFonts w:ascii="Courier New" w:hAnsi="Courier New" w:cs="Courier New"/>
          <w:b/>
          <w:u w:val="single"/>
        </w:rPr>
      </w:pPr>
    </w:p>
    <w:p w:rsidR="00046091" w:rsidRPr="008A6E7C" w:rsidRDefault="00046091" w:rsidP="008A6E7C">
      <w:pPr>
        <w:numPr>
          <w:ilvl w:val="0"/>
          <w:numId w:val="1"/>
        </w:numPr>
        <w:rPr>
          <w:rFonts w:ascii="Courier New" w:hAnsi="Courier New" w:cs="Courier New"/>
          <w:b/>
          <w:u w:val="single"/>
        </w:rPr>
      </w:pPr>
      <w:r>
        <w:rPr>
          <w:rFonts w:ascii="Courier New" w:hAnsi="Courier New" w:cs="Courier New"/>
          <w:b/>
          <w:u w:val="single"/>
        </w:rPr>
        <w:t>SEVERABILITY</w:t>
      </w:r>
    </w:p>
    <w:p w:rsidR="00046091" w:rsidRPr="00843520" w:rsidRDefault="00046091" w:rsidP="00046091">
      <w:pPr>
        <w:tabs>
          <w:tab w:val="left" w:pos="0"/>
        </w:tabs>
        <w:rPr>
          <w:rFonts w:ascii="Courier New" w:hAnsi="Courier New" w:cs="Courier New"/>
        </w:rPr>
      </w:pPr>
    </w:p>
    <w:p w:rsidR="00046091" w:rsidRDefault="00046091" w:rsidP="00046091">
      <w:pPr>
        <w:numPr>
          <w:ilvl w:val="1"/>
          <w:numId w:val="1"/>
        </w:numPr>
        <w:rPr>
          <w:rFonts w:ascii="Courier New" w:hAnsi="Courier New" w:cs="Courier New"/>
        </w:rPr>
      </w:pPr>
      <w:r>
        <w:rPr>
          <w:rFonts w:ascii="Courier New" w:hAnsi="Courier New" w:cs="Courier New"/>
        </w:rPr>
        <w:t>The terms of this Agreement are severable.  If any provision of this Agreement, or any portion thereof, is declared by a court of competent jurisdiction to be illegal, void, invalid or unenforceable, that provision of the Agreement will be enforced to the maximum extent permissible so as to effect the intent of the parties, and the remainder of the Agreement will continue in full force and effect for the same purpose.</w:t>
      </w:r>
    </w:p>
    <w:p w:rsidR="00046091" w:rsidRDefault="00046091" w:rsidP="00046091">
      <w:pPr>
        <w:rPr>
          <w:rFonts w:ascii="Courier New" w:hAnsi="Courier New" w:cs="Courier New"/>
        </w:rPr>
      </w:pPr>
    </w:p>
    <w:p w:rsidR="00046091" w:rsidRDefault="00046091" w:rsidP="00046091">
      <w:pPr>
        <w:numPr>
          <w:ilvl w:val="1"/>
          <w:numId w:val="1"/>
        </w:numPr>
        <w:rPr>
          <w:rFonts w:ascii="Courier New" w:hAnsi="Courier New" w:cs="Courier New"/>
        </w:rPr>
      </w:pPr>
      <w:r w:rsidRPr="00942423">
        <w:rPr>
          <w:rFonts w:ascii="Courier New" w:hAnsi="Courier New" w:cs="Courier New"/>
        </w:rPr>
        <w:t xml:space="preserve">In the event that any provision shall be held to be </w:t>
      </w:r>
      <w:r>
        <w:rPr>
          <w:rFonts w:ascii="Courier New" w:hAnsi="Courier New" w:cs="Courier New"/>
        </w:rPr>
        <w:t xml:space="preserve">illegal, void, invalid or </w:t>
      </w:r>
      <w:r w:rsidRPr="00942423">
        <w:rPr>
          <w:rFonts w:ascii="Courier New" w:hAnsi="Courier New" w:cs="Courier New"/>
        </w:rPr>
        <w:t>unenforceable, th</w:t>
      </w:r>
      <w:r>
        <w:rPr>
          <w:rFonts w:ascii="Courier New" w:hAnsi="Courier New" w:cs="Courier New"/>
        </w:rPr>
        <w:t>at</w:t>
      </w:r>
      <w:r w:rsidRPr="00942423">
        <w:rPr>
          <w:rFonts w:ascii="Courier New" w:hAnsi="Courier New" w:cs="Courier New"/>
        </w:rPr>
        <w:t xml:space="preserve"> provision shall in good faith be renegotiated </w:t>
      </w:r>
      <w:r>
        <w:rPr>
          <w:rFonts w:ascii="Courier New" w:hAnsi="Courier New" w:cs="Courier New"/>
        </w:rPr>
        <w:t>to</w:t>
      </w:r>
      <w:r w:rsidRPr="00942423">
        <w:rPr>
          <w:rFonts w:ascii="Courier New" w:hAnsi="Courier New" w:cs="Courier New"/>
        </w:rPr>
        <w:t xml:space="preserve"> reflect as closely as possible the intent of the original provisions of this Agreement</w:t>
      </w:r>
      <w:r>
        <w:rPr>
          <w:rFonts w:ascii="Courier New" w:hAnsi="Courier New" w:cs="Courier New"/>
        </w:rPr>
        <w:t xml:space="preserve"> in a manner that is valid and enforceable</w:t>
      </w:r>
      <w:r w:rsidRPr="00942423">
        <w:rPr>
          <w:rFonts w:ascii="Courier New" w:hAnsi="Courier New" w:cs="Courier New"/>
        </w:rPr>
        <w:t xml:space="preserve">.  </w:t>
      </w:r>
    </w:p>
    <w:p w:rsidR="00046091" w:rsidRDefault="00046091" w:rsidP="00046091">
      <w:pPr>
        <w:rPr>
          <w:rFonts w:ascii="Courier New" w:hAnsi="Courier New" w:cs="Courier New"/>
        </w:rPr>
      </w:pPr>
    </w:p>
    <w:p w:rsidR="00046091" w:rsidRPr="008A6E7C" w:rsidRDefault="00046091" w:rsidP="00046091">
      <w:pPr>
        <w:numPr>
          <w:ilvl w:val="0"/>
          <w:numId w:val="1"/>
        </w:numPr>
        <w:rPr>
          <w:rFonts w:ascii="Courier New" w:hAnsi="Courier New" w:cs="Courier New"/>
          <w:b/>
          <w:u w:val="single"/>
        </w:rPr>
      </w:pPr>
      <w:r w:rsidRPr="004F7F6E">
        <w:rPr>
          <w:rFonts w:ascii="Courier New" w:hAnsi="Courier New" w:cs="Courier New"/>
          <w:b/>
          <w:u w:val="single"/>
        </w:rPr>
        <w:t>WAIVER</w:t>
      </w:r>
    </w:p>
    <w:p w:rsidR="00046091" w:rsidRDefault="00046091" w:rsidP="00046091">
      <w:pPr>
        <w:rPr>
          <w:rFonts w:ascii="Courier New" w:hAnsi="Courier New" w:cs="Courier New"/>
          <w:u w:val="single"/>
        </w:rPr>
      </w:pPr>
    </w:p>
    <w:p w:rsidR="00046091" w:rsidRDefault="00046091" w:rsidP="00046091">
      <w:pPr>
        <w:numPr>
          <w:ilvl w:val="1"/>
          <w:numId w:val="1"/>
        </w:numPr>
        <w:rPr>
          <w:rFonts w:ascii="Courier New" w:hAnsi="Courier New" w:cs="Courier New"/>
        </w:rPr>
      </w:pPr>
      <w:r>
        <w:rPr>
          <w:rFonts w:ascii="Courier New" w:hAnsi="Courier New" w:cs="Courier New"/>
        </w:rPr>
        <w:t>No waiver of any right or remedy under this Agreement shall be effective unless such waiver is in writing signed by the performing or non-breaching party.</w:t>
      </w:r>
    </w:p>
    <w:p w:rsidR="00046091" w:rsidRDefault="00046091" w:rsidP="00046091">
      <w:pPr>
        <w:rPr>
          <w:rFonts w:ascii="Courier New" w:hAnsi="Courier New" w:cs="Courier New"/>
        </w:rPr>
      </w:pPr>
    </w:p>
    <w:p w:rsidR="00046091" w:rsidRDefault="00046091" w:rsidP="00046091">
      <w:pPr>
        <w:numPr>
          <w:ilvl w:val="1"/>
          <w:numId w:val="1"/>
        </w:numPr>
        <w:rPr>
          <w:rFonts w:ascii="Courier New" w:hAnsi="Courier New" w:cs="Courier New"/>
        </w:rPr>
      </w:pPr>
      <w:r w:rsidRPr="00942423">
        <w:rPr>
          <w:rFonts w:ascii="Courier New" w:hAnsi="Courier New" w:cs="Courier New"/>
        </w:rPr>
        <w:t xml:space="preserve">The waiver </w:t>
      </w:r>
      <w:r>
        <w:rPr>
          <w:rFonts w:ascii="Courier New" w:hAnsi="Courier New" w:cs="Courier New"/>
        </w:rPr>
        <w:t xml:space="preserve">of any performance required under this Agreement or of any breach of any provision of this Agreement </w:t>
      </w:r>
      <w:r w:rsidRPr="00942423">
        <w:rPr>
          <w:rFonts w:ascii="Courier New" w:hAnsi="Courier New" w:cs="Courier New"/>
        </w:rPr>
        <w:t xml:space="preserve">shall not operate or be construed as a waiver of any subsequent </w:t>
      </w:r>
      <w:r>
        <w:rPr>
          <w:rFonts w:ascii="Courier New" w:hAnsi="Courier New" w:cs="Courier New"/>
        </w:rPr>
        <w:t xml:space="preserve">failure to perform or </w:t>
      </w:r>
      <w:r w:rsidRPr="00942423">
        <w:rPr>
          <w:rFonts w:ascii="Courier New" w:hAnsi="Courier New" w:cs="Courier New"/>
        </w:rPr>
        <w:t>breach of th</w:t>
      </w:r>
      <w:r>
        <w:rPr>
          <w:rFonts w:ascii="Courier New" w:hAnsi="Courier New" w:cs="Courier New"/>
        </w:rPr>
        <w:t>e same or any other provision of this Agreement</w:t>
      </w:r>
      <w:r w:rsidRPr="00942423">
        <w:rPr>
          <w:rFonts w:ascii="Courier New" w:hAnsi="Courier New" w:cs="Courier New"/>
        </w:rPr>
        <w:t>.</w:t>
      </w:r>
    </w:p>
    <w:p w:rsidR="00046091" w:rsidRDefault="00046091" w:rsidP="00046091">
      <w:pPr>
        <w:rPr>
          <w:rFonts w:ascii="Courier New" w:hAnsi="Courier New" w:cs="Courier New"/>
        </w:rPr>
      </w:pPr>
    </w:p>
    <w:p w:rsidR="00046091" w:rsidRDefault="00046091" w:rsidP="00046091">
      <w:pPr>
        <w:numPr>
          <w:ilvl w:val="1"/>
          <w:numId w:val="1"/>
        </w:numPr>
        <w:rPr>
          <w:rFonts w:ascii="Courier New" w:hAnsi="Courier New" w:cs="Courier New"/>
        </w:rPr>
      </w:pPr>
      <w:r>
        <w:rPr>
          <w:rFonts w:ascii="Courier New" w:hAnsi="Courier New" w:cs="Courier New"/>
        </w:rPr>
        <w:t>The delay or omission by either party to exercise any right or remedy under this Agreement shall not be construed to be either acquiescence or the waiver of the ability to exercise any right or remedy in the future.</w:t>
      </w:r>
    </w:p>
    <w:p w:rsidR="00046091" w:rsidRPr="003E6ED3" w:rsidRDefault="00046091" w:rsidP="00046091">
      <w:pPr>
        <w:rPr>
          <w:rFonts w:ascii="Courier New" w:hAnsi="Courier New" w:cs="Courier New"/>
        </w:rPr>
      </w:pPr>
    </w:p>
    <w:p w:rsidR="00046091" w:rsidRDefault="00046091" w:rsidP="008A6E7C">
      <w:pPr>
        <w:numPr>
          <w:ilvl w:val="0"/>
          <w:numId w:val="1"/>
        </w:numPr>
        <w:rPr>
          <w:rFonts w:ascii="Courier New" w:hAnsi="Courier New" w:cs="Courier New"/>
          <w:b/>
          <w:u w:val="single"/>
        </w:rPr>
      </w:pPr>
      <w:r>
        <w:rPr>
          <w:rFonts w:ascii="Courier New" w:hAnsi="Courier New" w:cs="Courier New"/>
          <w:b/>
          <w:u w:val="single"/>
        </w:rPr>
        <w:t>BANKRUPTCY</w:t>
      </w:r>
    </w:p>
    <w:p w:rsidR="00046091" w:rsidRDefault="00046091" w:rsidP="00046091">
      <w:pPr>
        <w:widowControl w:val="0"/>
        <w:spacing w:line="240" w:lineRule="atLeast"/>
        <w:rPr>
          <w:rFonts w:ascii="Courier New" w:hAnsi="Courier New" w:cs="Courier New"/>
          <w:b/>
          <w:u w:val="single"/>
        </w:rPr>
      </w:pPr>
    </w:p>
    <w:p w:rsidR="00046091" w:rsidRPr="006C57D3" w:rsidRDefault="00046091" w:rsidP="00046091">
      <w:pPr>
        <w:widowControl w:val="0"/>
        <w:numPr>
          <w:ilvl w:val="1"/>
          <w:numId w:val="1"/>
        </w:numPr>
        <w:spacing w:line="240" w:lineRule="atLeast"/>
        <w:rPr>
          <w:rFonts w:ascii="Courier New" w:hAnsi="Courier New" w:cs="Courier New"/>
          <w:u w:val="single"/>
        </w:rPr>
      </w:pPr>
      <w:r w:rsidRPr="002B299F">
        <w:rPr>
          <w:rFonts w:ascii="Courier New" w:hAnsi="Courier New" w:cs="Courier New"/>
        </w:rPr>
        <w:t xml:space="preserve">The rights granted under the Agreement, as amended hereby, shall be deemed a license of “intellectual property” for purposes of the United States Code, Title 11 (“Bankruptcy Code”), Section 365(n). </w:t>
      </w:r>
    </w:p>
    <w:p w:rsidR="00046091" w:rsidRPr="002B299F" w:rsidRDefault="00046091" w:rsidP="00046091">
      <w:pPr>
        <w:widowControl w:val="0"/>
        <w:spacing w:line="240" w:lineRule="atLeast"/>
        <w:rPr>
          <w:rFonts w:ascii="Courier New" w:hAnsi="Courier New" w:cs="Courier New"/>
          <w:u w:val="single"/>
        </w:rPr>
      </w:pPr>
    </w:p>
    <w:p w:rsidR="00046091" w:rsidRPr="002B299F" w:rsidRDefault="00046091" w:rsidP="00046091">
      <w:pPr>
        <w:widowControl w:val="0"/>
        <w:numPr>
          <w:ilvl w:val="1"/>
          <w:numId w:val="1"/>
        </w:numPr>
        <w:spacing w:line="240" w:lineRule="atLeast"/>
        <w:rPr>
          <w:rFonts w:ascii="Courier New" w:hAnsi="Courier New" w:cs="Courier New"/>
          <w:u w:val="single"/>
        </w:rPr>
      </w:pPr>
      <w:r w:rsidRPr="002B299F">
        <w:rPr>
          <w:rFonts w:ascii="Courier New" w:hAnsi="Courier New" w:cs="Courier New"/>
        </w:rPr>
        <w:t xml:space="preserve">In the event of the bankruptcy of </w:t>
      </w:r>
      <w:r>
        <w:rPr>
          <w:rFonts w:ascii="Courier New" w:hAnsi="Courier New" w:cs="Courier New"/>
        </w:rPr>
        <w:t>Supplier</w:t>
      </w:r>
      <w:r w:rsidRPr="002B299F">
        <w:rPr>
          <w:rFonts w:ascii="Courier New" w:hAnsi="Courier New" w:cs="Courier New"/>
        </w:rPr>
        <w:t xml:space="preserve"> and a subsequent rejection of this Agreement pursuant to Section 365(a) of the Bankruptcy Code, or in the event of a similar action under applicable law, University may elect to retain its license rights, subject to and in accordance with the provisions of the Section 365(n) of the Bankruptcy Code or other applicable law.</w:t>
      </w:r>
    </w:p>
    <w:p w:rsidR="00046091" w:rsidRPr="003E6ED3" w:rsidRDefault="00046091" w:rsidP="00046091">
      <w:pPr>
        <w:rPr>
          <w:rFonts w:ascii="Courier New" w:hAnsi="Courier New" w:cs="Courier New"/>
        </w:rPr>
      </w:pPr>
    </w:p>
    <w:p w:rsidR="00046091" w:rsidRPr="006C57D3" w:rsidRDefault="00046091" w:rsidP="00046091">
      <w:pPr>
        <w:numPr>
          <w:ilvl w:val="0"/>
          <w:numId w:val="1"/>
        </w:numPr>
        <w:rPr>
          <w:rFonts w:ascii="Courier New" w:hAnsi="Courier New" w:cs="Courier New"/>
          <w:b/>
          <w:bCs/>
          <w:iCs/>
          <w:u w:val="single"/>
        </w:rPr>
      </w:pPr>
      <w:r w:rsidRPr="00917B65">
        <w:rPr>
          <w:rFonts w:ascii="Courier New" w:hAnsi="Courier New" w:cs="Courier New"/>
          <w:b/>
          <w:u w:val="single"/>
        </w:rPr>
        <w:t>EQUITABLE RELIEF</w:t>
      </w:r>
    </w:p>
    <w:p w:rsidR="00046091" w:rsidRPr="00917B65" w:rsidRDefault="00046091" w:rsidP="00046091">
      <w:pPr>
        <w:rPr>
          <w:rFonts w:ascii="Courier New" w:hAnsi="Courier New" w:cs="Courier New"/>
          <w:b/>
          <w:bCs/>
          <w:iCs/>
          <w:u w:val="single"/>
        </w:rPr>
      </w:pPr>
    </w:p>
    <w:p w:rsidR="00046091" w:rsidRDefault="00046091" w:rsidP="00046091">
      <w:pPr>
        <w:rPr>
          <w:rFonts w:ascii="Courier New" w:hAnsi="Courier New" w:cs="Courier New"/>
        </w:rPr>
      </w:pPr>
      <w:r w:rsidRPr="00626E7F">
        <w:rPr>
          <w:rFonts w:ascii="Courier New" w:hAnsi="Courier New" w:cs="Courier New"/>
        </w:rPr>
        <w:t>Notwithstanding anything contained in this Agreement to the contrary, the parties shall be entitled to seek injunctive or other equitable relief whenever the facts or circumstances permit.</w:t>
      </w:r>
    </w:p>
    <w:p w:rsidR="00046091" w:rsidRDefault="00046091" w:rsidP="00046091">
      <w:pPr>
        <w:rPr>
          <w:rFonts w:ascii="Courier New" w:hAnsi="Courier New" w:cs="Courier New"/>
        </w:rPr>
      </w:pPr>
    </w:p>
    <w:p w:rsidR="00046091" w:rsidRDefault="00046091" w:rsidP="00046091">
      <w:pPr>
        <w:numPr>
          <w:ilvl w:val="0"/>
          <w:numId w:val="1"/>
        </w:numPr>
        <w:rPr>
          <w:rFonts w:ascii="Courier New" w:hAnsi="Courier New" w:cs="Courier New"/>
          <w:b/>
          <w:u w:val="single"/>
        </w:rPr>
      </w:pPr>
      <w:r w:rsidRPr="00166355">
        <w:rPr>
          <w:rFonts w:ascii="Courier New" w:hAnsi="Courier New" w:cs="Courier New"/>
          <w:b/>
          <w:u w:val="single"/>
        </w:rPr>
        <w:t>FORCE MAJEURE</w:t>
      </w:r>
    </w:p>
    <w:p w:rsidR="00046091" w:rsidRPr="00166355" w:rsidRDefault="00046091" w:rsidP="00046091">
      <w:pPr>
        <w:rPr>
          <w:rFonts w:ascii="Courier New" w:hAnsi="Courier New" w:cs="Courier New"/>
          <w:b/>
          <w:u w:val="single"/>
        </w:rPr>
      </w:pPr>
    </w:p>
    <w:p w:rsidR="00046091" w:rsidRDefault="00046091" w:rsidP="00046091">
      <w:pPr>
        <w:rPr>
          <w:rFonts w:ascii="Courier New" w:hAnsi="Courier New" w:cs="Courier New"/>
        </w:rPr>
      </w:pPr>
      <w:r>
        <w:rPr>
          <w:rFonts w:ascii="Courier New" w:hAnsi="Courier New" w:cs="Courier New"/>
        </w:rPr>
        <w:t>Neither party shall be liable to the other for failure or delay of performance hereunder due to earthquake, flood, storm, fire, epidemics, acts of government, governmental agencies or officers, war, insurrection, riots, civil disturbances, or any other cause beyond the reasonable control of the non-performing party.  The non-performing party will promptly notify the other party in writing of an event of force majeure, the expected duration of the events, and its anticipated effect on the ability of the party to perform its obligations, and make reasonable effort to remedy the event of force majeure in a timely fashion.</w:t>
      </w:r>
    </w:p>
    <w:p w:rsidR="00046091" w:rsidRDefault="00046091" w:rsidP="00046091">
      <w:pPr>
        <w:rPr>
          <w:rFonts w:ascii="Courier New" w:hAnsi="Courier New" w:cs="Courier New"/>
        </w:rPr>
      </w:pPr>
    </w:p>
    <w:p w:rsidR="00046091" w:rsidRDefault="00046091" w:rsidP="00046091">
      <w:pPr>
        <w:numPr>
          <w:ilvl w:val="0"/>
          <w:numId w:val="1"/>
        </w:numPr>
        <w:tabs>
          <w:tab w:val="left" w:pos="0"/>
        </w:tabs>
        <w:rPr>
          <w:rFonts w:ascii="Courier New" w:hAnsi="Courier New" w:cs="Courier New"/>
          <w:b/>
          <w:u w:val="single"/>
        </w:rPr>
      </w:pPr>
      <w:r w:rsidRPr="00166355">
        <w:rPr>
          <w:rFonts w:ascii="Courier New" w:hAnsi="Courier New" w:cs="Courier New"/>
          <w:b/>
          <w:u w:val="single"/>
        </w:rPr>
        <w:t>COUNTERPARTS</w:t>
      </w:r>
    </w:p>
    <w:p w:rsidR="00046091" w:rsidRPr="00166355" w:rsidRDefault="00046091" w:rsidP="00046091">
      <w:pPr>
        <w:tabs>
          <w:tab w:val="left" w:pos="0"/>
        </w:tabs>
        <w:rPr>
          <w:rFonts w:ascii="Courier New" w:hAnsi="Courier New" w:cs="Courier New"/>
          <w:b/>
          <w:u w:val="single"/>
        </w:rPr>
      </w:pPr>
    </w:p>
    <w:p w:rsidR="00046091" w:rsidRDefault="00046091" w:rsidP="00046091">
      <w:pPr>
        <w:tabs>
          <w:tab w:val="left" w:pos="0"/>
        </w:tabs>
        <w:rPr>
          <w:rFonts w:ascii="Courier New" w:hAnsi="Courier New" w:cs="Courier New"/>
        </w:rPr>
      </w:pPr>
      <w:r>
        <w:rPr>
          <w:rFonts w:ascii="Courier New" w:hAnsi="Courier New" w:cs="Courier New"/>
        </w:rPr>
        <w:t>This Agreement may be executed in multiple counterparts, each of which when so executed and delivered shall be deemed an original, and such counterparts together shall constitute one and the same instrument.  Each party shall receive a duplicate original of the counterpart copy or copies executed by it.  For purposes hereof, a facsimile or emailed copy of this Agreement, including the signature pages hereto, shall be deemed an original, and each party agrees that it will not contest the validity of the execution of this Agreement solely on the basis of any signature being a facsimile or electronic transmission.  Notwithstanding the foregoing, the parties shall each deliver original execution copies of this Agreement to one another as soon as practicable following execution thereof.  If this Agreement is executed in counterparts, no signatory hereto shall be bound by this Agreement until all parties have executed a counterpart of this Agreement.</w:t>
      </w:r>
    </w:p>
    <w:p w:rsidR="00046091" w:rsidRDefault="00046091" w:rsidP="00046091">
      <w:pPr>
        <w:rPr>
          <w:rFonts w:ascii="Courier New" w:hAnsi="Courier New" w:cs="Courier New"/>
          <w:u w:val="single"/>
        </w:rPr>
      </w:pPr>
    </w:p>
    <w:p w:rsidR="00046091" w:rsidRDefault="00046091" w:rsidP="00046091">
      <w:pPr>
        <w:numPr>
          <w:ilvl w:val="0"/>
          <w:numId w:val="1"/>
        </w:numPr>
        <w:jc w:val="both"/>
        <w:rPr>
          <w:rFonts w:ascii="Courier New" w:hAnsi="Courier New" w:cs="Courier New"/>
          <w:b/>
          <w:u w:val="single"/>
        </w:rPr>
      </w:pPr>
      <w:r w:rsidRPr="00166355">
        <w:rPr>
          <w:rFonts w:ascii="Courier New" w:hAnsi="Courier New" w:cs="Courier New"/>
          <w:b/>
          <w:u w:val="single"/>
        </w:rPr>
        <w:t>HEADINGS</w:t>
      </w:r>
    </w:p>
    <w:p w:rsidR="00046091" w:rsidRPr="00166355" w:rsidRDefault="00046091" w:rsidP="00046091">
      <w:pPr>
        <w:jc w:val="both"/>
        <w:rPr>
          <w:rFonts w:ascii="Courier New" w:hAnsi="Courier New" w:cs="Courier New"/>
          <w:b/>
          <w:u w:val="single"/>
        </w:rPr>
      </w:pPr>
    </w:p>
    <w:p w:rsidR="001C2C75" w:rsidRDefault="00046091" w:rsidP="00046091">
      <w:pPr>
        <w:rPr>
          <w:rFonts w:ascii="Courier New" w:hAnsi="Courier New" w:cs="Courier New"/>
        </w:rPr>
      </w:pPr>
      <w:r>
        <w:rPr>
          <w:rFonts w:ascii="Courier New" w:hAnsi="Courier New" w:cs="Courier New"/>
        </w:rPr>
        <w:t>The section headings in this Agreement are inserted for convenience only, are not substantive, and shall not be interpreted to define, describe, modify or otherwise limit the interpretation or scope of the provision under the section heading or of the Agreement as a whole.</w:t>
      </w:r>
    </w:p>
    <w:p w:rsidR="00046091" w:rsidRDefault="00046091" w:rsidP="00046091">
      <w:pPr>
        <w:rPr>
          <w:rFonts w:ascii="Courier New" w:hAnsi="Courier New" w:cs="Courier New"/>
        </w:rPr>
      </w:pPr>
    </w:p>
    <w:p w:rsidR="00046091" w:rsidRDefault="00046091" w:rsidP="00046091">
      <w:pPr>
        <w:numPr>
          <w:ilvl w:val="0"/>
          <w:numId w:val="1"/>
        </w:numPr>
        <w:rPr>
          <w:rFonts w:ascii="Courier New" w:hAnsi="Courier New" w:cs="Courier New"/>
          <w:b/>
          <w:u w:val="single"/>
        </w:rPr>
      </w:pPr>
      <w:r w:rsidRPr="00166355">
        <w:rPr>
          <w:rFonts w:ascii="Courier New" w:hAnsi="Courier New" w:cs="Courier New"/>
          <w:b/>
          <w:u w:val="single"/>
        </w:rPr>
        <w:t>ENTIRE AGREEMENT</w:t>
      </w:r>
    </w:p>
    <w:p w:rsidR="00046091" w:rsidRPr="00166355" w:rsidRDefault="00046091" w:rsidP="00046091">
      <w:pPr>
        <w:rPr>
          <w:rFonts w:ascii="Courier New" w:hAnsi="Courier New" w:cs="Courier New"/>
          <w:b/>
          <w:u w:val="single"/>
        </w:rPr>
      </w:pPr>
    </w:p>
    <w:p w:rsidR="00046091" w:rsidRDefault="00046091" w:rsidP="00046091">
      <w:pPr>
        <w:rPr>
          <w:rFonts w:ascii="Courier New" w:hAnsi="Courier New" w:cs="Courier New"/>
        </w:rPr>
      </w:pPr>
      <w:r w:rsidRPr="00942423">
        <w:rPr>
          <w:rFonts w:ascii="Courier New" w:hAnsi="Courier New" w:cs="Courier New"/>
        </w:rPr>
        <w:t xml:space="preserve">This Agreement, </w:t>
      </w:r>
      <w:r>
        <w:rPr>
          <w:rFonts w:ascii="Courier New" w:hAnsi="Courier New" w:cs="Courier New"/>
        </w:rPr>
        <w:t xml:space="preserve">together with all of the incorporated exhibits, schedules, attachments, and proposals and addenda, constitutes the entire, final and exclusive Agreement </w:t>
      </w:r>
      <w:r w:rsidRPr="00942423">
        <w:rPr>
          <w:rFonts w:ascii="Courier New" w:hAnsi="Courier New" w:cs="Courier New"/>
        </w:rPr>
        <w:t>between the parties with respect to the subject matter</w:t>
      </w:r>
      <w:r>
        <w:rPr>
          <w:rFonts w:ascii="Courier New" w:hAnsi="Courier New" w:cs="Courier New"/>
        </w:rPr>
        <w:t xml:space="preserve"> herein</w:t>
      </w:r>
      <w:r w:rsidRPr="00942423">
        <w:rPr>
          <w:rFonts w:ascii="Courier New" w:hAnsi="Courier New" w:cs="Courier New"/>
        </w:rPr>
        <w:t xml:space="preserve"> </w:t>
      </w:r>
      <w:r>
        <w:rPr>
          <w:rFonts w:ascii="Courier New" w:hAnsi="Courier New" w:cs="Courier New"/>
        </w:rPr>
        <w:t xml:space="preserve">and supersedes all prior and contemporaneous agreements, understandings, negotiations and discussions, whether oral or written, between the parties.  </w:t>
      </w:r>
      <w:r w:rsidRPr="00CD7944">
        <w:rPr>
          <w:rFonts w:ascii="Courier New" w:hAnsi="Courier New" w:cs="Courier New"/>
        </w:rPr>
        <w:t xml:space="preserve">The parties expressly disclaim the right to claim the enforceability or effectiveness of any oral modifications to this Agreement or any amendments based on course of dealing, waiver, release, estoppel or other similar legal theory.  </w:t>
      </w:r>
      <w:r>
        <w:rPr>
          <w:rFonts w:ascii="Courier New" w:hAnsi="Courier New" w:cs="Courier New"/>
        </w:rPr>
        <w:t xml:space="preserve">No shrink-wrap, click-wrap, or other end user terms and conditions or agreements (“Additional Terms”) provided with any Software or products hereunder shall be binding on University, even if use of such Software or products requires an affirmative “acceptance” of those Additional Terms before access is permitted.  All such Additional Terms shall be of no force and effect and shall be deemed rejected by University in their entirety.  </w:t>
      </w:r>
      <w:r w:rsidRPr="00942423">
        <w:rPr>
          <w:rFonts w:ascii="Courier New" w:hAnsi="Courier New" w:cs="Courier New"/>
        </w:rPr>
        <w:t xml:space="preserve">Any amendment or modification to this Agreement shall be effective only if </w:t>
      </w:r>
      <w:r>
        <w:rPr>
          <w:rFonts w:ascii="Courier New" w:hAnsi="Courier New" w:cs="Courier New"/>
        </w:rPr>
        <w:t>in</w:t>
      </w:r>
      <w:r w:rsidRPr="00942423">
        <w:rPr>
          <w:rFonts w:ascii="Courier New" w:hAnsi="Courier New" w:cs="Courier New"/>
        </w:rPr>
        <w:t xml:space="preserve"> writing and signed by duly authorized representatives of </w:t>
      </w:r>
      <w:r>
        <w:rPr>
          <w:rFonts w:ascii="Courier New" w:hAnsi="Courier New" w:cs="Courier New"/>
        </w:rPr>
        <w:t>both Supplier</w:t>
      </w:r>
      <w:r w:rsidRPr="00942423">
        <w:rPr>
          <w:rFonts w:ascii="Courier New" w:hAnsi="Courier New" w:cs="Courier New"/>
        </w:rPr>
        <w:t xml:space="preserve"> and </w:t>
      </w:r>
      <w:r>
        <w:rPr>
          <w:rFonts w:ascii="Courier New" w:hAnsi="Courier New" w:cs="Courier New"/>
        </w:rPr>
        <w:t>University</w:t>
      </w:r>
      <w:r w:rsidRPr="00942423">
        <w:rPr>
          <w:rFonts w:ascii="Courier New" w:hAnsi="Courier New" w:cs="Courier New"/>
        </w:rPr>
        <w:t>.</w:t>
      </w:r>
    </w:p>
    <w:p w:rsidR="00046091" w:rsidRDefault="00046091" w:rsidP="00046091">
      <w:pPr>
        <w:tabs>
          <w:tab w:val="left" w:pos="0"/>
        </w:tabs>
        <w:rPr>
          <w:rFonts w:ascii="Courier New" w:hAnsi="Courier New" w:cs="Courier New"/>
          <w:b/>
          <w:u w:val="single"/>
        </w:rPr>
      </w:pPr>
    </w:p>
    <w:p w:rsidR="00046091" w:rsidRDefault="00046091" w:rsidP="00046091">
      <w:pPr>
        <w:ind w:right="-720"/>
        <w:rPr>
          <w:rFonts w:ascii="Courier New" w:hAnsi="Courier New" w:cs="Courier New"/>
        </w:rPr>
      </w:pPr>
      <w:r>
        <w:rPr>
          <w:rFonts w:ascii="Courier New" w:hAnsi="Courier New" w:cs="Courier New"/>
        </w:rPr>
        <w:t>The authorized signatory from each party has read the Agreement, understands it and is authorized to bind his/her organization.  This Agreement becomes binding when signed by the authorized signatory of both parties.</w:t>
      </w:r>
    </w:p>
    <w:p w:rsidR="00046091" w:rsidRDefault="00046091" w:rsidP="00046091">
      <w:pPr>
        <w:ind w:right="-720"/>
        <w:rPr>
          <w:rFonts w:ascii="Courier New" w:hAnsi="Courier New" w:cs="Courier New"/>
        </w:rPr>
      </w:pPr>
    </w:p>
    <w:p w:rsidR="00046091" w:rsidRPr="00942423" w:rsidRDefault="00046091" w:rsidP="00046091">
      <w:pPr>
        <w:ind w:right="-720"/>
        <w:rPr>
          <w:rFonts w:ascii="Courier New" w:hAnsi="Courier New" w:cs="Courier New"/>
        </w:rPr>
      </w:pPr>
      <w:r>
        <w:rPr>
          <w:rFonts w:ascii="Courier New" w:hAnsi="Courier New" w:cs="Courier New"/>
        </w:rPr>
        <w:t>IN</w:t>
      </w:r>
      <w:r w:rsidRPr="00942423">
        <w:rPr>
          <w:rFonts w:ascii="Courier New" w:hAnsi="Courier New" w:cs="Courier New"/>
        </w:rPr>
        <w:t xml:space="preserve"> WITNESS WHEREOF, the parties have entered into this Agreement as of the Effective Date.</w:t>
      </w:r>
    </w:p>
    <w:p w:rsidR="00046091" w:rsidRPr="00942423" w:rsidRDefault="00046091" w:rsidP="00046091">
      <w:pPr>
        <w:jc w:val="both"/>
        <w:rPr>
          <w:rFonts w:ascii="Courier New" w:hAnsi="Courier New" w:cs="Courier New"/>
        </w:rPr>
      </w:pPr>
    </w:p>
    <w:tbl>
      <w:tblPr>
        <w:tblW w:w="11271" w:type="dxa"/>
        <w:tblLayout w:type="fixed"/>
        <w:tblLook w:val="0000"/>
      </w:tblPr>
      <w:tblGrid>
        <w:gridCol w:w="5329"/>
        <w:gridCol w:w="5942"/>
      </w:tblGrid>
      <w:tr w:rsidR="00046091" w:rsidRPr="00942423">
        <w:trPr>
          <w:trHeight w:val="551"/>
        </w:trPr>
        <w:tc>
          <w:tcPr>
            <w:tcW w:w="5329" w:type="dxa"/>
          </w:tcPr>
          <w:p w:rsidR="00046091" w:rsidRPr="00A06A0B" w:rsidRDefault="00046091" w:rsidP="004E00BF">
            <w:pPr>
              <w:rPr>
                <w:rFonts w:ascii="Courier New" w:hAnsi="Courier New" w:cs="Courier New"/>
                <w:b/>
              </w:rPr>
            </w:pPr>
            <w:r>
              <w:rPr>
                <w:rFonts w:ascii="Courier New" w:hAnsi="Courier New" w:cs="Courier New"/>
                <w:b/>
              </w:rPr>
              <w:t>[</w:t>
            </w:r>
            <w:r w:rsidRPr="00793088">
              <w:rPr>
                <w:rFonts w:ascii="Courier New" w:hAnsi="Courier New" w:cs="Courier New"/>
                <w:b/>
                <w:color w:val="FF0000"/>
              </w:rPr>
              <w:t>SUPPLIER NAME</w:t>
            </w:r>
            <w:r>
              <w:rPr>
                <w:rFonts w:ascii="Courier New" w:hAnsi="Courier New" w:cs="Courier New"/>
                <w:b/>
              </w:rPr>
              <w:t xml:space="preserve">] </w:t>
            </w:r>
          </w:p>
        </w:tc>
        <w:tc>
          <w:tcPr>
            <w:tcW w:w="5942" w:type="dxa"/>
          </w:tcPr>
          <w:p w:rsidR="00046091" w:rsidRDefault="00046091" w:rsidP="00046091">
            <w:pPr>
              <w:rPr>
                <w:rFonts w:ascii="Courier New" w:hAnsi="Courier New" w:cs="Courier New"/>
                <w:b/>
              </w:rPr>
            </w:pPr>
            <w:r>
              <w:rPr>
                <w:rFonts w:ascii="Courier New" w:hAnsi="Courier New" w:cs="Courier New"/>
                <w:b/>
              </w:rPr>
              <w:t>THE REGENTS OF THE</w:t>
            </w:r>
          </w:p>
          <w:p w:rsidR="00046091" w:rsidRPr="00A06A0B" w:rsidRDefault="00046091" w:rsidP="00046091">
            <w:pPr>
              <w:rPr>
                <w:rFonts w:ascii="Courier New" w:hAnsi="Courier New" w:cs="Courier New"/>
                <w:b/>
              </w:rPr>
            </w:pPr>
            <w:smartTag w:uri="urn:schemas-microsoft-com:office:smarttags" w:element="place">
              <w:smartTag w:uri="urn:schemas-microsoft-com:office:smarttags" w:element="PlaceType">
                <w:r>
                  <w:rPr>
                    <w:rFonts w:ascii="Courier New" w:hAnsi="Courier New" w:cs="Courier New"/>
                    <w:b/>
                  </w:rPr>
                  <w:t>UNIVERSITY</w:t>
                </w:r>
              </w:smartTag>
              <w:r>
                <w:rPr>
                  <w:rFonts w:ascii="Courier New" w:hAnsi="Courier New" w:cs="Courier New"/>
                  <w:b/>
                </w:rPr>
                <w:t xml:space="preserve"> OF </w:t>
              </w:r>
              <w:smartTag w:uri="urn:schemas-microsoft-com:office:smarttags" w:element="PlaceName">
                <w:r>
                  <w:rPr>
                    <w:rFonts w:ascii="Courier New" w:hAnsi="Courier New" w:cs="Courier New"/>
                    <w:b/>
                  </w:rPr>
                  <w:t>CALIFORNIA</w:t>
                </w:r>
              </w:smartTag>
            </w:smartTag>
            <w:r w:rsidRPr="00A06A0B" w:rsidDel="007F6A13">
              <w:rPr>
                <w:rFonts w:ascii="Courier New" w:hAnsi="Courier New" w:cs="Courier New"/>
                <w:b/>
              </w:rPr>
              <w:t xml:space="preserve"> </w:t>
            </w:r>
          </w:p>
        </w:tc>
      </w:tr>
      <w:tr w:rsidR="00046091" w:rsidRPr="00942423">
        <w:trPr>
          <w:trHeight w:val="564"/>
        </w:trPr>
        <w:tc>
          <w:tcPr>
            <w:tcW w:w="5329" w:type="dxa"/>
          </w:tcPr>
          <w:p w:rsidR="00046091" w:rsidRPr="00942423" w:rsidRDefault="00046091" w:rsidP="00046091">
            <w:pPr>
              <w:rPr>
                <w:rFonts w:ascii="Courier New" w:hAnsi="Courier New" w:cs="Courier New"/>
              </w:rPr>
            </w:pPr>
          </w:p>
          <w:p w:rsidR="00046091" w:rsidRPr="00942423" w:rsidRDefault="00046091" w:rsidP="00046091">
            <w:pPr>
              <w:rPr>
                <w:rFonts w:ascii="Courier New" w:hAnsi="Courier New" w:cs="Courier New"/>
                <w:u w:val="single"/>
              </w:rPr>
            </w:pPr>
            <w:r w:rsidRPr="00942423">
              <w:rPr>
                <w:rFonts w:ascii="Courier New" w:hAnsi="Courier New" w:cs="Courier New"/>
              </w:rPr>
              <w:t xml:space="preserve">By:  </w:t>
            </w:r>
            <w:r w:rsidRPr="00942423">
              <w:rPr>
                <w:rFonts w:ascii="Courier New" w:hAnsi="Courier New" w:cs="Courier New"/>
                <w:u w:val="single"/>
              </w:rPr>
              <w:t xml:space="preserve">  </w:t>
            </w:r>
            <w:r w:rsidRPr="00942423">
              <w:rPr>
                <w:rFonts w:ascii="Courier New" w:hAnsi="Courier New" w:cs="Courier New"/>
                <w:u w:val="single"/>
              </w:rPr>
              <w:tab/>
            </w:r>
            <w:r w:rsidRPr="00942423">
              <w:rPr>
                <w:rFonts w:ascii="Courier New" w:hAnsi="Courier New" w:cs="Courier New"/>
                <w:u w:val="single"/>
              </w:rPr>
              <w:tab/>
            </w:r>
            <w:r w:rsidRPr="00942423">
              <w:rPr>
                <w:rFonts w:ascii="Courier New" w:hAnsi="Courier New" w:cs="Courier New"/>
                <w:u w:val="single"/>
              </w:rPr>
              <w:tab/>
            </w:r>
            <w:r w:rsidRPr="00942423">
              <w:rPr>
                <w:rFonts w:ascii="Courier New" w:hAnsi="Courier New" w:cs="Courier New"/>
                <w:u w:val="single"/>
              </w:rPr>
              <w:tab/>
            </w:r>
            <w:r w:rsidRPr="00942423">
              <w:rPr>
                <w:rFonts w:ascii="Courier New" w:hAnsi="Courier New" w:cs="Courier New"/>
                <w:u w:val="single"/>
              </w:rPr>
              <w:tab/>
            </w:r>
            <w:r w:rsidRPr="00942423">
              <w:rPr>
                <w:rFonts w:ascii="Courier New" w:hAnsi="Courier New" w:cs="Courier New"/>
                <w:u w:val="single"/>
              </w:rPr>
              <w:tab/>
            </w:r>
          </w:p>
        </w:tc>
        <w:tc>
          <w:tcPr>
            <w:tcW w:w="5942" w:type="dxa"/>
          </w:tcPr>
          <w:p w:rsidR="00046091" w:rsidRPr="00942423" w:rsidRDefault="00046091" w:rsidP="00046091">
            <w:pPr>
              <w:rPr>
                <w:rFonts w:ascii="Courier New" w:hAnsi="Courier New" w:cs="Courier New"/>
              </w:rPr>
            </w:pPr>
          </w:p>
          <w:p w:rsidR="00046091" w:rsidRPr="00942423" w:rsidRDefault="00046091" w:rsidP="00046091">
            <w:pPr>
              <w:rPr>
                <w:rFonts w:ascii="Courier New" w:hAnsi="Courier New" w:cs="Courier New"/>
              </w:rPr>
            </w:pPr>
            <w:r w:rsidRPr="00942423">
              <w:rPr>
                <w:rFonts w:ascii="Courier New" w:hAnsi="Courier New" w:cs="Courier New"/>
              </w:rPr>
              <w:t xml:space="preserve">By:  </w:t>
            </w:r>
            <w:r w:rsidRPr="00942423">
              <w:rPr>
                <w:rFonts w:ascii="Courier New" w:hAnsi="Courier New" w:cs="Courier New"/>
                <w:u w:val="single"/>
              </w:rPr>
              <w:t xml:space="preserve">  </w:t>
            </w:r>
            <w:r w:rsidRPr="00942423">
              <w:rPr>
                <w:rFonts w:ascii="Courier New" w:hAnsi="Courier New" w:cs="Courier New"/>
                <w:u w:val="single"/>
              </w:rPr>
              <w:tab/>
            </w:r>
            <w:r w:rsidRPr="00942423">
              <w:rPr>
                <w:rFonts w:ascii="Courier New" w:hAnsi="Courier New" w:cs="Courier New"/>
                <w:u w:val="single"/>
              </w:rPr>
              <w:tab/>
            </w:r>
            <w:r w:rsidRPr="00942423">
              <w:rPr>
                <w:rFonts w:ascii="Courier New" w:hAnsi="Courier New" w:cs="Courier New"/>
                <w:u w:val="single"/>
              </w:rPr>
              <w:tab/>
            </w:r>
            <w:r w:rsidRPr="00942423">
              <w:rPr>
                <w:rFonts w:ascii="Courier New" w:hAnsi="Courier New" w:cs="Courier New"/>
                <w:u w:val="single"/>
              </w:rPr>
              <w:tab/>
            </w:r>
            <w:r w:rsidRPr="00942423">
              <w:rPr>
                <w:rFonts w:ascii="Courier New" w:hAnsi="Courier New" w:cs="Courier New"/>
                <w:u w:val="single"/>
              </w:rPr>
              <w:tab/>
            </w:r>
            <w:r w:rsidRPr="00942423">
              <w:rPr>
                <w:rFonts w:ascii="Courier New" w:hAnsi="Courier New" w:cs="Courier New"/>
                <w:u w:val="single"/>
              </w:rPr>
              <w:tab/>
            </w:r>
          </w:p>
        </w:tc>
      </w:tr>
      <w:tr w:rsidR="00046091" w:rsidRPr="00942423">
        <w:trPr>
          <w:trHeight w:val="551"/>
        </w:trPr>
        <w:tc>
          <w:tcPr>
            <w:tcW w:w="5329" w:type="dxa"/>
          </w:tcPr>
          <w:p w:rsidR="00046091" w:rsidRPr="006433D3" w:rsidRDefault="00046091" w:rsidP="00046091">
            <w:pPr>
              <w:pStyle w:val="Header"/>
              <w:tabs>
                <w:tab w:val="clear" w:pos="4320"/>
                <w:tab w:val="clear" w:pos="8640"/>
              </w:tabs>
              <w:spacing w:before="240"/>
              <w:rPr>
                <w:rFonts w:ascii="Courier New" w:hAnsi="Courier New" w:cs="Courier New"/>
                <w:sz w:val="24"/>
                <w:szCs w:val="24"/>
                <w:u w:val="single"/>
              </w:rPr>
            </w:pPr>
            <w:r w:rsidRPr="006433D3">
              <w:rPr>
                <w:rFonts w:ascii="Courier New" w:hAnsi="Courier New" w:cs="Courier New"/>
                <w:sz w:val="24"/>
                <w:szCs w:val="24"/>
              </w:rPr>
              <w:t xml:space="preserve">Print Name:  </w:t>
            </w:r>
            <w:r w:rsidRPr="006433D3">
              <w:rPr>
                <w:rFonts w:ascii="Courier New" w:hAnsi="Courier New" w:cs="Courier New"/>
                <w:sz w:val="24"/>
                <w:szCs w:val="24"/>
                <w:u w:val="single"/>
              </w:rPr>
              <w:tab/>
            </w:r>
            <w:r w:rsidRPr="006433D3">
              <w:rPr>
                <w:rFonts w:ascii="Courier New" w:hAnsi="Courier New" w:cs="Courier New"/>
                <w:sz w:val="24"/>
                <w:szCs w:val="24"/>
                <w:u w:val="single"/>
              </w:rPr>
              <w:tab/>
            </w:r>
            <w:r w:rsidRPr="006433D3">
              <w:rPr>
                <w:rFonts w:ascii="Courier New" w:hAnsi="Courier New" w:cs="Courier New"/>
                <w:sz w:val="24"/>
                <w:szCs w:val="24"/>
                <w:u w:val="single"/>
              </w:rPr>
              <w:tab/>
            </w:r>
            <w:r w:rsidRPr="006433D3">
              <w:rPr>
                <w:rFonts w:ascii="Courier New" w:hAnsi="Courier New" w:cs="Courier New"/>
                <w:sz w:val="24"/>
                <w:szCs w:val="24"/>
                <w:u w:val="single"/>
              </w:rPr>
              <w:tab/>
            </w:r>
            <w:r w:rsidRPr="006433D3">
              <w:rPr>
                <w:rFonts w:ascii="Courier New" w:hAnsi="Courier New" w:cs="Courier New"/>
                <w:sz w:val="24"/>
                <w:szCs w:val="24"/>
                <w:u w:val="single"/>
              </w:rPr>
              <w:tab/>
            </w:r>
          </w:p>
        </w:tc>
        <w:tc>
          <w:tcPr>
            <w:tcW w:w="5942" w:type="dxa"/>
          </w:tcPr>
          <w:p w:rsidR="00046091" w:rsidRPr="00942423" w:rsidRDefault="00046091" w:rsidP="00046091">
            <w:pPr>
              <w:rPr>
                <w:rFonts w:ascii="Courier New" w:hAnsi="Courier New" w:cs="Courier New"/>
              </w:rPr>
            </w:pPr>
          </w:p>
          <w:p w:rsidR="00046091" w:rsidRPr="00942423" w:rsidRDefault="00046091" w:rsidP="00046091">
            <w:pPr>
              <w:rPr>
                <w:rFonts w:ascii="Courier New" w:hAnsi="Courier New" w:cs="Courier New"/>
              </w:rPr>
            </w:pPr>
            <w:r w:rsidRPr="00942423">
              <w:rPr>
                <w:rFonts w:ascii="Courier New" w:hAnsi="Courier New" w:cs="Courier New"/>
              </w:rPr>
              <w:t xml:space="preserve">Print Name:  </w:t>
            </w:r>
            <w:r w:rsidRPr="00942423">
              <w:rPr>
                <w:rFonts w:ascii="Courier New" w:hAnsi="Courier New" w:cs="Courier New"/>
                <w:u w:val="single"/>
              </w:rPr>
              <w:tab/>
            </w:r>
            <w:r w:rsidRPr="00942423">
              <w:rPr>
                <w:rFonts w:ascii="Courier New" w:hAnsi="Courier New" w:cs="Courier New"/>
                <w:u w:val="single"/>
              </w:rPr>
              <w:tab/>
            </w:r>
            <w:r w:rsidRPr="00942423">
              <w:rPr>
                <w:rFonts w:ascii="Courier New" w:hAnsi="Courier New" w:cs="Courier New"/>
                <w:u w:val="single"/>
              </w:rPr>
              <w:tab/>
            </w:r>
            <w:r w:rsidRPr="00942423">
              <w:rPr>
                <w:rFonts w:ascii="Courier New" w:hAnsi="Courier New" w:cs="Courier New"/>
                <w:u w:val="single"/>
              </w:rPr>
              <w:tab/>
            </w:r>
            <w:r w:rsidRPr="00942423">
              <w:rPr>
                <w:rFonts w:ascii="Courier New" w:hAnsi="Courier New" w:cs="Courier New"/>
                <w:u w:val="single"/>
              </w:rPr>
              <w:tab/>
            </w:r>
          </w:p>
        </w:tc>
      </w:tr>
      <w:tr w:rsidR="00046091" w:rsidRPr="00942423">
        <w:trPr>
          <w:trHeight w:val="564"/>
        </w:trPr>
        <w:tc>
          <w:tcPr>
            <w:tcW w:w="5329" w:type="dxa"/>
          </w:tcPr>
          <w:p w:rsidR="00046091" w:rsidRPr="00942423" w:rsidRDefault="00046091" w:rsidP="00046091">
            <w:pPr>
              <w:pStyle w:val="Header"/>
              <w:tabs>
                <w:tab w:val="clear" w:pos="4320"/>
                <w:tab w:val="clear" w:pos="8640"/>
              </w:tabs>
              <w:spacing w:before="240"/>
              <w:rPr>
                <w:rFonts w:ascii="Courier New" w:hAnsi="Courier New" w:cs="Courier New"/>
                <w:sz w:val="24"/>
                <w:szCs w:val="24"/>
                <w:u w:val="single"/>
              </w:rPr>
            </w:pPr>
            <w:r w:rsidRPr="00942423">
              <w:rPr>
                <w:rFonts w:ascii="Courier New" w:hAnsi="Courier New" w:cs="Courier New"/>
                <w:sz w:val="24"/>
                <w:szCs w:val="24"/>
              </w:rPr>
              <w:t xml:space="preserve">Title:  </w:t>
            </w:r>
            <w:r w:rsidRPr="00942423">
              <w:rPr>
                <w:rFonts w:ascii="Courier New" w:hAnsi="Courier New" w:cs="Courier New"/>
                <w:u w:val="single"/>
              </w:rPr>
              <w:t xml:space="preserve">  </w:t>
            </w:r>
            <w:r w:rsidRPr="00942423">
              <w:rPr>
                <w:rFonts w:ascii="Courier New" w:hAnsi="Courier New" w:cs="Courier New"/>
                <w:u w:val="single"/>
              </w:rPr>
              <w:tab/>
            </w:r>
            <w:r w:rsidRPr="00942423">
              <w:rPr>
                <w:rFonts w:ascii="Courier New" w:hAnsi="Courier New" w:cs="Courier New"/>
                <w:u w:val="single"/>
              </w:rPr>
              <w:tab/>
            </w:r>
            <w:r w:rsidRPr="00942423">
              <w:rPr>
                <w:rFonts w:ascii="Courier New" w:hAnsi="Courier New" w:cs="Courier New"/>
                <w:u w:val="single"/>
              </w:rPr>
              <w:tab/>
            </w:r>
            <w:r w:rsidRPr="00942423">
              <w:rPr>
                <w:rFonts w:ascii="Courier New" w:hAnsi="Courier New" w:cs="Courier New"/>
                <w:u w:val="single"/>
              </w:rPr>
              <w:tab/>
            </w:r>
            <w:r w:rsidRPr="00942423">
              <w:rPr>
                <w:rFonts w:ascii="Courier New" w:hAnsi="Courier New" w:cs="Courier New"/>
                <w:u w:val="single"/>
              </w:rPr>
              <w:tab/>
            </w:r>
            <w:r w:rsidRPr="00942423">
              <w:rPr>
                <w:rFonts w:ascii="Courier New" w:hAnsi="Courier New" w:cs="Courier New"/>
                <w:u w:val="single"/>
              </w:rPr>
              <w:tab/>
            </w:r>
          </w:p>
        </w:tc>
        <w:tc>
          <w:tcPr>
            <w:tcW w:w="5942" w:type="dxa"/>
          </w:tcPr>
          <w:p w:rsidR="00046091" w:rsidRPr="00942423" w:rsidRDefault="00046091" w:rsidP="00046091">
            <w:pPr>
              <w:rPr>
                <w:rFonts w:ascii="Courier New" w:hAnsi="Courier New" w:cs="Courier New"/>
              </w:rPr>
            </w:pPr>
          </w:p>
          <w:p w:rsidR="00046091" w:rsidRPr="00942423" w:rsidRDefault="00046091" w:rsidP="00046091">
            <w:pPr>
              <w:rPr>
                <w:rFonts w:ascii="Courier New" w:hAnsi="Courier New" w:cs="Courier New"/>
              </w:rPr>
            </w:pPr>
            <w:r w:rsidRPr="00942423">
              <w:rPr>
                <w:rFonts w:ascii="Courier New" w:hAnsi="Courier New" w:cs="Courier New"/>
              </w:rPr>
              <w:t xml:space="preserve">Title:  </w:t>
            </w:r>
            <w:r w:rsidRPr="00942423">
              <w:rPr>
                <w:rFonts w:ascii="Courier New" w:hAnsi="Courier New" w:cs="Courier New"/>
                <w:u w:val="single"/>
              </w:rPr>
              <w:t xml:space="preserve">  </w:t>
            </w:r>
            <w:r w:rsidRPr="00942423">
              <w:rPr>
                <w:rFonts w:ascii="Courier New" w:hAnsi="Courier New" w:cs="Courier New"/>
                <w:u w:val="single"/>
              </w:rPr>
              <w:tab/>
            </w:r>
            <w:r w:rsidRPr="00942423">
              <w:rPr>
                <w:rFonts w:ascii="Courier New" w:hAnsi="Courier New" w:cs="Courier New"/>
                <w:u w:val="single"/>
              </w:rPr>
              <w:tab/>
            </w:r>
            <w:r w:rsidRPr="00942423">
              <w:rPr>
                <w:rFonts w:ascii="Courier New" w:hAnsi="Courier New" w:cs="Courier New"/>
                <w:u w:val="single"/>
              </w:rPr>
              <w:tab/>
            </w:r>
            <w:r w:rsidRPr="00942423">
              <w:rPr>
                <w:rFonts w:ascii="Courier New" w:hAnsi="Courier New" w:cs="Courier New"/>
                <w:u w:val="single"/>
              </w:rPr>
              <w:tab/>
            </w:r>
            <w:r w:rsidRPr="00942423">
              <w:rPr>
                <w:rFonts w:ascii="Courier New" w:hAnsi="Courier New" w:cs="Courier New"/>
                <w:u w:val="single"/>
              </w:rPr>
              <w:tab/>
            </w:r>
          </w:p>
        </w:tc>
      </w:tr>
      <w:tr w:rsidR="00046091" w:rsidRPr="00942423">
        <w:trPr>
          <w:trHeight w:val="551"/>
        </w:trPr>
        <w:tc>
          <w:tcPr>
            <w:tcW w:w="5329" w:type="dxa"/>
          </w:tcPr>
          <w:p w:rsidR="00046091" w:rsidRPr="00A81819" w:rsidRDefault="00046091" w:rsidP="00046091">
            <w:pPr>
              <w:pStyle w:val="Header"/>
              <w:tabs>
                <w:tab w:val="clear" w:pos="4320"/>
                <w:tab w:val="clear" w:pos="8640"/>
              </w:tabs>
              <w:spacing w:before="240"/>
              <w:rPr>
                <w:rFonts w:ascii="Courier New" w:hAnsi="Courier New" w:cs="Courier New"/>
                <w:sz w:val="24"/>
                <w:szCs w:val="24"/>
                <w:u w:val="single"/>
              </w:rPr>
            </w:pPr>
            <w:r>
              <w:rPr>
                <w:rFonts w:ascii="Courier New" w:hAnsi="Courier New" w:cs="Courier New"/>
                <w:sz w:val="24"/>
                <w:szCs w:val="24"/>
              </w:rPr>
              <w:t xml:space="preserve">Date:  </w:t>
            </w:r>
            <w:r>
              <w:rPr>
                <w:rFonts w:ascii="Courier New" w:hAnsi="Courier New" w:cs="Courier New"/>
                <w:sz w:val="24"/>
                <w:szCs w:val="24"/>
                <w:u w:val="single"/>
              </w:rPr>
              <w:t xml:space="preserve">  </w:t>
            </w:r>
            <w:r w:rsidRPr="00942423">
              <w:rPr>
                <w:rFonts w:ascii="Courier New" w:hAnsi="Courier New" w:cs="Courier New"/>
                <w:sz w:val="24"/>
                <w:szCs w:val="24"/>
                <w:u w:val="single"/>
              </w:rPr>
              <w:tab/>
            </w:r>
            <w:r w:rsidRPr="00942423">
              <w:rPr>
                <w:rFonts w:ascii="Courier New" w:hAnsi="Courier New" w:cs="Courier New"/>
                <w:sz w:val="24"/>
                <w:szCs w:val="24"/>
                <w:u w:val="single"/>
              </w:rPr>
              <w:tab/>
            </w:r>
            <w:r w:rsidRPr="00942423">
              <w:rPr>
                <w:rFonts w:ascii="Courier New" w:hAnsi="Courier New" w:cs="Courier New"/>
                <w:sz w:val="24"/>
                <w:szCs w:val="24"/>
                <w:u w:val="single"/>
              </w:rPr>
              <w:tab/>
            </w:r>
            <w:r w:rsidRPr="00942423">
              <w:rPr>
                <w:rFonts w:ascii="Courier New" w:hAnsi="Courier New" w:cs="Courier New"/>
                <w:sz w:val="24"/>
                <w:szCs w:val="24"/>
                <w:u w:val="single"/>
              </w:rPr>
              <w:tab/>
            </w:r>
            <w:r>
              <w:rPr>
                <w:rFonts w:ascii="Courier New" w:hAnsi="Courier New" w:cs="Courier New"/>
                <w:sz w:val="24"/>
                <w:szCs w:val="24"/>
                <w:u w:val="single"/>
              </w:rPr>
              <w:t xml:space="preserve">                     </w:t>
            </w:r>
          </w:p>
        </w:tc>
        <w:tc>
          <w:tcPr>
            <w:tcW w:w="5942" w:type="dxa"/>
          </w:tcPr>
          <w:p w:rsidR="00046091" w:rsidRDefault="00046091" w:rsidP="00046091">
            <w:pPr>
              <w:rPr>
                <w:rFonts w:ascii="Courier New" w:hAnsi="Courier New" w:cs="Courier New"/>
              </w:rPr>
            </w:pPr>
          </w:p>
          <w:p w:rsidR="00046091" w:rsidRPr="00A81819" w:rsidRDefault="00046091" w:rsidP="00046091">
            <w:pPr>
              <w:rPr>
                <w:rFonts w:ascii="Courier New" w:hAnsi="Courier New" w:cs="Courier New"/>
                <w:u w:val="single"/>
              </w:rPr>
            </w:pPr>
            <w:r>
              <w:rPr>
                <w:rFonts w:ascii="Courier New" w:hAnsi="Courier New" w:cs="Courier New"/>
              </w:rPr>
              <w:t xml:space="preserve">Date:  </w:t>
            </w:r>
            <w:r>
              <w:rPr>
                <w:rFonts w:ascii="Courier New" w:hAnsi="Courier New" w:cs="Courier New"/>
                <w:u w:val="single"/>
              </w:rPr>
              <w:t xml:space="preserve">  </w:t>
            </w:r>
            <w:r w:rsidRPr="00942423">
              <w:rPr>
                <w:rFonts w:ascii="Courier New" w:hAnsi="Courier New" w:cs="Courier New"/>
                <w:u w:val="single"/>
              </w:rPr>
              <w:tab/>
            </w:r>
            <w:r w:rsidRPr="00942423">
              <w:rPr>
                <w:rFonts w:ascii="Courier New" w:hAnsi="Courier New" w:cs="Courier New"/>
                <w:u w:val="single"/>
              </w:rPr>
              <w:tab/>
            </w:r>
            <w:r w:rsidRPr="00942423">
              <w:rPr>
                <w:rFonts w:ascii="Courier New" w:hAnsi="Courier New" w:cs="Courier New"/>
                <w:u w:val="single"/>
              </w:rPr>
              <w:tab/>
            </w:r>
            <w:r w:rsidRPr="00942423">
              <w:rPr>
                <w:rFonts w:ascii="Courier New" w:hAnsi="Courier New" w:cs="Courier New"/>
                <w:u w:val="single"/>
              </w:rPr>
              <w:tab/>
            </w:r>
          </w:p>
        </w:tc>
      </w:tr>
    </w:tbl>
    <w:p w:rsidR="00046091" w:rsidRPr="0058763A" w:rsidRDefault="00046091" w:rsidP="00046091">
      <w:pPr>
        <w:ind w:right="-5040"/>
        <w:rPr>
          <w:rFonts w:ascii="Courier New" w:hAnsi="Courier New" w:cs="Courier New"/>
          <w:color w:val="FF0000"/>
        </w:rPr>
      </w:pPr>
    </w:p>
    <w:p w:rsidR="00046091" w:rsidRDefault="00046091" w:rsidP="00046091">
      <w:pPr>
        <w:ind w:right="-5040"/>
        <w:rPr>
          <w:rFonts w:ascii="Courier New" w:hAnsi="Courier New" w:cs="Courier New"/>
          <w:color w:val="FF0000"/>
        </w:rPr>
      </w:pPr>
    </w:p>
    <w:p w:rsidR="00D75D26" w:rsidRPr="00F72A6E" w:rsidRDefault="00D75D26" w:rsidP="00E92D3C">
      <w:pPr>
        <w:ind w:right="-5040"/>
        <w:jc w:val="both"/>
      </w:pPr>
    </w:p>
    <w:sectPr w:rsidR="00D75D26" w:rsidRPr="00F72A6E" w:rsidSect="00D36C3C">
      <w:footerReference w:type="default" r:id="rId7"/>
      <w:pgSz w:w="12240" w:h="15840" w:code="1"/>
      <w:pgMar w:top="1440" w:right="126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4F7C" w:rsidRDefault="006B4F7C">
      <w:r>
        <w:separator/>
      </w:r>
    </w:p>
  </w:endnote>
  <w:endnote w:type="continuationSeparator" w:id="0">
    <w:p w:rsidR="006B4F7C" w:rsidRDefault="006B4F7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0B5" w:rsidRPr="00643883" w:rsidRDefault="009740B5" w:rsidP="00BC6241">
    <w:pPr>
      <w:pStyle w:val="Footer"/>
      <w:tabs>
        <w:tab w:val="clear" w:pos="8640"/>
        <w:tab w:val="right" w:pos="9540"/>
      </w:tabs>
      <w:rPr>
        <w:rFonts w:ascii="Courier New" w:hAnsi="Courier New" w:cs="Courier New"/>
      </w:rPr>
    </w:pPr>
    <w:r w:rsidRPr="00643883">
      <w:rPr>
        <w:rFonts w:ascii="Courier New" w:hAnsi="Courier New" w:cs="Courier New"/>
      </w:rPr>
      <w:tab/>
      <w:t xml:space="preserve">Page </w:t>
    </w:r>
    <w:r w:rsidR="008C601F" w:rsidRPr="00643883">
      <w:rPr>
        <w:rStyle w:val="PageNumber"/>
        <w:rFonts w:ascii="Courier New" w:hAnsi="Courier New" w:cs="Courier New"/>
      </w:rPr>
      <w:fldChar w:fldCharType="begin"/>
    </w:r>
    <w:r w:rsidRPr="00643883">
      <w:rPr>
        <w:rStyle w:val="PageNumber"/>
        <w:rFonts w:ascii="Courier New" w:hAnsi="Courier New" w:cs="Courier New"/>
      </w:rPr>
      <w:instrText xml:space="preserve"> PAGE </w:instrText>
    </w:r>
    <w:r w:rsidR="008C601F" w:rsidRPr="00643883">
      <w:rPr>
        <w:rStyle w:val="PageNumber"/>
        <w:rFonts w:ascii="Courier New" w:hAnsi="Courier New" w:cs="Courier New"/>
      </w:rPr>
      <w:fldChar w:fldCharType="separate"/>
    </w:r>
    <w:r w:rsidR="00BC622B">
      <w:rPr>
        <w:rStyle w:val="PageNumber"/>
        <w:rFonts w:ascii="Courier New" w:hAnsi="Courier New" w:cs="Courier New"/>
        <w:noProof/>
      </w:rPr>
      <w:t>21</w:t>
    </w:r>
    <w:r w:rsidR="008C601F" w:rsidRPr="00643883">
      <w:rPr>
        <w:rStyle w:val="PageNumber"/>
        <w:rFonts w:ascii="Courier New" w:hAnsi="Courier New" w:cs="Courier New"/>
      </w:rPr>
      <w:fldChar w:fldCharType="end"/>
    </w:r>
    <w:r w:rsidRPr="00643883">
      <w:rPr>
        <w:rFonts w:ascii="Courier New" w:hAnsi="Courier New" w:cs="Courier New"/>
      </w:rPr>
      <w:tab/>
    </w:r>
    <w:r w:rsidR="004E00BF">
      <w:rPr>
        <w:rFonts w:ascii="Courier New" w:hAnsi="Courier New" w:cs="Courier New"/>
      </w:rPr>
      <w:t xml:space="preserve">UC </w:t>
    </w:r>
    <w:r w:rsidR="004E00BF" w:rsidRPr="004E00BF">
      <w:rPr>
        <w:rFonts w:ascii="Courier New" w:hAnsi="Courier New" w:cs="Courier New"/>
        <w:sz w:val="18"/>
      </w:rPr>
      <w:t xml:space="preserve">VERSION </w:t>
    </w:r>
    <w:r w:rsidR="00CB04A2" w:rsidRPr="004E00BF">
      <w:rPr>
        <w:rFonts w:ascii="Courier New" w:hAnsi="Courier New" w:cs="Courier New"/>
        <w:sz w:val="18"/>
      </w:rPr>
      <w:t>04/</w:t>
    </w:r>
    <w:r w:rsidR="006871F0" w:rsidRPr="004E00BF">
      <w:rPr>
        <w:rFonts w:ascii="Courier New" w:hAnsi="Courier New" w:cs="Courier New"/>
        <w:sz w:val="18"/>
      </w:rPr>
      <w:t>26</w:t>
    </w:r>
    <w:r w:rsidR="00CB04A2" w:rsidRPr="004E00BF">
      <w:rPr>
        <w:rFonts w:ascii="Courier New" w:hAnsi="Courier New" w:cs="Courier New"/>
        <w:sz w:val="18"/>
      </w:rPr>
      <w:t>/11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4F7C" w:rsidRDefault="006B4F7C">
      <w:r>
        <w:separator/>
      </w:r>
    </w:p>
  </w:footnote>
  <w:footnote w:type="continuationSeparator" w:id="0">
    <w:p w:rsidR="006B4F7C" w:rsidRDefault="006B4F7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44800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C77371"/>
    <w:multiLevelType w:val="hybridMultilevel"/>
    <w:tmpl w:val="0C08C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4C6064"/>
    <w:multiLevelType w:val="hybridMultilevel"/>
    <w:tmpl w:val="4B5A10B6"/>
    <w:lvl w:ilvl="0" w:tplc="FF66A174">
      <w:start w:val="2"/>
      <w:numFmt w:val="lowerLetter"/>
      <w:lvlText w:val="%1)"/>
      <w:lvlJc w:val="left"/>
      <w:pPr>
        <w:ind w:left="1380" w:hanging="360"/>
      </w:pPr>
      <w:rPr>
        <w:rFonts w:hint="default"/>
        <w:i/>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3">
    <w:nsid w:val="047D69EE"/>
    <w:multiLevelType w:val="multilevel"/>
    <w:tmpl w:val="39969DC6"/>
    <w:lvl w:ilvl="0">
      <w:start w:val="1"/>
      <w:numFmt w:val="bullet"/>
      <w:lvlText w:val=""/>
      <w:lvlJc w:val="left"/>
      <w:pPr>
        <w:tabs>
          <w:tab w:val="num" w:pos="360"/>
        </w:tabs>
        <w:ind w:left="360" w:hanging="360"/>
      </w:pPr>
      <w:rPr>
        <w:rFonts w:ascii="Symbol" w:hAnsi="Symbol" w:hint="default"/>
      </w:r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4">
    <w:nsid w:val="147503BE"/>
    <w:multiLevelType w:val="multilevel"/>
    <w:tmpl w:val="703E8CD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color w:val="auto"/>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nsid w:val="1D271710"/>
    <w:multiLevelType w:val="hybridMultilevel"/>
    <w:tmpl w:val="016848C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4E34AF2"/>
    <w:multiLevelType w:val="hybridMultilevel"/>
    <w:tmpl w:val="C96AA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8270A7"/>
    <w:multiLevelType w:val="hybridMultilevel"/>
    <w:tmpl w:val="2E5E2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E15596"/>
    <w:multiLevelType w:val="hybridMultilevel"/>
    <w:tmpl w:val="60AAAE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3172B1"/>
    <w:multiLevelType w:val="hybridMultilevel"/>
    <w:tmpl w:val="F2DCAAF8"/>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E457C1"/>
    <w:multiLevelType w:val="multilevel"/>
    <w:tmpl w:val="E7D0BB8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nsid w:val="3C222F1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73E6956"/>
    <w:multiLevelType w:val="hybridMultilevel"/>
    <w:tmpl w:val="C2F82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8B0E29"/>
    <w:multiLevelType w:val="multilevel"/>
    <w:tmpl w:val="680ADB1E"/>
    <w:lvl w:ilvl="0">
      <w:start w:val="1"/>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4">
    <w:nsid w:val="51EA52FB"/>
    <w:multiLevelType w:val="multilevel"/>
    <w:tmpl w:val="7A54477A"/>
    <w:lvl w:ilvl="0">
      <w:start w:val="1"/>
      <w:numFmt w:val="decimal"/>
      <w:lvlText w:val="%1."/>
      <w:lvlJc w:val="left"/>
      <w:pPr>
        <w:tabs>
          <w:tab w:val="num" w:pos="0"/>
        </w:tabs>
        <w:ind w:left="720" w:hanging="720"/>
      </w:pPr>
      <w:rPr>
        <w:rFonts w:hint="default"/>
      </w:rPr>
    </w:lvl>
    <w:lvl w:ilvl="1">
      <w:start w:val="1"/>
      <w:numFmt w:val="decimal"/>
      <w:lvlText w:val="3.%2"/>
      <w:lvlJc w:val="left"/>
      <w:pPr>
        <w:tabs>
          <w:tab w:val="num" w:pos="0"/>
        </w:tabs>
        <w:ind w:left="1440" w:hanging="720"/>
      </w:pPr>
      <w:rPr>
        <w:rFonts w:hint="default"/>
      </w:rPr>
    </w:lvl>
    <w:lvl w:ilvl="2">
      <w:start w:val="1"/>
      <w:numFmt w:val="decimal"/>
      <w:lvlText w:val="%1.%2.%3"/>
      <w:lvlJc w:val="left"/>
      <w:pPr>
        <w:tabs>
          <w:tab w:val="num" w:pos="0"/>
        </w:tabs>
        <w:ind w:left="2160" w:hanging="720"/>
      </w:pPr>
      <w:rPr>
        <w:rFonts w:hint="default"/>
      </w:rPr>
    </w:lvl>
    <w:lvl w:ilvl="3">
      <w:start w:val="1"/>
      <w:numFmt w:val="decimal"/>
      <w:lvlText w:val="%1.%2.%3.%4"/>
      <w:lvlJc w:val="left"/>
      <w:pPr>
        <w:tabs>
          <w:tab w:val="num" w:pos="0"/>
        </w:tabs>
        <w:ind w:left="2880" w:hanging="720"/>
      </w:pPr>
      <w:rPr>
        <w:rFonts w:hint="default"/>
      </w:rPr>
    </w:lvl>
    <w:lvl w:ilvl="4">
      <w:start w:val="1"/>
      <w:numFmt w:val="decimal"/>
      <w:lvlText w:val="%1.%2.%3.%4.%5"/>
      <w:lvlJc w:val="left"/>
      <w:pPr>
        <w:tabs>
          <w:tab w:val="num" w:pos="0"/>
        </w:tabs>
        <w:ind w:left="3600" w:hanging="720"/>
      </w:pPr>
      <w:rPr>
        <w:rFonts w:hint="default"/>
      </w:rPr>
    </w:lvl>
    <w:lvl w:ilvl="5">
      <w:start w:val="1"/>
      <w:numFmt w:val="decimal"/>
      <w:lvlText w:val="%1.%2.%3.%4.%5.%6"/>
      <w:lvlJc w:val="left"/>
      <w:pPr>
        <w:tabs>
          <w:tab w:val="num" w:pos="0"/>
        </w:tabs>
        <w:ind w:left="4320" w:hanging="720"/>
      </w:pPr>
      <w:rPr>
        <w:rFonts w:hint="default"/>
      </w:rPr>
    </w:lvl>
    <w:lvl w:ilvl="6">
      <w:start w:val="1"/>
      <w:numFmt w:val="decimal"/>
      <w:lvlText w:val="%1.%2.%3.%4.%5.%6.%7"/>
      <w:lvlJc w:val="left"/>
      <w:pPr>
        <w:tabs>
          <w:tab w:val="num" w:pos="0"/>
        </w:tabs>
        <w:ind w:left="5040" w:hanging="720"/>
      </w:pPr>
      <w:rPr>
        <w:rFonts w:hint="default"/>
      </w:rPr>
    </w:lvl>
    <w:lvl w:ilvl="7">
      <w:start w:val="1"/>
      <w:numFmt w:val="decimal"/>
      <w:lvlText w:val="%1.%2.%3.%4.%5.%6.%7.%8"/>
      <w:lvlJc w:val="left"/>
      <w:pPr>
        <w:tabs>
          <w:tab w:val="num" w:pos="0"/>
        </w:tabs>
        <w:ind w:left="5760" w:hanging="720"/>
      </w:pPr>
      <w:rPr>
        <w:rFonts w:hint="default"/>
      </w:rPr>
    </w:lvl>
    <w:lvl w:ilvl="8">
      <w:start w:val="1"/>
      <w:numFmt w:val="decimal"/>
      <w:lvlText w:val="%1.%2.%3.%4.%5.%6.%7.%8.%9"/>
      <w:lvlJc w:val="left"/>
      <w:pPr>
        <w:tabs>
          <w:tab w:val="num" w:pos="0"/>
        </w:tabs>
        <w:ind w:left="6480" w:hanging="720"/>
      </w:pPr>
      <w:rPr>
        <w:rFonts w:hint="default"/>
      </w:rPr>
    </w:lvl>
  </w:abstractNum>
  <w:abstractNum w:abstractNumId="15">
    <w:nsid w:val="5AD15C76"/>
    <w:multiLevelType w:val="multilevel"/>
    <w:tmpl w:val="1416ED08"/>
    <w:lvl w:ilvl="0">
      <w:start w:val="6"/>
      <w:numFmt w:val="decimal"/>
      <w:lvlText w:val="%1"/>
      <w:lvlJc w:val="left"/>
      <w:pPr>
        <w:tabs>
          <w:tab w:val="num" w:pos="900"/>
        </w:tabs>
        <w:ind w:left="900" w:hanging="900"/>
      </w:pPr>
      <w:rPr>
        <w:rFonts w:hint="default"/>
      </w:rPr>
    </w:lvl>
    <w:lvl w:ilvl="1">
      <w:start w:val="10"/>
      <w:numFmt w:val="decimal"/>
      <w:lvlText w:val="%1.%2"/>
      <w:lvlJc w:val="left"/>
      <w:pPr>
        <w:tabs>
          <w:tab w:val="num" w:pos="900"/>
        </w:tabs>
        <w:ind w:left="900" w:hanging="900"/>
      </w:pPr>
      <w:rPr>
        <w:rFonts w:hint="default"/>
      </w:rPr>
    </w:lvl>
    <w:lvl w:ilvl="2">
      <w:start w:val="3"/>
      <w:numFmt w:val="decimal"/>
      <w:lvlText w:val="%1.%2.%3"/>
      <w:lvlJc w:val="left"/>
      <w:pPr>
        <w:tabs>
          <w:tab w:val="num" w:pos="900"/>
        </w:tabs>
        <w:ind w:left="900" w:hanging="900"/>
      </w:pPr>
      <w:rPr>
        <w:rFonts w:hint="default"/>
      </w:rPr>
    </w:lvl>
    <w:lvl w:ilvl="3">
      <w:start w:val="1"/>
      <w:numFmt w:val="decimal"/>
      <w:lvlText w:val="%1.%2.%3.%4"/>
      <w:lvlJc w:val="left"/>
      <w:pPr>
        <w:tabs>
          <w:tab w:val="num" w:pos="900"/>
        </w:tabs>
        <w:ind w:left="900" w:hanging="90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5DAF4052"/>
    <w:multiLevelType w:val="hybridMultilevel"/>
    <w:tmpl w:val="550E5620"/>
    <w:lvl w:ilvl="0" w:tplc="6E4839F2">
      <w:start w:val="2"/>
      <w:numFmt w:val="lowerLetter"/>
      <w:lvlText w:val="(%1)"/>
      <w:lvlJc w:val="left"/>
      <w:pPr>
        <w:tabs>
          <w:tab w:val="num" w:pos="1080"/>
        </w:tabs>
        <w:ind w:left="1080" w:hanging="720"/>
      </w:pPr>
      <w:rPr>
        <w:rFonts w:ascii="Courier New" w:eastAsia="Times New Roman" w:hAnsi="Courier New" w:cs="Courier New" w:hint="default"/>
        <w:b w:val="0"/>
        <w:u w:val="none"/>
      </w:rPr>
    </w:lvl>
    <w:lvl w:ilvl="1" w:tplc="E00AA506">
      <w:start w:val="1"/>
      <w:numFmt w:val="lowerRoman"/>
      <w:lvlText w:val="(%2)"/>
      <w:lvlJc w:val="left"/>
      <w:pPr>
        <w:tabs>
          <w:tab w:val="num" w:pos="2160"/>
        </w:tabs>
        <w:ind w:left="2160" w:hanging="108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F5D2E51"/>
    <w:multiLevelType w:val="multilevel"/>
    <w:tmpl w:val="504A977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lowerLetter"/>
      <w:lvlText w:val="%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8">
    <w:nsid w:val="6929290C"/>
    <w:multiLevelType w:val="multilevel"/>
    <w:tmpl w:val="CEAA0C38"/>
    <w:lvl w:ilvl="0">
      <w:start w:val="18"/>
      <w:numFmt w:val="decimal"/>
      <w:lvlText w:val="%1"/>
      <w:lvlJc w:val="left"/>
      <w:pPr>
        <w:tabs>
          <w:tab w:val="num" w:pos="570"/>
        </w:tabs>
        <w:ind w:left="570" w:hanging="57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9">
    <w:nsid w:val="6BD10593"/>
    <w:multiLevelType w:val="hybridMultilevel"/>
    <w:tmpl w:val="F8604434"/>
    <w:lvl w:ilvl="0" w:tplc="04090017">
      <w:start w:val="1"/>
      <w:numFmt w:val="lowerLetter"/>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C35008F"/>
    <w:multiLevelType w:val="multilevel"/>
    <w:tmpl w:val="1416ED08"/>
    <w:lvl w:ilvl="0">
      <w:start w:val="6"/>
      <w:numFmt w:val="decimal"/>
      <w:lvlText w:val="%1"/>
      <w:lvlJc w:val="left"/>
      <w:pPr>
        <w:tabs>
          <w:tab w:val="num" w:pos="900"/>
        </w:tabs>
        <w:ind w:left="900" w:hanging="900"/>
      </w:pPr>
      <w:rPr>
        <w:rFonts w:hint="default"/>
      </w:rPr>
    </w:lvl>
    <w:lvl w:ilvl="1">
      <w:start w:val="10"/>
      <w:numFmt w:val="decimal"/>
      <w:lvlText w:val="%1.%2"/>
      <w:lvlJc w:val="left"/>
      <w:pPr>
        <w:tabs>
          <w:tab w:val="num" w:pos="900"/>
        </w:tabs>
        <w:ind w:left="900" w:hanging="900"/>
      </w:pPr>
      <w:rPr>
        <w:rFonts w:hint="default"/>
      </w:rPr>
    </w:lvl>
    <w:lvl w:ilvl="2">
      <w:start w:val="3"/>
      <w:numFmt w:val="decimal"/>
      <w:lvlText w:val="%1.%2.%3"/>
      <w:lvlJc w:val="left"/>
      <w:pPr>
        <w:tabs>
          <w:tab w:val="num" w:pos="900"/>
        </w:tabs>
        <w:ind w:left="900" w:hanging="900"/>
      </w:pPr>
      <w:rPr>
        <w:rFonts w:hint="default"/>
      </w:rPr>
    </w:lvl>
    <w:lvl w:ilvl="3">
      <w:start w:val="1"/>
      <w:numFmt w:val="decimal"/>
      <w:lvlText w:val="%1.%2.%3.%4"/>
      <w:lvlJc w:val="left"/>
      <w:pPr>
        <w:tabs>
          <w:tab w:val="num" w:pos="900"/>
        </w:tabs>
        <w:ind w:left="900" w:hanging="90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74232D70"/>
    <w:multiLevelType w:val="hybridMultilevel"/>
    <w:tmpl w:val="9C3C1C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1D2459"/>
    <w:multiLevelType w:val="hybridMultilevel"/>
    <w:tmpl w:val="357ADC44"/>
    <w:lvl w:ilvl="0" w:tplc="27AC74EE">
      <w:start w:val="1"/>
      <w:numFmt w:val="decimal"/>
      <w:lvlText w:val="%1."/>
      <w:lvlJc w:val="left"/>
      <w:pPr>
        <w:tabs>
          <w:tab w:val="num" w:pos="720"/>
        </w:tabs>
        <w:ind w:left="720" w:hanging="360"/>
      </w:pPr>
      <w:rPr>
        <w:rFonts w:ascii="Arial" w:hAnsi="Arial" w:cs="Symbol" w:hint="default"/>
      </w:rPr>
    </w:lvl>
    <w:lvl w:ilvl="1" w:tplc="C554C9EC">
      <w:start w:val="1"/>
      <w:numFmt w:val="lowerLetter"/>
      <w:lvlText w:val="%2."/>
      <w:lvlJc w:val="left"/>
      <w:pPr>
        <w:tabs>
          <w:tab w:val="num" w:pos="1440"/>
        </w:tabs>
        <w:ind w:left="1440" w:hanging="360"/>
      </w:pPr>
      <w:rPr>
        <w:rFonts w:ascii="Times New Roman" w:hAnsi="Times New Roman" w:cs="Times New Roman"/>
        <w:b/>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num w:numId="1">
    <w:abstractNumId w:val="4"/>
  </w:num>
  <w:num w:numId="2">
    <w:abstractNumId w:val="17"/>
  </w:num>
  <w:num w:numId="3">
    <w:abstractNumId w:val="21"/>
  </w:num>
  <w:num w:numId="4">
    <w:abstractNumId w:val="8"/>
  </w:num>
  <w:num w:numId="5">
    <w:abstractNumId w:val="20"/>
  </w:num>
  <w:num w:numId="6">
    <w:abstractNumId w:val="16"/>
  </w:num>
  <w:num w:numId="7">
    <w:abstractNumId w:val="18"/>
  </w:num>
  <w:num w:numId="8">
    <w:abstractNumId w:val="10"/>
  </w:num>
  <w:num w:numId="9">
    <w:abstractNumId w:val="22"/>
  </w:num>
  <w:num w:numId="10">
    <w:abstractNumId w:val="1"/>
  </w:num>
  <w:num w:numId="11">
    <w:abstractNumId w:val="6"/>
  </w:num>
  <w:num w:numId="12">
    <w:abstractNumId w:val="5"/>
  </w:num>
  <w:num w:numId="13">
    <w:abstractNumId w:val="15"/>
  </w:num>
  <w:num w:numId="14">
    <w:abstractNumId w:val="0"/>
  </w:num>
  <w:num w:numId="15">
    <w:abstractNumId w:val="7"/>
  </w:num>
  <w:num w:numId="16">
    <w:abstractNumId w:val="14"/>
  </w:num>
  <w:num w:numId="17">
    <w:abstractNumId w:val="14"/>
  </w:num>
  <w:num w:numId="1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1"/>
  </w:num>
  <w:num w:numId="21">
    <w:abstractNumId w:val="19"/>
  </w:num>
  <w:num w:numId="22">
    <w:abstractNumId w:val="9"/>
  </w:num>
  <w:num w:numId="23">
    <w:abstractNumId w:val="2"/>
  </w:num>
  <w:num w:numId="2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20"/>
  <w:drawingGridHorizontalSpacing w:val="120"/>
  <w:displayHorizontalDrawingGridEvery w:val="2"/>
  <w:characterSpacingControl w:val="doNotCompress"/>
  <w:hdrShapeDefaults>
    <o:shapedefaults v:ext="edit" spidmax="5121"/>
  </w:hdrShapeDefaults>
  <w:footnotePr>
    <w:footnote w:id="-1"/>
    <w:footnote w:id="0"/>
  </w:footnotePr>
  <w:endnotePr>
    <w:endnote w:id="-1"/>
    <w:endnote w:id="0"/>
  </w:endnotePr>
  <w:compat/>
  <w:rsids>
    <w:rsidRoot w:val="00FE16DB"/>
    <w:rsid w:val="00006F7D"/>
    <w:rsid w:val="00014475"/>
    <w:rsid w:val="0001635D"/>
    <w:rsid w:val="00026D10"/>
    <w:rsid w:val="00027605"/>
    <w:rsid w:val="00030D7F"/>
    <w:rsid w:val="00035EC8"/>
    <w:rsid w:val="00046091"/>
    <w:rsid w:val="000476B4"/>
    <w:rsid w:val="00051E0B"/>
    <w:rsid w:val="00055727"/>
    <w:rsid w:val="00060A9E"/>
    <w:rsid w:val="00065670"/>
    <w:rsid w:val="000746F1"/>
    <w:rsid w:val="00074C17"/>
    <w:rsid w:val="00076BB0"/>
    <w:rsid w:val="000876FF"/>
    <w:rsid w:val="0009259B"/>
    <w:rsid w:val="000A65B7"/>
    <w:rsid w:val="000B0452"/>
    <w:rsid w:val="000D104C"/>
    <w:rsid w:val="000D1945"/>
    <w:rsid w:val="000D2960"/>
    <w:rsid w:val="000D7BD9"/>
    <w:rsid w:val="000E2B9C"/>
    <w:rsid w:val="000E4F9E"/>
    <w:rsid w:val="001025B7"/>
    <w:rsid w:val="00104A50"/>
    <w:rsid w:val="00106A10"/>
    <w:rsid w:val="00113856"/>
    <w:rsid w:val="00117598"/>
    <w:rsid w:val="0013010F"/>
    <w:rsid w:val="00162BD4"/>
    <w:rsid w:val="0016304F"/>
    <w:rsid w:val="0016520C"/>
    <w:rsid w:val="00166B44"/>
    <w:rsid w:val="00175A23"/>
    <w:rsid w:val="00177B37"/>
    <w:rsid w:val="001929ED"/>
    <w:rsid w:val="00193CE9"/>
    <w:rsid w:val="00195133"/>
    <w:rsid w:val="00197A9D"/>
    <w:rsid w:val="001A2898"/>
    <w:rsid w:val="001A3BC5"/>
    <w:rsid w:val="001A4096"/>
    <w:rsid w:val="001B1DDC"/>
    <w:rsid w:val="001B5A1B"/>
    <w:rsid w:val="001B79BF"/>
    <w:rsid w:val="001C05C4"/>
    <w:rsid w:val="001C2328"/>
    <w:rsid w:val="001C2C75"/>
    <w:rsid w:val="001C4FD4"/>
    <w:rsid w:val="001E2EF6"/>
    <w:rsid w:val="001E44E1"/>
    <w:rsid w:val="001F3741"/>
    <w:rsid w:val="0020322C"/>
    <w:rsid w:val="00206147"/>
    <w:rsid w:val="00216AC5"/>
    <w:rsid w:val="00224B38"/>
    <w:rsid w:val="00226912"/>
    <w:rsid w:val="0023416F"/>
    <w:rsid w:val="0024170D"/>
    <w:rsid w:val="002473C2"/>
    <w:rsid w:val="00253A5D"/>
    <w:rsid w:val="002561B9"/>
    <w:rsid w:val="00265147"/>
    <w:rsid w:val="0026732C"/>
    <w:rsid w:val="00274D4B"/>
    <w:rsid w:val="00285EB6"/>
    <w:rsid w:val="00287F3D"/>
    <w:rsid w:val="0029772D"/>
    <w:rsid w:val="002A532F"/>
    <w:rsid w:val="002B222E"/>
    <w:rsid w:val="002C6C51"/>
    <w:rsid w:val="002E23AB"/>
    <w:rsid w:val="002E5D49"/>
    <w:rsid w:val="002E6F8F"/>
    <w:rsid w:val="002F46D5"/>
    <w:rsid w:val="003137FB"/>
    <w:rsid w:val="00326909"/>
    <w:rsid w:val="00333ADA"/>
    <w:rsid w:val="00335002"/>
    <w:rsid w:val="00341A78"/>
    <w:rsid w:val="00341B0A"/>
    <w:rsid w:val="00347B3C"/>
    <w:rsid w:val="00370A62"/>
    <w:rsid w:val="00375EDC"/>
    <w:rsid w:val="00377E9C"/>
    <w:rsid w:val="003805A4"/>
    <w:rsid w:val="003826AD"/>
    <w:rsid w:val="003826BC"/>
    <w:rsid w:val="00383F69"/>
    <w:rsid w:val="00385DA2"/>
    <w:rsid w:val="00390628"/>
    <w:rsid w:val="003958AE"/>
    <w:rsid w:val="00395945"/>
    <w:rsid w:val="003975D0"/>
    <w:rsid w:val="003A6E54"/>
    <w:rsid w:val="003B3022"/>
    <w:rsid w:val="003C180B"/>
    <w:rsid w:val="003D0A10"/>
    <w:rsid w:val="003D460F"/>
    <w:rsid w:val="003E1942"/>
    <w:rsid w:val="003E1EEC"/>
    <w:rsid w:val="003E3318"/>
    <w:rsid w:val="003E7038"/>
    <w:rsid w:val="003F0D8B"/>
    <w:rsid w:val="003F1EAC"/>
    <w:rsid w:val="003F6F73"/>
    <w:rsid w:val="004019CB"/>
    <w:rsid w:val="00410FF7"/>
    <w:rsid w:val="00421F6B"/>
    <w:rsid w:val="00425323"/>
    <w:rsid w:val="004262A4"/>
    <w:rsid w:val="004354F9"/>
    <w:rsid w:val="00436696"/>
    <w:rsid w:val="004425C0"/>
    <w:rsid w:val="0044556D"/>
    <w:rsid w:val="0046681E"/>
    <w:rsid w:val="0047144A"/>
    <w:rsid w:val="00475AA8"/>
    <w:rsid w:val="00477494"/>
    <w:rsid w:val="00486EB2"/>
    <w:rsid w:val="004914DD"/>
    <w:rsid w:val="004928E9"/>
    <w:rsid w:val="004940FA"/>
    <w:rsid w:val="004945F0"/>
    <w:rsid w:val="00495CE7"/>
    <w:rsid w:val="004A1054"/>
    <w:rsid w:val="004A2B68"/>
    <w:rsid w:val="004B31A8"/>
    <w:rsid w:val="004B4F72"/>
    <w:rsid w:val="004B57C6"/>
    <w:rsid w:val="004C01FD"/>
    <w:rsid w:val="004C08F8"/>
    <w:rsid w:val="004C444A"/>
    <w:rsid w:val="004E00BF"/>
    <w:rsid w:val="004E1AF9"/>
    <w:rsid w:val="004E4080"/>
    <w:rsid w:val="004F1419"/>
    <w:rsid w:val="004F54A5"/>
    <w:rsid w:val="004F7B78"/>
    <w:rsid w:val="00513A2D"/>
    <w:rsid w:val="00532181"/>
    <w:rsid w:val="005365BD"/>
    <w:rsid w:val="005456D6"/>
    <w:rsid w:val="00546004"/>
    <w:rsid w:val="00547BF7"/>
    <w:rsid w:val="00552D5E"/>
    <w:rsid w:val="00553300"/>
    <w:rsid w:val="005565D5"/>
    <w:rsid w:val="00556C2B"/>
    <w:rsid w:val="00561327"/>
    <w:rsid w:val="0057238E"/>
    <w:rsid w:val="005739B4"/>
    <w:rsid w:val="00574E89"/>
    <w:rsid w:val="005821B2"/>
    <w:rsid w:val="005862DA"/>
    <w:rsid w:val="00587FFA"/>
    <w:rsid w:val="0059313B"/>
    <w:rsid w:val="00593A68"/>
    <w:rsid w:val="005A6054"/>
    <w:rsid w:val="005B38FD"/>
    <w:rsid w:val="005B559A"/>
    <w:rsid w:val="005C721B"/>
    <w:rsid w:val="005D6A76"/>
    <w:rsid w:val="005D767F"/>
    <w:rsid w:val="005E0407"/>
    <w:rsid w:val="005E1D58"/>
    <w:rsid w:val="005E380D"/>
    <w:rsid w:val="005F75DD"/>
    <w:rsid w:val="00604287"/>
    <w:rsid w:val="00612242"/>
    <w:rsid w:val="00614A2A"/>
    <w:rsid w:val="006153F7"/>
    <w:rsid w:val="00616C4F"/>
    <w:rsid w:val="006175F8"/>
    <w:rsid w:val="006215E5"/>
    <w:rsid w:val="0062374D"/>
    <w:rsid w:val="00627D07"/>
    <w:rsid w:val="00643883"/>
    <w:rsid w:val="00647BBB"/>
    <w:rsid w:val="00647DCE"/>
    <w:rsid w:val="006548C6"/>
    <w:rsid w:val="00664D8A"/>
    <w:rsid w:val="00666793"/>
    <w:rsid w:val="00667EAE"/>
    <w:rsid w:val="00671A42"/>
    <w:rsid w:val="00675598"/>
    <w:rsid w:val="00685899"/>
    <w:rsid w:val="006871F0"/>
    <w:rsid w:val="00693A34"/>
    <w:rsid w:val="006A1BF6"/>
    <w:rsid w:val="006A1F53"/>
    <w:rsid w:val="006A3BE4"/>
    <w:rsid w:val="006A6229"/>
    <w:rsid w:val="006B45EF"/>
    <w:rsid w:val="006B4F7C"/>
    <w:rsid w:val="006B6D5C"/>
    <w:rsid w:val="006C18C2"/>
    <w:rsid w:val="006C5C21"/>
    <w:rsid w:val="006D1B98"/>
    <w:rsid w:val="006D2C66"/>
    <w:rsid w:val="006D2EB0"/>
    <w:rsid w:val="006D46BC"/>
    <w:rsid w:val="006E632F"/>
    <w:rsid w:val="006E68F2"/>
    <w:rsid w:val="007053CA"/>
    <w:rsid w:val="00706195"/>
    <w:rsid w:val="0071478B"/>
    <w:rsid w:val="00720CD7"/>
    <w:rsid w:val="00721F4B"/>
    <w:rsid w:val="007225AD"/>
    <w:rsid w:val="0072744E"/>
    <w:rsid w:val="007304FB"/>
    <w:rsid w:val="007636D3"/>
    <w:rsid w:val="00775B05"/>
    <w:rsid w:val="00793847"/>
    <w:rsid w:val="007A3E34"/>
    <w:rsid w:val="007B7A4D"/>
    <w:rsid w:val="007C4AA2"/>
    <w:rsid w:val="007C4ECE"/>
    <w:rsid w:val="007C5DE9"/>
    <w:rsid w:val="007D13D4"/>
    <w:rsid w:val="007D3258"/>
    <w:rsid w:val="007D3B07"/>
    <w:rsid w:val="007E0256"/>
    <w:rsid w:val="007E1D48"/>
    <w:rsid w:val="007F2990"/>
    <w:rsid w:val="00803088"/>
    <w:rsid w:val="0080335F"/>
    <w:rsid w:val="00811DB6"/>
    <w:rsid w:val="00825018"/>
    <w:rsid w:val="00830B70"/>
    <w:rsid w:val="00832ABC"/>
    <w:rsid w:val="008348D4"/>
    <w:rsid w:val="00836DFF"/>
    <w:rsid w:val="00840526"/>
    <w:rsid w:val="0084179F"/>
    <w:rsid w:val="00845B60"/>
    <w:rsid w:val="008517C2"/>
    <w:rsid w:val="00857402"/>
    <w:rsid w:val="0086416B"/>
    <w:rsid w:val="00873E67"/>
    <w:rsid w:val="00874456"/>
    <w:rsid w:val="00874839"/>
    <w:rsid w:val="0087673C"/>
    <w:rsid w:val="00877234"/>
    <w:rsid w:val="0088215F"/>
    <w:rsid w:val="0088790A"/>
    <w:rsid w:val="008913F5"/>
    <w:rsid w:val="0089360A"/>
    <w:rsid w:val="00894B6F"/>
    <w:rsid w:val="00895264"/>
    <w:rsid w:val="00895599"/>
    <w:rsid w:val="008964C9"/>
    <w:rsid w:val="008A665F"/>
    <w:rsid w:val="008A6E7C"/>
    <w:rsid w:val="008B01EA"/>
    <w:rsid w:val="008B0B4B"/>
    <w:rsid w:val="008B1000"/>
    <w:rsid w:val="008B521A"/>
    <w:rsid w:val="008C0849"/>
    <w:rsid w:val="008C2745"/>
    <w:rsid w:val="008C3B3E"/>
    <w:rsid w:val="008C58D9"/>
    <w:rsid w:val="008C601F"/>
    <w:rsid w:val="008C70EA"/>
    <w:rsid w:val="008E2501"/>
    <w:rsid w:val="008F189B"/>
    <w:rsid w:val="008F791B"/>
    <w:rsid w:val="00912DD7"/>
    <w:rsid w:val="00920E4D"/>
    <w:rsid w:val="00923DA1"/>
    <w:rsid w:val="00927942"/>
    <w:rsid w:val="00933E22"/>
    <w:rsid w:val="00934F64"/>
    <w:rsid w:val="00935597"/>
    <w:rsid w:val="009376F8"/>
    <w:rsid w:val="00942032"/>
    <w:rsid w:val="0094289C"/>
    <w:rsid w:val="009439E4"/>
    <w:rsid w:val="009452BA"/>
    <w:rsid w:val="00945C19"/>
    <w:rsid w:val="009563DA"/>
    <w:rsid w:val="00956EA9"/>
    <w:rsid w:val="00962F46"/>
    <w:rsid w:val="009643E1"/>
    <w:rsid w:val="00965077"/>
    <w:rsid w:val="00965558"/>
    <w:rsid w:val="00970A50"/>
    <w:rsid w:val="00972113"/>
    <w:rsid w:val="009740B5"/>
    <w:rsid w:val="009775AA"/>
    <w:rsid w:val="00977FA5"/>
    <w:rsid w:val="00992E40"/>
    <w:rsid w:val="009933C9"/>
    <w:rsid w:val="0099535E"/>
    <w:rsid w:val="009A38CE"/>
    <w:rsid w:val="009A3B7A"/>
    <w:rsid w:val="009A48F0"/>
    <w:rsid w:val="009B2425"/>
    <w:rsid w:val="009B332B"/>
    <w:rsid w:val="009B557F"/>
    <w:rsid w:val="009B6DC3"/>
    <w:rsid w:val="009B7030"/>
    <w:rsid w:val="009B79DD"/>
    <w:rsid w:val="009C1B4A"/>
    <w:rsid w:val="009C4D31"/>
    <w:rsid w:val="009D312F"/>
    <w:rsid w:val="009D3F59"/>
    <w:rsid w:val="009F2F15"/>
    <w:rsid w:val="00A02ED2"/>
    <w:rsid w:val="00A04E24"/>
    <w:rsid w:val="00A06307"/>
    <w:rsid w:val="00A06416"/>
    <w:rsid w:val="00A0667B"/>
    <w:rsid w:val="00A139B4"/>
    <w:rsid w:val="00A16827"/>
    <w:rsid w:val="00A208D5"/>
    <w:rsid w:val="00A23A3A"/>
    <w:rsid w:val="00A23D03"/>
    <w:rsid w:val="00A262D4"/>
    <w:rsid w:val="00A2779D"/>
    <w:rsid w:val="00A27918"/>
    <w:rsid w:val="00A27B8A"/>
    <w:rsid w:val="00A27FB4"/>
    <w:rsid w:val="00A27FB7"/>
    <w:rsid w:val="00A324C0"/>
    <w:rsid w:val="00A32A2D"/>
    <w:rsid w:val="00A408CF"/>
    <w:rsid w:val="00A46AC0"/>
    <w:rsid w:val="00A47C38"/>
    <w:rsid w:val="00A532F4"/>
    <w:rsid w:val="00A54AA6"/>
    <w:rsid w:val="00A604D0"/>
    <w:rsid w:val="00A62C39"/>
    <w:rsid w:val="00A633B1"/>
    <w:rsid w:val="00A653AE"/>
    <w:rsid w:val="00A65C1D"/>
    <w:rsid w:val="00A82003"/>
    <w:rsid w:val="00A82896"/>
    <w:rsid w:val="00A83A74"/>
    <w:rsid w:val="00A85D3E"/>
    <w:rsid w:val="00A91726"/>
    <w:rsid w:val="00A924C5"/>
    <w:rsid w:val="00A92528"/>
    <w:rsid w:val="00A95B7D"/>
    <w:rsid w:val="00AA1E45"/>
    <w:rsid w:val="00AA729C"/>
    <w:rsid w:val="00AB3070"/>
    <w:rsid w:val="00AC2F85"/>
    <w:rsid w:val="00AD2D98"/>
    <w:rsid w:val="00AD2E31"/>
    <w:rsid w:val="00AE1A00"/>
    <w:rsid w:val="00B052AD"/>
    <w:rsid w:val="00B14483"/>
    <w:rsid w:val="00B20480"/>
    <w:rsid w:val="00B37AAC"/>
    <w:rsid w:val="00B37CAB"/>
    <w:rsid w:val="00B418D8"/>
    <w:rsid w:val="00B4287E"/>
    <w:rsid w:val="00B43901"/>
    <w:rsid w:val="00B51DBB"/>
    <w:rsid w:val="00B52841"/>
    <w:rsid w:val="00B642C4"/>
    <w:rsid w:val="00B7045D"/>
    <w:rsid w:val="00B71402"/>
    <w:rsid w:val="00B77C46"/>
    <w:rsid w:val="00B818CA"/>
    <w:rsid w:val="00B871DF"/>
    <w:rsid w:val="00B92A09"/>
    <w:rsid w:val="00B92F15"/>
    <w:rsid w:val="00B93BC8"/>
    <w:rsid w:val="00BA14E7"/>
    <w:rsid w:val="00BC2324"/>
    <w:rsid w:val="00BC622B"/>
    <w:rsid w:val="00BC6241"/>
    <w:rsid w:val="00BD710F"/>
    <w:rsid w:val="00BE16AC"/>
    <w:rsid w:val="00BE3E09"/>
    <w:rsid w:val="00BF54AD"/>
    <w:rsid w:val="00C02B7A"/>
    <w:rsid w:val="00C0723E"/>
    <w:rsid w:val="00C16A52"/>
    <w:rsid w:val="00C306B7"/>
    <w:rsid w:val="00C33D8D"/>
    <w:rsid w:val="00C531E8"/>
    <w:rsid w:val="00C66B8E"/>
    <w:rsid w:val="00C66DFD"/>
    <w:rsid w:val="00C71A0D"/>
    <w:rsid w:val="00C724A5"/>
    <w:rsid w:val="00C82ACA"/>
    <w:rsid w:val="00CA4A0B"/>
    <w:rsid w:val="00CA7207"/>
    <w:rsid w:val="00CB04A2"/>
    <w:rsid w:val="00CB5FDD"/>
    <w:rsid w:val="00CC5DCF"/>
    <w:rsid w:val="00CC6842"/>
    <w:rsid w:val="00CC7F96"/>
    <w:rsid w:val="00CD172C"/>
    <w:rsid w:val="00CD33AC"/>
    <w:rsid w:val="00CF508D"/>
    <w:rsid w:val="00CF6D33"/>
    <w:rsid w:val="00D02F4F"/>
    <w:rsid w:val="00D042A6"/>
    <w:rsid w:val="00D05EB6"/>
    <w:rsid w:val="00D14316"/>
    <w:rsid w:val="00D17E5F"/>
    <w:rsid w:val="00D20B65"/>
    <w:rsid w:val="00D247DD"/>
    <w:rsid w:val="00D31E1B"/>
    <w:rsid w:val="00D36C3C"/>
    <w:rsid w:val="00D412FA"/>
    <w:rsid w:val="00D44657"/>
    <w:rsid w:val="00D44C20"/>
    <w:rsid w:val="00D502B9"/>
    <w:rsid w:val="00D52115"/>
    <w:rsid w:val="00D55CEA"/>
    <w:rsid w:val="00D70154"/>
    <w:rsid w:val="00D701E3"/>
    <w:rsid w:val="00D71AFB"/>
    <w:rsid w:val="00D754F6"/>
    <w:rsid w:val="00D75D26"/>
    <w:rsid w:val="00D85853"/>
    <w:rsid w:val="00D8632D"/>
    <w:rsid w:val="00D87CD0"/>
    <w:rsid w:val="00D95342"/>
    <w:rsid w:val="00D97759"/>
    <w:rsid w:val="00DA24DD"/>
    <w:rsid w:val="00DA380E"/>
    <w:rsid w:val="00DB47B5"/>
    <w:rsid w:val="00DC0AB1"/>
    <w:rsid w:val="00DC115D"/>
    <w:rsid w:val="00DC1544"/>
    <w:rsid w:val="00DC7B3C"/>
    <w:rsid w:val="00DD1347"/>
    <w:rsid w:val="00DD23C4"/>
    <w:rsid w:val="00DD2F0A"/>
    <w:rsid w:val="00DE52CA"/>
    <w:rsid w:val="00DE6326"/>
    <w:rsid w:val="00DF22DC"/>
    <w:rsid w:val="00DF719F"/>
    <w:rsid w:val="00DF784F"/>
    <w:rsid w:val="00E223A7"/>
    <w:rsid w:val="00E2505C"/>
    <w:rsid w:val="00E268A8"/>
    <w:rsid w:val="00E348F2"/>
    <w:rsid w:val="00E37CC5"/>
    <w:rsid w:val="00E401F0"/>
    <w:rsid w:val="00E42387"/>
    <w:rsid w:val="00E52597"/>
    <w:rsid w:val="00E636F7"/>
    <w:rsid w:val="00E6447F"/>
    <w:rsid w:val="00E70D2A"/>
    <w:rsid w:val="00E7442E"/>
    <w:rsid w:val="00E761A6"/>
    <w:rsid w:val="00E849B9"/>
    <w:rsid w:val="00E861E7"/>
    <w:rsid w:val="00E907F0"/>
    <w:rsid w:val="00E913BE"/>
    <w:rsid w:val="00E92D3C"/>
    <w:rsid w:val="00E97D61"/>
    <w:rsid w:val="00EA1107"/>
    <w:rsid w:val="00EC06CA"/>
    <w:rsid w:val="00EC78CF"/>
    <w:rsid w:val="00ED6DD1"/>
    <w:rsid w:val="00EE180E"/>
    <w:rsid w:val="00F02740"/>
    <w:rsid w:val="00F06277"/>
    <w:rsid w:val="00F06B9A"/>
    <w:rsid w:val="00F11573"/>
    <w:rsid w:val="00F13567"/>
    <w:rsid w:val="00F21CC5"/>
    <w:rsid w:val="00F21D06"/>
    <w:rsid w:val="00F32CA2"/>
    <w:rsid w:val="00F330AA"/>
    <w:rsid w:val="00F34417"/>
    <w:rsid w:val="00F42700"/>
    <w:rsid w:val="00F45593"/>
    <w:rsid w:val="00F456CB"/>
    <w:rsid w:val="00F5543E"/>
    <w:rsid w:val="00F62F02"/>
    <w:rsid w:val="00F64B04"/>
    <w:rsid w:val="00F71A4A"/>
    <w:rsid w:val="00F71D02"/>
    <w:rsid w:val="00F72483"/>
    <w:rsid w:val="00F768E1"/>
    <w:rsid w:val="00F76A20"/>
    <w:rsid w:val="00F81FD6"/>
    <w:rsid w:val="00F821BE"/>
    <w:rsid w:val="00F8384B"/>
    <w:rsid w:val="00FA02A5"/>
    <w:rsid w:val="00FA3565"/>
    <w:rsid w:val="00FB2451"/>
    <w:rsid w:val="00FB3B67"/>
    <w:rsid w:val="00FB3D96"/>
    <w:rsid w:val="00FB3ED2"/>
    <w:rsid w:val="00FB4089"/>
    <w:rsid w:val="00FC6D94"/>
    <w:rsid w:val="00FE16DB"/>
    <w:rsid w:val="00FF3175"/>
    <w:rsid w:val="00FF6B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stockticker"/>
  <w:smartTagType w:namespaceuri="urn:schemas-microsoft-com:office:smarttags" w:name="Street"/>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8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C404C4"/>
    <w:pPr>
      <w:ind w:left="720"/>
    </w:pPr>
    <w:rPr>
      <w:rFonts w:ascii="Arial" w:hAnsi="Arial" w:cs="Arial"/>
      <w:sz w:val="22"/>
      <w:szCs w:val="22"/>
    </w:rPr>
  </w:style>
  <w:style w:type="paragraph" w:styleId="Header">
    <w:name w:val="header"/>
    <w:basedOn w:val="Normal"/>
    <w:rsid w:val="00C404C4"/>
    <w:pPr>
      <w:tabs>
        <w:tab w:val="center" w:pos="4320"/>
        <w:tab w:val="right" w:pos="8640"/>
      </w:tabs>
    </w:pPr>
    <w:rPr>
      <w:sz w:val="20"/>
      <w:szCs w:val="20"/>
    </w:rPr>
  </w:style>
  <w:style w:type="paragraph" w:customStyle="1" w:styleId="Default">
    <w:name w:val="Default"/>
    <w:rsid w:val="003F4F49"/>
    <w:pPr>
      <w:autoSpaceDE w:val="0"/>
      <w:autoSpaceDN w:val="0"/>
      <w:adjustRightInd w:val="0"/>
    </w:pPr>
    <w:rPr>
      <w:rFonts w:ascii="Arial" w:hAnsi="Arial" w:cs="Arial"/>
      <w:color w:val="000000"/>
      <w:sz w:val="24"/>
      <w:szCs w:val="24"/>
    </w:rPr>
  </w:style>
  <w:style w:type="character" w:styleId="CommentReference">
    <w:name w:val="annotation reference"/>
    <w:semiHidden/>
    <w:rsid w:val="00D64A16"/>
    <w:rPr>
      <w:sz w:val="16"/>
      <w:szCs w:val="16"/>
    </w:rPr>
  </w:style>
  <w:style w:type="paragraph" w:styleId="CommentText">
    <w:name w:val="annotation text"/>
    <w:basedOn w:val="Normal"/>
    <w:link w:val="CommentTextChar"/>
    <w:semiHidden/>
    <w:rsid w:val="00D64A16"/>
    <w:rPr>
      <w:sz w:val="20"/>
      <w:szCs w:val="20"/>
    </w:rPr>
  </w:style>
  <w:style w:type="paragraph" w:styleId="BalloonText">
    <w:name w:val="Balloon Text"/>
    <w:basedOn w:val="Normal"/>
    <w:semiHidden/>
    <w:rsid w:val="00D64A16"/>
    <w:rPr>
      <w:rFonts w:ascii="Tahoma" w:hAnsi="Tahoma" w:cs="Tahoma"/>
      <w:sz w:val="16"/>
      <w:szCs w:val="16"/>
    </w:rPr>
  </w:style>
  <w:style w:type="paragraph" w:customStyle="1" w:styleId="BodyText4CB">
    <w:name w:val="Body Text 4 CB"/>
    <w:basedOn w:val="Normal"/>
    <w:rsid w:val="00DD2A8B"/>
    <w:pPr>
      <w:ind w:left="2160" w:hanging="720"/>
    </w:pPr>
    <w:rPr>
      <w:szCs w:val="20"/>
    </w:rPr>
  </w:style>
  <w:style w:type="character" w:styleId="Hyperlink">
    <w:name w:val="Hyperlink"/>
    <w:rsid w:val="00843520"/>
    <w:rPr>
      <w:color w:val="0000FF"/>
      <w:u w:val="single"/>
    </w:rPr>
  </w:style>
  <w:style w:type="paragraph" w:styleId="Footer">
    <w:name w:val="footer"/>
    <w:basedOn w:val="Normal"/>
    <w:rsid w:val="006775CA"/>
    <w:pPr>
      <w:tabs>
        <w:tab w:val="center" w:pos="4320"/>
        <w:tab w:val="right" w:pos="8640"/>
      </w:tabs>
    </w:pPr>
  </w:style>
  <w:style w:type="character" w:styleId="PageNumber">
    <w:name w:val="page number"/>
    <w:basedOn w:val="DefaultParagraphFont"/>
    <w:rsid w:val="006775CA"/>
  </w:style>
  <w:style w:type="character" w:styleId="FollowedHyperlink">
    <w:name w:val="FollowedHyperlink"/>
    <w:rsid w:val="00E972D7"/>
    <w:rPr>
      <w:color w:val="800080"/>
      <w:u w:val="single"/>
    </w:rPr>
  </w:style>
  <w:style w:type="paragraph" w:styleId="BodyTextIndent">
    <w:name w:val="Body Text Indent"/>
    <w:basedOn w:val="Normal"/>
    <w:link w:val="BodyTextIndentChar"/>
    <w:rsid w:val="008425FC"/>
    <w:pPr>
      <w:spacing w:after="120"/>
      <w:ind w:left="360"/>
    </w:pPr>
  </w:style>
  <w:style w:type="character" w:customStyle="1" w:styleId="BodyTextIndentChar">
    <w:name w:val="Body Text Indent Char"/>
    <w:link w:val="BodyTextIndent"/>
    <w:rsid w:val="008425FC"/>
    <w:rPr>
      <w:sz w:val="24"/>
      <w:szCs w:val="24"/>
    </w:rPr>
  </w:style>
  <w:style w:type="paragraph" w:customStyle="1" w:styleId="MediumGrid1-Accent21">
    <w:name w:val="Medium Grid 1 - Accent 21"/>
    <w:basedOn w:val="Normal"/>
    <w:uiPriority w:val="34"/>
    <w:qFormat/>
    <w:rsid w:val="00B83829"/>
    <w:pPr>
      <w:ind w:left="720"/>
    </w:pPr>
  </w:style>
  <w:style w:type="paragraph" w:styleId="BodyText">
    <w:name w:val="Body Text"/>
    <w:basedOn w:val="Normal"/>
    <w:link w:val="BodyTextChar"/>
    <w:rsid w:val="00763FFF"/>
    <w:pPr>
      <w:spacing w:after="120"/>
    </w:pPr>
  </w:style>
  <w:style w:type="character" w:customStyle="1" w:styleId="BodyTextChar">
    <w:name w:val="Body Text Char"/>
    <w:link w:val="BodyText"/>
    <w:rsid w:val="00763FFF"/>
    <w:rPr>
      <w:sz w:val="24"/>
      <w:szCs w:val="24"/>
    </w:rPr>
  </w:style>
  <w:style w:type="paragraph" w:styleId="NormalIndent">
    <w:name w:val="Normal Indent"/>
    <w:basedOn w:val="Normal"/>
    <w:rsid w:val="00763FFF"/>
    <w:pPr>
      <w:ind w:left="720"/>
    </w:pPr>
    <w:rPr>
      <w:sz w:val="22"/>
      <w:szCs w:val="20"/>
    </w:rPr>
  </w:style>
  <w:style w:type="paragraph" w:customStyle="1" w:styleId="p4">
    <w:name w:val="p4"/>
    <w:basedOn w:val="Normal"/>
    <w:uiPriority w:val="99"/>
    <w:rsid w:val="00291E46"/>
    <w:pPr>
      <w:widowControl w:val="0"/>
      <w:tabs>
        <w:tab w:val="left" w:pos="204"/>
      </w:tabs>
      <w:autoSpaceDE w:val="0"/>
      <w:autoSpaceDN w:val="0"/>
      <w:adjustRightInd w:val="0"/>
      <w:spacing w:line="289" w:lineRule="atLeast"/>
      <w:jc w:val="both"/>
    </w:pPr>
    <w:rPr>
      <w:rFonts w:eastAsia="Calibri"/>
    </w:rPr>
  </w:style>
  <w:style w:type="paragraph" w:styleId="CommentSubject">
    <w:name w:val="annotation subject"/>
    <w:basedOn w:val="CommentText"/>
    <w:next w:val="CommentText"/>
    <w:link w:val="CommentSubjectChar"/>
    <w:rsid w:val="00D44475"/>
    <w:rPr>
      <w:b/>
      <w:bCs/>
    </w:rPr>
  </w:style>
  <w:style w:type="character" w:customStyle="1" w:styleId="CommentTextChar">
    <w:name w:val="Comment Text Char"/>
    <w:basedOn w:val="DefaultParagraphFont"/>
    <w:link w:val="CommentText"/>
    <w:semiHidden/>
    <w:rsid w:val="00D44475"/>
  </w:style>
  <w:style w:type="character" w:customStyle="1" w:styleId="CommentSubjectChar">
    <w:name w:val="Comment Subject Char"/>
    <w:basedOn w:val="CommentTextChar"/>
    <w:link w:val="CommentSubject"/>
    <w:rsid w:val="00D44475"/>
  </w:style>
  <w:style w:type="paragraph" w:customStyle="1" w:styleId="CM85">
    <w:name w:val="CM85"/>
    <w:basedOn w:val="Default"/>
    <w:next w:val="Default"/>
    <w:rsid w:val="004C7D30"/>
    <w:pPr>
      <w:widowControl w:val="0"/>
      <w:spacing w:after="118"/>
    </w:pPr>
    <w:rPr>
      <w:rFonts w:ascii="Times New Roman" w:hAnsi="Times New Roman" w:cs="Times New Roman"/>
      <w:color w:val="auto"/>
    </w:rPr>
  </w:style>
  <w:style w:type="paragraph" w:customStyle="1" w:styleId="ColorfulList-Accent11">
    <w:name w:val="Colorful List - Accent 11"/>
    <w:basedOn w:val="Normal"/>
    <w:uiPriority w:val="72"/>
    <w:qFormat/>
    <w:rsid w:val="00166B44"/>
    <w:pPr>
      <w:ind w:left="720"/>
    </w:pPr>
  </w:style>
  <w:style w:type="paragraph" w:customStyle="1" w:styleId="ColorfulShading-Accent11">
    <w:name w:val="Colorful Shading - Accent 11"/>
    <w:hidden/>
    <w:uiPriority w:val="71"/>
    <w:rsid w:val="00166B44"/>
    <w:rPr>
      <w:sz w:val="24"/>
      <w:szCs w:val="24"/>
    </w:rPr>
  </w:style>
  <w:style w:type="paragraph" w:styleId="ListParagraph">
    <w:name w:val="List Paragraph"/>
    <w:basedOn w:val="Normal"/>
    <w:uiPriority w:val="72"/>
    <w:qFormat/>
    <w:rsid w:val="000B0452"/>
    <w:pPr>
      <w:ind w:left="720"/>
    </w:pPr>
  </w:style>
  <w:style w:type="paragraph" w:styleId="Revision">
    <w:name w:val="Revision"/>
    <w:hidden/>
    <w:uiPriority w:val="71"/>
    <w:rsid w:val="00675598"/>
    <w:rPr>
      <w:sz w:val="24"/>
      <w:szCs w:val="24"/>
    </w:rPr>
  </w:style>
  <w:style w:type="paragraph" w:customStyle="1" w:styleId="rfpheader">
    <w:name w:val="rfpheader"/>
    <w:basedOn w:val="Normal"/>
    <w:rsid w:val="008E2501"/>
    <w:rPr>
      <w:rFonts w:eastAsia="Calibri"/>
      <w:b/>
      <w:bCs/>
    </w:rPr>
  </w:style>
  <w:style w:type="paragraph" w:styleId="NoSpacing">
    <w:name w:val="No Spacing"/>
    <w:link w:val="NoSpacingChar"/>
    <w:uiPriority w:val="1"/>
    <w:qFormat/>
    <w:rsid w:val="003A6E54"/>
    <w:rPr>
      <w:rFonts w:ascii="Calibri" w:hAnsi="Calibri"/>
      <w:sz w:val="22"/>
      <w:szCs w:val="22"/>
    </w:rPr>
  </w:style>
  <w:style w:type="character" w:customStyle="1" w:styleId="NoSpacingChar">
    <w:name w:val="No Spacing Char"/>
    <w:basedOn w:val="DefaultParagraphFont"/>
    <w:link w:val="NoSpacing"/>
    <w:uiPriority w:val="1"/>
    <w:rsid w:val="003A6E54"/>
    <w:rPr>
      <w:rFonts w:ascii="Calibri" w:hAnsi="Calibri"/>
      <w:sz w:val="22"/>
      <w:szCs w:val="22"/>
      <w:lang w:val="en-US" w:eastAsia="en-US" w:bidi="ar-SA"/>
    </w:rPr>
  </w:style>
</w:styles>
</file>

<file path=word/webSettings.xml><?xml version="1.0" encoding="utf-8"?>
<w:webSettings xmlns:r="http://schemas.openxmlformats.org/officeDocument/2006/relationships" xmlns:w="http://schemas.openxmlformats.org/wordprocessingml/2006/main">
  <w:divs>
    <w:div w:id="22631979">
      <w:bodyDiv w:val="1"/>
      <w:marLeft w:val="0"/>
      <w:marRight w:val="0"/>
      <w:marTop w:val="0"/>
      <w:marBottom w:val="0"/>
      <w:divBdr>
        <w:top w:val="none" w:sz="0" w:space="0" w:color="auto"/>
        <w:left w:val="none" w:sz="0" w:space="0" w:color="auto"/>
        <w:bottom w:val="none" w:sz="0" w:space="0" w:color="auto"/>
        <w:right w:val="none" w:sz="0" w:space="0" w:color="auto"/>
      </w:divBdr>
    </w:div>
    <w:div w:id="58291080">
      <w:bodyDiv w:val="1"/>
      <w:marLeft w:val="0"/>
      <w:marRight w:val="0"/>
      <w:marTop w:val="0"/>
      <w:marBottom w:val="0"/>
      <w:divBdr>
        <w:top w:val="none" w:sz="0" w:space="0" w:color="auto"/>
        <w:left w:val="none" w:sz="0" w:space="0" w:color="auto"/>
        <w:bottom w:val="none" w:sz="0" w:space="0" w:color="auto"/>
        <w:right w:val="none" w:sz="0" w:space="0" w:color="auto"/>
      </w:divBdr>
    </w:div>
    <w:div w:id="1756635501">
      <w:bodyDiv w:val="1"/>
      <w:marLeft w:val="0"/>
      <w:marRight w:val="0"/>
      <w:marTop w:val="0"/>
      <w:marBottom w:val="0"/>
      <w:divBdr>
        <w:top w:val="none" w:sz="0" w:space="0" w:color="auto"/>
        <w:left w:val="none" w:sz="0" w:space="0" w:color="auto"/>
        <w:bottom w:val="none" w:sz="0" w:space="0" w:color="auto"/>
        <w:right w:val="none" w:sz="0" w:space="0" w:color="auto"/>
      </w:divBdr>
    </w:div>
    <w:div w:id="2040161700">
      <w:bodyDiv w:val="1"/>
      <w:marLeft w:val="0"/>
      <w:marRight w:val="0"/>
      <w:marTop w:val="0"/>
      <w:marBottom w:val="0"/>
      <w:divBdr>
        <w:top w:val="none" w:sz="0" w:space="0" w:color="auto"/>
        <w:left w:val="none" w:sz="0" w:space="0" w:color="auto"/>
        <w:bottom w:val="none" w:sz="0" w:space="0" w:color="auto"/>
        <w:right w:val="none" w:sz="0" w:space="0" w:color="auto"/>
      </w:divBdr>
    </w:div>
    <w:div w:id="212580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AF3273-2BC1-4B58-88A2-EEC7B0D977DB}"/>
</file>

<file path=customXml/itemProps2.xml><?xml version="1.0" encoding="utf-8"?>
<ds:datastoreItem xmlns:ds="http://schemas.openxmlformats.org/officeDocument/2006/customXml" ds:itemID="{1CE20422-BAF8-424B-A3F6-72A831B149DB}"/>
</file>

<file path=customXml/itemProps3.xml><?xml version="1.0" encoding="utf-8"?>
<ds:datastoreItem xmlns:ds="http://schemas.openxmlformats.org/officeDocument/2006/customXml" ds:itemID="{A93D6991-C5A2-414C-A4E1-A3E8684C9EF2}"/>
</file>

<file path=docProps/app.xml><?xml version="1.0" encoding="utf-8"?>
<Properties xmlns="http://schemas.openxmlformats.org/officeDocument/2006/extended-properties" xmlns:vt="http://schemas.openxmlformats.org/officeDocument/2006/docPropsVTypes">
  <Template>Normal.dotm</Template>
  <TotalTime>0</TotalTime>
  <Pages>30</Pages>
  <Words>9997</Words>
  <Characters>55541</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SOFTWARE LICENSE AGREEMENT TEMPLATE</vt:lpstr>
    </vt:vector>
  </TitlesOfParts>
  <Company>UCLA</Company>
  <LinksUpToDate>false</LinksUpToDate>
  <CharactersWithSpaces>65408</CharactersWithSpaces>
  <SharedDoc>false</SharedDoc>
  <HLinks>
    <vt:vector size="6" baseType="variant">
      <vt:variant>
        <vt:i4>4653120</vt:i4>
      </vt:variant>
      <vt:variant>
        <vt:i4>0</vt:i4>
      </vt:variant>
      <vt:variant>
        <vt:i4>0</vt:i4>
      </vt:variant>
      <vt:variant>
        <vt:i4>5</vt:i4>
      </vt:variant>
      <vt:variant>
        <vt:lpwstr>http://www.ucop.edu/tas/welcome.html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LICENSE AGREEMENT TEMPLATE</dc:title>
  <dc:subject/>
  <dc:creator>trappler</dc:creator>
  <cp:keywords/>
  <dc:description/>
  <cp:lastModifiedBy>cosulliv</cp:lastModifiedBy>
  <cp:revision>2</cp:revision>
  <cp:lastPrinted>2010-10-26T22:33:00Z</cp:lastPrinted>
  <dcterms:created xsi:type="dcterms:W3CDTF">2012-02-08T23:37:00Z</dcterms:created>
  <dcterms:modified xsi:type="dcterms:W3CDTF">2012-02-08T23:37:00Z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