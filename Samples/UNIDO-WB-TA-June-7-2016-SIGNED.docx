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4.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95976" w14:textId="77777777" w:rsidR="00D3552D" w:rsidRPr="00851A27" w:rsidRDefault="00D3552D" w:rsidP="008D66B0">
      <w:pPr>
        <w:rPr>
          <w:u w:val="single"/>
        </w:rPr>
      </w:pPr>
    </w:p>
    <w:tbl>
      <w:tblPr>
        <w:tblW w:w="5000" w:type="pct"/>
        <w:jc w:val="center"/>
        <w:tblLook w:val="00A0" w:firstRow="1" w:lastRow="0" w:firstColumn="1" w:lastColumn="0" w:noHBand="0" w:noVBand="0"/>
      </w:tblPr>
      <w:tblGrid>
        <w:gridCol w:w="8453"/>
      </w:tblGrid>
      <w:tr w:rsidR="00D3552D" w:rsidRPr="00A77285" w14:paraId="6598DB2F" w14:textId="77777777" w:rsidTr="00D0629C">
        <w:trPr>
          <w:trHeight w:val="2880"/>
          <w:jc w:val="center"/>
        </w:trPr>
        <w:tc>
          <w:tcPr>
            <w:tcW w:w="5000" w:type="pct"/>
          </w:tcPr>
          <w:p w14:paraId="0DC8D1D8" w14:textId="77777777" w:rsidR="008B1511" w:rsidRDefault="008B1511" w:rsidP="00135832">
            <w:pPr>
              <w:pStyle w:val="NoSpacing"/>
              <w:jc w:val="center"/>
              <w:rPr>
                <w:rFonts w:ascii="Cambria" w:hAnsi="Cambria"/>
                <w:caps/>
                <w:color w:val="000080"/>
                <w:sz w:val="36"/>
                <w:szCs w:val="36"/>
                <w:lang w:eastAsia="en-US"/>
              </w:rPr>
            </w:pPr>
          </w:p>
          <w:p w14:paraId="6C26F86C" w14:textId="50B3BC80" w:rsidR="008B1511" w:rsidRDefault="008B1511" w:rsidP="00135832">
            <w:pPr>
              <w:pStyle w:val="NoSpacing"/>
              <w:jc w:val="center"/>
              <w:rPr>
                <w:rFonts w:ascii="Cambria" w:hAnsi="Cambria"/>
                <w:caps/>
                <w:color w:val="000080"/>
                <w:sz w:val="36"/>
                <w:szCs w:val="36"/>
                <w:lang w:eastAsia="en-US"/>
              </w:rPr>
            </w:pPr>
            <w:r>
              <w:rPr>
                <w:noProof/>
                <w:color w:val="1F497D"/>
                <w:lang w:eastAsia="en-US"/>
              </w:rPr>
              <w:drawing>
                <wp:inline distT="0" distB="0" distL="0" distR="0" wp14:anchorId="2E1546D7" wp14:editId="3AA9ADB4">
                  <wp:extent cx="2871216" cy="576072"/>
                  <wp:effectExtent l="0" t="0" r="5715" b="0"/>
                  <wp:docPr id="12" name="Picture 12" descr="cid:image001.jpg@01D1BCC2.14AC2B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01.jpg@01D1BCC2.14AC2B8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871216" cy="576072"/>
                          </a:xfrm>
                          <a:prstGeom prst="rect">
                            <a:avLst/>
                          </a:prstGeom>
                          <a:noFill/>
                          <a:ln>
                            <a:noFill/>
                          </a:ln>
                        </pic:spPr>
                      </pic:pic>
                    </a:graphicData>
                  </a:graphic>
                </wp:inline>
              </w:drawing>
            </w:r>
          </w:p>
          <w:p w14:paraId="44A6E48F" w14:textId="77777777" w:rsidR="008B1511" w:rsidRDefault="008B1511" w:rsidP="00135832">
            <w:pPr>
              <w:pStyle w:val="NoSpacing"/>
              <w:jc w:val="center"/>
              <w:rPr>
                <w:rFonts w:ascii="Cambria" w:hAnsi="Cambria"/>
                <w:caps/>
                <w:color w:val="000080"/>
                <w:sz w:val="36"/>
                <w:szCs w:val="36"/>
                <w:lang w:eastAsia="en-US"/>
              </w:rPr>
            </w:pPr>
          </w:p>
          <w:p w14:paraId="519B090E" w14:textId="77777777" w:rsidR="008B1511" w:rsidRDefault="008B1511" w:rsidP="00135832">
            <w:pPr>
              <w:pStyle w:val="NoSpacing"/>
              <w:jc w:val="center"/>
              <w:rPr>
                <w:rFonts w:ascii="Cambria" w:hAnsi="Cambria"/>
                <w:caps/>
                <w:color w:val="000080"/>
                <w:sz w:val="36"/>
                <w:szCs w:val="36"/>
                <w:lang w:eastAsia="en-US"/>
              </w:rPr>
            </w:pPr>
          </w:p>
          <w:p w14:paraId="1D997AAF" w14:textId="77777777" w:rsidR="00AB4BBF" w:rsidRDefault="00AB4BBF" w:rsidP="00135832">
            <w:pPr>
              <w:pStyle w:val="NoSpacing"/>
              <w:jc w:val="center"/>
              <w:rPr>
                <w:rFonts w:ascii="Cambria" w:hAnsi="Cambria"/>
                <w:caps/>
                <w:color w:val="000080"/>
                <w:sz w:val="36"/>
                <w:szCs w:val="36"/>
                <w:lang w:eastAsia="en-US"/>
              </w:rPr>
            </w:pPr>
          </w:p>
          <w:p w14:paraId="2BDA0259" w14:textId="3143541E" w:rsidR="00D3552D" w:rsidRPr="00A77285" w:rsidRDefault="00D3552D" w:rsidP="00135832">
            <w:pPr>
              <w:pStyle w:val="NoSpacing"/>
              <w:jc w:val="center"/>
              <w:rPr>
                <w:rFonts w:ascii="Cambria" w:hAnsi="Cambria"/>
                <w:caps/>
              </w:rPr>
            </w:pPr>
            <w:r w:rsidRPr="00A77285">
              <w:rPr>
                <w:rFonts w:ascii="Cambria" w:hAnsi="Cambria"/>
                <w:caps/>
                <w:color w:val="000080"/>
                <w:sz w:val="36"/>
                <w:szCs w:val="36"/>
                <w:lang w:eastAsia="en-US"/>
              </w:rPr>
              <w:t xml:space="preserve">STANDARD </w:t>
            </w:r>
            <w:r w:rsidR="00135832">
              <w:rPr>
                <w:rFonts w:ascii="Cambria" w:hAnsi="Cambria"/>
                <w:caps/>
                <w:color w:val="000080"/>
                <w:sz w:val="36"/>
                <w:szCs w:val="36"/>
                <w:lang w:eastAsia="en-US"/>
              </w:rPr>
              <w:t>TEMPLATE</w:t>
            </w:r>
          </w:p>
        </w:tc>
      </w:tr>
      <w:tr w:rsidR="00D3552D" w:rsidRPr="00A77285" w14:paraId="6B982B49" w14:textId="77777777" w:rsidTr="008B1511">
        <w:trPr>
          <w:trHeight w:val="6257"/>
          <w:jc w:val="center"/>
        </w:trPr>
        <w:tc>
          <w:tcPr>
            <w:tcW w:w="5000" w:type="pct"/>
            <w:tcBorders>
              <w:bottom w:val="single" w:sz="4" w:space="0" w:color="4F81BD"/>
            </w:tcBorders>
            <w:vAlign w:val="center"/>
          </w:tcPr>
          <w:p w14:paraId="341D8586" w14:textId="77777777" w:rsidR="00D3552D" w:rsidRPr="00A77285" w:rsidRDefault="00D3552D" w:rsidP="00D0629C">
            <w:pPr>
              <w:pStyle w:val="NoSpacing"/>
              <w:jc w:val="center"/>
              <w:rPr>
                <w:rFonts w:ascii="Cambria" w:hAnsi="Cambria"/>
                <w:b/>
                <w:sz w:val="72"/>
                <w:szCs w:val="72"/>
              </w:rPr>
            </w:pPr>
            <w:r w:rsidRPr="003E7959">
              <w:rPr>
                <w:rFonts w:ascii="Cambria" w:hAnsi="Cambria"/>
                <w:b/>
                <w:sz w:val="48"/>
                <w:szCs w:val="48"/>
              </w:rPr>
              <w:t>STANDARD FORM OF AGREEMENT    for Use by World Bank Borrowers</w:t>
            </w:r>
          </w:p>
        </w:tc>
      </w:tr>
      <w:tr w:rsidR="00D3552D" w:rsidRPr="00A77285" w14:paraId="663AEED2" w14:textId="77777777" w:rsidTr="00D0629C">
        <w:trPr>
          <w:trHeight w:val="720"/>
          <w:jc w:val="center"/>
        </w:trPr>
        <w:tc>
          <w:tcPr>
            <w:tcW w:w="5000" w:type="pct"/>
            <w:tcBorders>
              <w:top w:val="single" w:sz="4" w:space="0" w:color="4F81BD"/>
            </w:tcBorders>
            <w:vAlign w:val="center"/>
          </w:tcPr>
          <w:p w14:paraId="47C185E8" w14:textId="3BAFD3C1" w:rsidR="00D3552D" w:rsidRPr="00A77285" w:rsidRDefault="00D3552D" w:rsidP="00F233C1">
            <w:pPr>
              <w:pStyle w:val="NoSpacing"/>
              <w:jc w:val="center"/>
              <w:rPr>
                <w:rFonts w:ascii="Cambria" w:hAnsi="Cambria"/>
                <w:sz w:val="44"/>
                <w:szCs w:val="44"/>
              </w:rPr>
            </w:pPr>
            <w:r>
              <w:rPr>
                <w:rFonts w:ascii="Cambria" w:hAnsi="Cambria"/>
                <w:sz w:val="44"/>
                <w:szCs w:val="44"/>
              </w:rPr>
              <w:t>Provision of Technical Assistance</w:t>
            </w:r>
            <w:r w:rsidRPr="002A6DB3">
              <w:rPr>
                <w:rFonts w:ascii="Cambria" w:hAnsi="Cambria"/>
                <w:sz w:val="44"/>
                <w:szCs w:val="44"/>
              </w:rPr>
              <w:t xml:space="preserve"> by </w:t>
            </w:r>
            <w:r w:rsidR="00BE4242">
              <w:rPr>
                <w:rFonts w:ascii="Cambria" w:hAnsi="Cambria"/>
                <w:sz w:val="44"/>
                <w:szCs w:val="44"/>
              </w:rPr>
              <w:t>U</w:t>
            </w:r>
            <w:r w:rsidR="00F233C1">
              <w:rPr>
                <w:rFonts w:ascii="Cambria" w:hAnsi="Cambria"/>
                <w:sz w:val="44"/>
                <w:szCs w:val="44"/>
              </w:rPr>
              <w:t>NIDO</w:t>
            </w:r>
            <w:r w:rsidR="00BE4242" w:rsidRPr="002A6DB3">
              <w:rPr>
                <w:rFonts w:ascii="Cambria" w:hAnsi="Cambria"/>
                <w:sz w:val="44"/>
                <w:szCs w:val="44"/>
              </w:rPr>
              <w:t xml:space="preserve"> </w:t>
            </w:r>
            <w:r w:rsidRPr="002A6DB3">
              <w:rPr>
                <w:rFonts w:ascii="Cambria" w:hAnsi="Cambria"/>
                <w:sz w:val="44"/>
                <w:szCs w:val="44"/>
              </w:rPr>
              <w:t>under Bank-Financed Projects</w:t>
            </w:r>
          </w:p>
        </w:tc>
      </w:tr>
      <w:tr w:rsidR="00D3552D" w:rsidRPr="00A77285" w14:paraId="371A4A66" w14:textId="77777777" w:rsidTr="00D0629C">
        <w:trPr>
          <w:trHeight w:val="360"/>
          <w:jc w:val="center"/>
        </w:trPr>
        <w:tc>
          <w:tcPr>
            <w:tcW w:w="5000" w:type="pct"/>
            <w:vAlign w:val="center"/>
          </w:tcPr>
          <w:p w14:paraId="2CE70E3F" w14:textId="17C050F2" w:rsidR="00D3552D" w:rsidRPr="007E7AFC" w:rsidRDefault="00D3552D" w:rsidP="00677BD0">
            <w:pPr>
              <w:pStyle w:val="NoSpacing"/>
              <w:jc w:val="center"/>
              <w:rPr>
                <w:rFonts w:eastAsia="Times New Roman"/>
              </w:rPr>
            </w:pPr>
          </w:p>
        </w:tc>
      </w:tr>
      <w:tr w:rsidR="00D3552D" w:rsidRPr="00A77285" w14:paraId="01C28D80" w14:textId="77777777" w:rsidTr="00D0629C">
        <w:trPr>
          <w:trHeight w:val="360"/>
          <w:jc w:val="center"/>
        </w:trPr>
        <w:tc>
          <w:tcPr>
            <w:tcW w:w="5000" w:type="pct"/>
            <w:vAlign w:val="center"/>
          </w:tcPr>
          <w:p w14:paraId="06A4F7C9" w14:textId="77777777" w:rsidR="00D3552D" w:rsidRPr="007E7AFC" w:rsidRDefault="00D3552D" w:rsidP="00D0629C">
            <w:pPr>
              <w:pStyle w:val="NoSpacing"/>
              <w:jc w:val="center"/>
              <w:rPr>
                <w:rFonts w:eastAsia="Times New Roman"/>
                <w:b/>
                <w:bCs/>
              </w:rPr>
            </w:pPr>
          </w:p>
        </w:tc>
      </w:tr>
      <w:tr w:rsidR="00D3552D" w:rsidRPr="00A77285" w14:paraId="6E7F13E2" w14:textId="77777777" w:rsidTr="00D0629C">
        <w:trPr>
          <w:trHeight w:val="360"/>
          <w:jc w:val="center"/>
        </w:trPr>
        <w:tc>
          <w:tcPr>
            <w:tcW w:w="5000" w:type="pct"/>
            <w:vAlign w:val="center"/>
          </w:tcPr>
          <w:p w14:paraId="1FBB12D0" w14:textId="77777777" w:rsidR="00D3552D" w:rsidRPr="007E7AFC" w:rsidRDefault="00D3552D" w:rsidP="00D0629C">
            <w:pPr>
              <w:pStyle w:val="NoSpacing"/>
              <w:jc w:val="center"/>
              <w:rPr>
                <w:rFonts w:eastAsia="Times New Roman"/>
                <w:b/>
                <w:bCs/>
              </w:rPr>
            </w:pPr>
          </w:p>
          <w:p w14:paraId="66CD6897" w14:textId="77777777" w:rsidR="00D3552D" w:rsidRPr="007E7AFC" w:rsidRDefault="00D3552D" w:rsidP="00D0629C">
            <w:pPr>
              <w:pStyle w:val="NoSpacing"/>
              <w:jc w:val="center"/>
              <w:rPr>
                <w:rFonts w:eastAsia="Times New Roman"/>
                <w:b/>
                <w:bCs/>
              </w:rPr>
            </w:pPr>
          </w:p>
          <w:p w14:paraId="24043F47" w14:textId="77777777" w:rsidR="00AB4BBF" w:rsidRDefault="00AB4BBF" w:rsidP="00D0629C">
            <w:pPr>
              <w:pStyle w:val="NoSpacing"/>
              <w:jc w:val="center"/>
              <w:rPr>
                <w:rFonts w:eastAsia="Times New Roman"/>
                <w:b/>
                <w:bCs/>
              </w:rPr>
            </w:pPr>
          </w:p>
          <w:p w14:paraId="51FC4701" w14:textId="77777777" w:rsidR="00AB4BBF" w:rsidRDefault="00AB4BBF" w:rsidP="00D0629C">
            <w:pPr>
              <w:pStyle w:val="NoSpacing"/>
              <w:jc w:val="center"/>
              <w:rPr>
                <w:rFonts w:eastAsia="Times New Roman"/>
                <w:b/>
                <w:bCs/>
              </w:rPr>
            </w:pPr>
          </w:p>
          <w:p w14:paraId="31EA64AE" w14:textId="77777777" w:rsidR="00D3552D" w:rsidRPr="007E7AFC" w:rsidRDefault="00D3552D" w:rsidP="00D0629C">
            <w:pPr>
              <w:pStyle w:val="NoSpacing"/>
              <w:jc w:val="center"/>
              <w:rPr>
                <w:rFonts w:eastAsia="Times New Roman"/>
                <w:b/>
                <w:bCs/>
              </w:rPr>
            </w:pPr>
          </w:p>
          <w:p w14:paraId="0825342B" w14:textId="77777777" w:rsidR="00D3552D" w:rsidRPr="007E7AFC" w:rsidRDefault="00D3552D" w:rsidP="00D0629C">
            <w:pPr>
              <w:pStyle w:val="NoSpacing"/>
              <w:jc w:val="center"/>
              <w:rPr>
                <w:rFonts w:eastAsia="Times New Roman"/>
                <w:b/>
                <w:bCs/>
              </w:rPr>
            </w:pPr>
            <w:r w:rsidRPr="007E7AFC">
              <w:rPr>
                <w:rFonts w:eastAsia="Times New Roman"/>
                <w:b/>
                <w:bCs/>
              </w:rPr>
              <w:t>v.1</w:t>
            </w:r>
          </w:p>
          <w:p w14:paraId="164EF7A4" w14:textId="5DB37B84" w:rsidR="00D3552D" w:rsidRPr="007E7AFC" w:rsidRDefault="00F233C1" w:rsidP="004408E8">
            <w:pPr>
              <w:pStyle w:val="NoSpacing"/>
              <w:jc w:val="center"/>
              <w:rPr>
                <w:rFonts w:eastAsia="Times New Roman"/>
                <w:b/>
                <w:bCs/>
              </w:rPr>
            </w:pPr>
            <w:r>
              <w:rPr>
                <w:rFonts w:eastAsia="Times New Roman"/>
                <w:b/>
                <w:bCs/>
              </w:rPr>
              <w:t>June</w:t>
            </w:r>
            <w:r w:rsidR="00443D43">
              <w:rPr>
                <w:rFonts w:eastAsia="Times New Roman"/>
                <w:b/>
                <w:bCs/>
              </w:rPr>
              <w:t>,</w:t>
            </w:r>
            <w:r w:rsidR="00E34160">
              <w:rPr>
                <w:rFonts w:eastAsia="Times New Roman"/>
                <w:b/>
                <w:bCs/>
              </w:rPr>
              <w:t xml:space="preserve"> </w:t>
            </w:r>
            <w:r w:rsidR="004408E8">
              <w:rPr>
                <w:rFonts w:eastAsia="Times New Roman"/>
                <w:b/>
                <w:bCs/>
              </w:rPr>
              <w:t>2016</w:t>
            </w:r>
          </w:p>
        </w:tc>
      </w:tr>
    </w:tbl>
    <w:p w14:paraId="1C2AC5FB" w14:textId="77777777" w:rsidR="00D3552D" w:rsidRPr="00A77285" w:rsidRDefault="00D3552D" w:rsidP="008D66B0"/>
    <w:p w14:paraId="2FF9F1D8" w14:textId="77777777" w:rsidR="00D3552D" w:rsidRPr="00A77285" w:rsidRDefault="00D3552D" w:rsidP="008D66B0"/>
    <w:p w14:paraId="22BFC622" w14:textId="77777777" w:rsidR="00D3552D" w:rsidRPr="00A77285" w:rsidRDefault="00D3552D" w:rsidP="008D66B0">
      <w:pPr>
        <w:rPr>
          <w:b/>
          <w:color w:val="000000"/>
          <w:sz w:val="24"/>
          <w:szCs w:val="24"/>
        </w:rPr>
      </w:pPr>
      <w:r w:rsidRPr="00A77285">
        <w:rPr>
          <w:color w:val="000000"/>
          <w:szCs w:val="24"/>
        </w:rPr>
        <w:br w:type="page"/>
      </w:r>
    </w:p>
    <w:p w14:paraId="3220D7F3" w14:textId="77777777" w:rsidR="00D3552D" w:rsidRPr="008C43DD" w:rsidRDefault="00D3552D" w:rsidP="008D66B0">
      <w:pPr>
        <w:pStyle w:val="Title"/>
        <w:jc w:val="left"/>
        <w:rPr>
          <w:rFonts w:ascii="Times New Roman" w:hAnsi="Times New Roman"/>
          <w:b/>
          <w:szCs w:val="24"/>
        </w:rPr>
      </w:pPr>
      <w:r w:rsidRPr="008C43DD">
        <w:rPr>
          <w:rFonts w:ascii="Times New Roman" w:hAnsi="Times New Roman"/>
          <w:szCs w:val="24"/>
        </w:rPr>
        <w:lastRenderedPageBreak/>
        <w:t xml:space="preserve">This document is subject to copyright. </w:t>
      </w:r>
    </w:p>
    <w:p w14:paraId="310957B3" w14:textId="77777777" w:rsidR="00D3552D" w:rsidRPr="008C43DD" w:rsidRDefault="00D3552D" w:rsidP="008D66B0">
      <w:pPr>
        <w:pStyle w:val="Title"/>
        <w:jc w:val="left"/>
        <w:rPr>
          <w:rFonts w:ascii="Times New Roman" w:hAnsi="Times New Roman"/>
          <w:b/>
          <w:szCs w:val="24"/>
        </w:rPr>
      </w:pPr>
    </w:p>
    <w:p w14:paraId="4E76405F" w14:textId="77777777" w:rsidR="00D3552D" w:rsidRPr="00A77285" w:rsidRDefault="00D3552D" w:rsidP="008D66B0">
      <w:pPr>
        <w:pStyle w:val="Title"/>
        <w:jc w:val="both"/>
        <w:rPr>
          <w:rFonts w:ascii="Times New Roman" w:hAnsi="Times New Roman"/>
          <w:b/>
          <w:szCs w:val="24"/>
        </w:rPr>
      </w:pPr>
      <w:r w:rsidRPr="008C43DD">
        <w:rPr>
          <w:rFonts w:ascii="Times New Roman" w:hAnsi="Times New Roman"/>
          <w:szCs w:val="24"/>
        </w:rPr>
        <w:t>This document may be used and reproduced for non-commercial purposes only. Any commercial use, including without limitation reselling, charging to access, redistribution, or for derivative works such as unofficial translations based on these documents, is not allowed.</w:t>
      </w:r>
      <w:r w:rsidRPr="00A77285">
        <w:rPr>
          <w:rFonts w:ascii="Times New Roman" w:hAnsi="Times New Roman"/>
          <w:szCs w:val="24"/>
        </w:rPr>
        <w:t xml:space="preserve"> </w:t>
      </w:r>
    </w:p>
    <w:p w14:paraId="29906E41" w14:textId="77777777" w:rsidR="00D3552D" w:rsidRPr="00A77285" w:rsidRDefault="00D3552D" w:rsidP="008D66B0">
      <w:pPr>
        <w:rPr>
          <w:sz w:val="24"/>
          <w:szCs w:val="24"/>
        </w:rPr>
      </w:pPr>
      <w:r w:rsidRPr="00A77285">
        <w:rPr>
          <w:b/>
          <w:szCs w:val="24"/>
        </w:rPr>
        <w:br w:type="page"/>
      </w:r>
    </w:p>
    <w:p w14:paraId="20CCBEA9" w14:textId="77777777" w:rsidR="00D3552D" w:rsidRPr="006A6AEA" w:rsidRDefault="00D3552D" w:rsidP="008D66B0">
      <w:pPr>
        <w:pStyle w:val="Title"/>
        <w:rPr>
          <w:rFonts w:ascii="Times New Roman" w:hAnsi="Times New Roman"/>
          <w:color w:val="000000"/>
          <w:szCs w:val="28"/>
        </w:rPr>
      </w:pPr>
      <w:r w:rsidRPr="008C43DD">
        <w:rPr>
          <w:rFonts w:ascii="Times New Roman" w:hAnsi="Times New Roman"/>
          <w:b/>
          <w:color w:val="000000"/>
          <w:szCs w:val="28"/>
        </w:rPr>
        <w:lastRenderedPageBreak/>
        <w:t>Foreword</w:t>
      </w:r>
    </w:p>
    <w:p w14:paraId="69BB2C0A" w14:textId="77777777" w:rsidR="00D3552D" w:rsidRPr="006A6AEA" w:rsidRDefault="00D3552D" w:rsidP="008D66B0">
      <w:pPr>
        <w:pStyle w:val="Title"/>
        <w:rPr>
          <w:rFonts w:ascii="Times New Roman" w:hAnsi="Times New Roman"/>
          <w:color w:val="000000"/>
          <w:szCs w:val="28"/>
        </w:rPr>
      </w:pPr>
    </w:p>
    <w:p w14:paraId="19FF5D7B" w14:textId="617A7047" w:rsidR="00D3552D" w:rsidRDefault="00D3552D" w:rsidP="00EA31F7">
      <w:pPr>
        <w:pStyle w:val="Title"/>
        <w:numPr>
          <w:ilvl w:val="0"/>
          <w:numId w:val="5"/>
        </w:numPr>
        <w:ind w:left="360"/>
        <w:jc w:val="both"/>
        <w:rPr>
          <w:rFonts w:ascii="Times New Roman" w:hAnsi="Times New Roman"/>
          <w:color w:val="000000"/>
          <w:szCs w:val="24"/>
        </w:rPr>
      </w:pPr>
      <w:r w:rsidRPr="006A6AEA">
        <w:rPr>
          <w:rFonts w:ascii="Times New Roman" w:hAnsi="Times New Roman"/>
          <w:color w:val="000000"/>
          <w:szCs w:val="24"/>
        </w:rPr>
        <w:t xml:space="preserve">This </w:t>
      </w:r>
      <w:r w:rsidR="00B87BED">
        <w:rPr>
          <w:rFonts w:ascii="Times New Roman" w:hAnsi="Times New Roman"/>
          <w:color w:val="000000"/>
          <w:szCs w:val="24"/>
        </w:rPr>
        <w:t>Technical Assistance Standard</w:t>
      </w:r>
      <w:r w:rsidRPr="006A6AEA">
        <w:rPr>
          <w:rFonts w:ascii="Times New Roman" w:hAnsi="Times New Roman"/>
          <w:color w:val="000000"/>
          <w:szCs w:val="24"/>
        </w:rPr>
        <w:t xml:space="preserve"> Form of Agreement </w:t>
      </w:r>
      <w:r w:rsidR="008337A2" w:rsidRPr="006A6AEA">
        <w:rPr>
          <w:rFonts w:ascii="Times New Roman" w:hAnsi="Times New Roman"/>
          <w:color w:val="000000"/>
          <w:szCs w:val="24"/>
        </w:rPr>
        <w:t>(</w:t>
      </w:r>
      <w:r w:rsidR="00F82D5C">
        <w:rPr>
          <w:rFonts w:ascii="Times New Roman" w:hAnsi="Times New Roman"/>
          <w:color w:val="000000"/>
          <w:szCs w:val="24"/>
        </w:rPr>
        <w:t xml:space="preserve">a </w:t>
      </w:r>
      <w:r w:rsidR="008337A2" w:rsidRPr="006A6AEA">
        <w:rPr>
          <w:rFonts w:ascii="Times New Roman" w:hAnsi="Times New Roman"/>
          <w:color w:val="000000"/>
          <w:szCs w:val="24"/>
        </w:rPr>
        <w:t xml:space="preserve">contract form) </w:t>
      </w:r>
      <w:r w:rsidRPr="006A6AEA">
        <w:rPr>
          <w:rFonts w:ascii="Times New Roman" w:hAnsi="Times New Roman"/>
          <w:color w:val="000000"/>
          <w:szCs w:val="24"/>
        </w:rPr>
        <w:t xml:space="preserve">is </w:t>
      </w:r>
      <w:r w:rsidR="009240AD" w:rsidRPr="006A6AEA">
        <w:rPr>
          <w:rFonts w:ascii="Times New Roman" w:hAnsi="Times New Roman"/>
          <w:color w:val="000000"/>
          <w:szCs w:val="24"/>
        </w:rPr>
        <w:t>the</w:t>
      </w:r>
      <w:r w:rsidRPr="006A6AEA">
        <w:rPr>
          <w:rFonts w:ascii="Times New Roman" w:hAnsi="Times New Roman"/>
          <w:color w:val="000000"/>
          <w:szCs w:val="24"/>
        </w:rPr>
        <w:t xml:space="preserve"> result of cooperation between the World Bank (“</w:t>
      </w:r>
      <w:r w:rsidR="009240AD" w:rsidRPr="006A6AEA">
        <w:rPr>
          <w:rFonts w:ascii="Times New Roman" w:hAnsi="Times New Roman"/>
          <w:color w:val="000000"/>
          <w:szCs w:val="24"/>
        </w:rPr>
        <w:t xml:space="preserve">the </w:t>
      </w:r>
      <w:r w:rsidRPr="006A6AEA">
        <w:rPr>
          <w:rFonts w:ascii="Times New Roman" w:hAnsi="Times New Roman"/>
          <w:color w:val="000000"/>
          <w:szCs w:val="24"/>
        </w:rPr>
        <w:t>Bank”)</w:t>
      </w:r>
      <w:r w:rsidRPr="006A6AEA">
        <w:rPr>
          <w:rStyle w:val="FootnoteReference"/>
          <w:rFonts w:ascii="Times New Roman" w:hAnsi="Times New Roman"/>
          <w:color w:val="000000"/>
          <w:szCs w:val="24"/>
        </w:rPr>
        <w:footnoteReference w:id="1"/>
      </w:r>
      <w:r w:rsidRPr="006A6AEA">
        <w:rPr>
          <w:rFonts w:ascii="Times New Roman" w:hAnsi="Times New Roman"/>
          <w:color w:val="000000"/>
          <w:szCs w:val="24"/>
        </w:rPr>
        <w:t xml:space="preserve"> and the United Nations </w:t>
      </w:r>
      <w:r w:rsidR="007F4CFA">
        <w:rPr>
          <w:rFonts w:ascii="Times New Roman" w:hAnsi="Times New Roman"/>
          <w:color w:val="000000"/>
          <w:szCs w:val="24"/>
        </w:rPr>
        <w:t>Industrial Development Organization</w:t>
      </w:r>
      <w:r w:rsidRPr="006A6AEA">
        <w:rPr>
          <w:rFonts w:ascii="Times New Roman" w:hAnsi="Times New Roman"/>
          <w:color w:val="000000"/>
          <w:szCs w:val="24"/>
        </w:rPr>
        <w:t xml:space="preserve"> (“</w:t>
      </w:r>
      <w:r w:rsidR="00BE4242" w:rsidRPr="006A6AEA">
        <w:rPr>
          <w:rFonts w:ascii="Times New Roman" w:hAnsi="Times New Roman"/>
          <w:color w:val="000000"/>
          <w:szCs w:val="24"/>
        </w:rPr>
        <w:t>UN</w:t>
      </w:r>
      <w:r w:rsidR="007F4CFA">
        <w:rPr>
          <w:rFonts w:ascii="Times New Roman" w:hAnsi="Times New Roman"/>
          <w:color w:val="000000"/>
          <w:szCs w:val="24"/>
        </w:rPr>
        <w:t>IDO</w:t>
      </w:r>
      <w:r w:rsidRPr="006A6AEA">
        <w:rPr>
          <w:rFonts w:ascii="Times New Roman" w:hAnsi="Times New Roman"/>
          <w:color w:val="000000"/>
          <w:szCs w:val="24"/>
        </w:rPr>
        <w:t>”).</w:t>
      </w:r>
      <w:r w:rsidR="004B2522">
        <w:rPr>
          <w:rFonts w:ascii="Times New Roman" w:hAnsi="Times New Roman"/>
          <w:color w:val="000000"/>
          <w:szCs w:val="24"/>
        </w:rPr>
        <w:t xml:space="preserve"> It </w:t>
      </w:r>
      <w:r w:rsidR="004B2522" w:rsidRPr="000336FB">
        <w:rPr>
          <w:rFonts w:ascii="Times New Roman" w:hAnsi="Times New Roman"/>
          <w:color w:val="000000"/>
          <w:szCs w:val="24"/>
        </w:rPr>
        <w:t xml:space="preserve">should be used when UNIDO is engaged by the Government </w:t>
      </w:r>
      <w:r w:rsidR="00304489" w:rsidRPr="003477B4">
        <w:rPr>
          <w:rFonts w:ascii="Times New Roman" w:hAnsi="Times New Roman"/>
          <w:color w:val="000000"/>
          <w:szCs w:val="24"/>
        </w:rPr>
        <w:t xml:space="preserve">to provide </w:t>
      </w:r>
      <w:r w:rsidR="00557758" w:rsidRPr="003477B4">
        <w:rPr>
          <w:rFonts w:ascii="Times New Roman" w:hAnsi="Times New Roman"/>
          <w:color w:val="000000"/>
          <w:szCs w:val="24"/>
        </w:rPr>
        <w:t>advisory</w:t>
      </w:r>
      <w:r w:rsidR="00561A90" w:rsidRPr="003477B4">
        <w:rPr>
          <w:rFonts w:ascii="Times New Roman" w:hAnsi="Times New Roman"/>
          <w:color w:val="000000"/>
          <w:szCs w:val="24"/>
        </w:rPr>
        <w:t xml:space="preserve"> services</w:t>
      </w:r>
      <w:r w:rsidR="00304489" w:rsidRPr="003477B4">
        <w:rPr>
          <w:rFonts w:ascii="Times New Roman" w:hAnsi="Times New Roman"/>
          <w:color w:val="000000"/>
          <w:szCs w:val="24"/>
        </w:rPr>
        <w:t xml:space="preserve"> or technical assistance services</w:t>
      </w:r>
      <w:r w:rsidR="00304489" w:rsidRPr="003477B4">
        <w:rPr>
          <w:rStyle w:val="CommentReference"/>
        </w:rPr>
        <w:t>.</w:t>
      </w:r>
      <w:r w:rsidR="004B2522" w:rsidRPr="003477B4">
        <w:rPr>
          <w:rFonts w:ascii="Times New Roman" w:hAnsi="Times New Roman"/>
          <w:color w:val="000000"/>
          <w:szCs w:val="24"/>
        </w:rPr>
        <w:t xml:space="preserve"> When UNIDO’s assistance involves implementation of </w:t>
      </w:r>
      <w:r w:rsidR="00304489" w:rsidRPr="003477B4">
        <w:rPr>
          <w:rFonts w:ascii="Times New Roman" w:hAnsi="Times New Roman"/>
          <w:color w:val="000000"/>
          <w:szCs w:val="24"/>
        </w:rPr>
        <w:t>“</w:t>
      </w:r>
      <w:r w:rsidR="00561A90" w:rsidRPr="003477B4">
        <w:rPr>
          <w:rFonts w:ascii="Times New Roman" w:hAnsi="Times New Roman"/>
          <w:color w:val="000000"/>
          <w:szCs w:val="24"/>
        </w:rPr>
        <w:t>t</w:t>
      </w:r>
      <w:r w:rsidR="006374EB" w:rsidRPr="003477B4">
        <w:rPr>
          <w:rFonts w:ascii="Times New Roman" w:hAnsi="Times New Roman"/>
          <w:color w:val="000000"/>
          <w:szCs w:val="24"/>
        </w:rPr>
        <w:t xml:space="preserve">echnical cooperation programmes </w:t>
      </w:r>
      <w:r w:rsidR="00561A90" w:rsidRPr="003477B4">
        <w:rPr>
          <w:rFonts w:ascii="Times New Roman" w:hAnsi="Times New Roman"/>
          <w:color w:val="000000"/>
          <w:szCs w:val="24"/>
        </w:rPr>
        <w:t>or projects</w:t>
      </w:r>
      <w:r w:rsidR="00304489" w:rsidRPr="003477B4">
        <w:rPr>
          <w:rFonts w:ascii="Times New Roman" w:hAnsi="Times New Roman"/>
          <w:color w:val="000000"/>
          <w:szCs w:val="24"/>
        </w:rPr>
        <w:t>”</w:t>
      </w:r>
      <w:r w:rsidR="004B2522" w:rsidRPr="003477B4">
        <w:rPr>
          <w:rFonts w:ascii="Times New Roman" w:hAnsi="Times New Roman"/>
          <w:color w:val="000000"/>
          <w:szCs w:val="24"/>
        </w:rPr>
        <w:t xml:space="preserve">, an Output-based </w:t>
      </w:r>
      <w:r w:rsidR="00B87BED" w:rsidRPr="003477B4">
        <w:rPr>
          <w:rFonts w:ascii="Times New Roman" w:hAnsi="Times New Roman"/>
          <w:color w:val="000000"/>
          <w:szCs w:val="24"/>
        </w:rPr>
        <w:t xml:space="preserve">Standard </w:t>
      </w:r>
      <w:r w:rsidR="004B2522" w:rsidRPr="003477B4">
        <w:rPr>
          <w:rFonts w:ascii="Times New Roman" w:hAnsi="Times New Roman"/>
          <w:color w:val="000000"/>
          <w:szCs w:val="24"/>
        </w:rPr>
        <w:t>Form of Agreement shall be used.</w:t>
      </w:r>
      <w:r w:rsidR="004B2522" w:rsidRPr="006374EB">
        <w:rPr>
          <w:rFonts w:ascii="Times New Roman" w:hAnsi="Times New Roman"/>
          <w:color w:val="000000"/>
          <w:szCs w:val="24"/>
        </w:rPr>
        <w:t xml:space="preserve"> </w:t>
      </w:r>
    </w:p>
    <w:p w14:paraId="3AD93199" w14:textId="77777777" w:rsidR="00B87BED" w:rsidRPr="006374EB" w:rsidRDefault="00B87BED" w:rsidP="00B87BED">
      <w:pPr>
        <w:pStyle w:val="Title"/>
        <w:jc w:val="both"/>
        <w:rPr>
          <w:rFonts w:ascii="Times New Roman" w:hAnsi="Times New Roman"/>
          <w:color w:val="000000"/>
          <w:szCs w:val="24"/>
        </w:rPr>
      </w:pPr>
    </w:p>
    <w:p w14:paraId="5F229A39" w14:textId="395091A6" w:rsidR="00D3552D" w:rsidRPr="006374EB" w:rsidRDefault="00D3552D" w:rsidP="00EA31F7">
      <w:pPr>
        <w:pStyle w:val="Title"/>
        <w:numPr>
          <w:ilvl w:val="0"/>
          <w:numId w:val="5"/>
        </w:numPr>
        <w:ind w:left="360"/>
        <w:jc w:val="both"/>
        <w:rPr>
          <w:rFonts w:ascii="Times New Roman" w:hAnsi="Times New Roman"/>
          <w:szCs w:val="24"/>
        </w:rPr>
      </w:pPr>
      <w:r w:rsidRPr="006374EB">
        <w:rPr>
          <w:rFonts w:ascii="Times New Roman" w:hAnsi="Times New Roman"/>
          <w:szCs w:val="24"/>
        </w:rPr>
        <w:t>The completion date of the Agreement and the delivery of the last</w:t>
      </w:r>
      <w:r w:rsidR="007D3C94">
        <w:rPr>
          <w:rFonts w:ascii="Times New Roman" w:hAnsi="Times New Roman"/>
          <w:szCs w:val="24"/>
        </w:rPr>
        <w:t xml:space="preserve"> deliverable </w:t>
      </w:r>
      <w:r w:rsidRPr="006374EB">
        <w:rPr>
          <w:rFonts w:ascii="Times New Roman" w:hAnsi="Times New Roman"/>
          <w:szCs w:val="24"/>
        </w:rPr>
        <w:t xml:space="preserve">cannot exceed the </w:t>
      </w:r>
      <w:r w:rsidR="00676EF9" w:rsidRPr="006374EB">
        <w:rPr>
          <w:rFonts w:ascii="Times New Roman" w:hAnsi="Times New Roman"/>
          <w:szCs w:val="24"/>
        </w:rPr>
        <w:t xml:space="preserve">Loan/Credit/Grant’s </w:t>
      </w:r>
      <w:r w:rsidRPr="006374EB">
        <w:rPr>
          <w:rFonts w:ascii="Times New Roman" w:hAnsi="Times New Roman"/>
          <w:szCs w:val="24"/>
        </w:rPr>
        <w:t xml:space="preserve">closing date. </w:t>
      </w:r>
    </w:p>
    <w:p w14:paraId="4D835678" w14:textId="77777777" w:rsidR="00D3552D" w:rsidRPr="006374EB" w:rsidRDefault="00D3552D" w:rsidP="008D66B0">
      <w:pPr>
        <w:pStyle w:val="ListParagraph"/>
        <w:ind w:left="360"/>
        <w:rPr>
          <w:rFonts w:ascii="Times New Roman" w:hAnsi="Times New Roman"/>
          <w:color w:val="auto"/>
          <w:szCs w:val="24"/>
        </w:rPr>
      </w:pPr>
    </w:p>
    <w:p w14:paraId="42992AA9" w14:textId="2E2D8F9F" w:rsidR="00D3552D" w:rsidRPr="006374EB" w:rsidRDefault="00D3552D" w:rsidP="00EA31F7">
      <w:pPr>
        <w:pStyle w:val="Title"/>
        <w:numPr>
          <w:ilvl w:val="0"/>
          <w:numId w:val="5"/>
        </w:numPr>
        <w:ind w:left="360"/>
        <w:jc w:val="both"/>
        <w:rPr>
          <w:rFonts w:ascii="Times New Roman" w:hAnsi="Times New Roman"/>
          <w:szCs w:val="24"/>
        </w:rPr>
      </w:pPr>
      <w:r w:rsidRPr="006374EB">
        <w:rPr>
          <w:rFonts w:ascii="Times New Roman" w:hAnsi="Times New Roman"/>
          <w:szCs w:val="24"/>
        </w:rPr>
        <w:t xml:space="preserve">The text shown in </w:t>
      </w:r>
      <w:r w:rsidR="009240AD" w:rsidRPr="006374EB">
        <w:rPr>
          <w:rFonts w:ascii="Times New Roman" w:hAnsi="Times New Roman"/>
          <w:i/>
          <w:szCs w:val="24"/>
        </w:rPr>
        <w:t>i</w:t>
      </w:r>
      <w:r w:rsidRPr="006374EB">
        <w:rPr>
          <w:rFonts w:ascii="Times New Roman" w:hAnsi="Times New Roman"/>
          <w:i/>
          <w:szCs w:val="24"/>
        </w:rPr>
        <w:t>talics</w:t>
      </w:r>
      <w:r w:rsidRPr="006374EB">
        <w:rPr>
          <w:rFonts w:ascii="Times New Roman" w:hAnsi="Times New Roman"/>
          <w:szCs w:val="24"/>
        </w:rPr>
        <w:t xml:space="preserve"> is “</w:t>
      </w:r>
      <w:r w:rsidR="004B2522" w:rsidRPr="006374EB">
        <w:rPr>
          <w:rFonts w:ascii="Times New Roman" w:hAnsi="Times New Roman"/>
          <w:i/>
          <w:szCs w:val="24"/>
        </w:rPr>
        <w:t>Notes to Users</w:t>
      </w:r>
      <w:r w:rsidRPr="006374EB">
        <w:rPr>
          <w:rFonts w:ascii="Times New Roman" w:hAnsi="Times New Roman"/>
          <w:szCs w:val="24"/>
        </w:rPr>
        <w:t>”</w:t>
      </w:r>
      <w:r w:rsidR="009240AD" w:rsidRPr="006374EB">
        <w:rPr>
          <w:rFonts w:ascii="Times New Roman" w:hAnsi="Times New Roman"/>
          <w:szCs w:val="24"/>
        </w:rPr>
        <w:t xml:space="preserve">, which </w:t>
      </w:r>
      <w:r w:rsidRPr="006374EB">
        <w:rPr>
          <w:rFonts w:ascii="Times New Roman" w:hAnsi="Times New Roman"/>
          <w:szCs w:val="24"/>
        </w:rPr>
        <w:t xml:space="preserve">provide guidance to the implementing entity of the Borrower </w:t>
      </w:r>
      <w:r w:rsidR="00BE4242" w:rsidRPr="006374EB">
        <w:rPr>
          <w:rFonts w:ascii="Times New Roman" w:hAnsi="Times New Roman"/>
          <w:szCs w:val="24"/>
        </w:rPr>
        <w:t xml:space="preserve">and to </w:t>
      </w:r>
      <w:r w:rsidR="004B2522" w:rsidRPr="006374EB">
        <w:rPr>
          <w:rFonts w:ascii="Times New Roman" w:hAnsi="Times New Roman"/>
          <w:szCs w:val="24"/>
        </w:rPr>
        <w:t>UNIDO task team</w:t>
      </w:r>
      <w:r w:rsidR="00BE4242" w:rsidRPr="006374EB">
        <w:rPr>
          <w:rFonts w:ascii="Times New Roman" w:hAnsi="Times New Roman"/>
          <w:szCs w:val="24"/>
        </w:rPr>
        <w:t xml:space="preserve"> </w:t>
      </w:r>
      <w:r w:rsidRPr="006374EB">
        <w:rPr>
          <w:rFonts w:ascii="Times New Roman" w:hAnsi="Times New Roman"/>
          <w:szCs w:val="24"/>
        </w:rPr>
        <w:t xml:space="preserve">in preparing a specific Agreement. These </w:t>
      </w:r>
      <w:r w:rsidR="009240AD" w:rsidRPr="006374EB">
        <w:rPr>
          <w:rFonts w:ascii="Times New Roman" w:hAnsi="Times New Roman"/>
          <w:i/>
          <w:szCs w:val="24"/>
        </w:rPr>
        <w:t>italicized</w:t>
      </w:r>
      <w:r w:rsidR="009240AD" w:rsidRPr="006374EB">
        <w:rPr>
          <w:rFonts w:ascii="Times New Roman" w:hAnsi="Times New Roman"/>
          <w:szCs w:val="24"/>
        </w:rPr>
        <w:t xml:space="preserve"> </w:t>
      </w:r>
      <w:r w:rsidRPr="006374EB">
        <w:rPr>
          <w:rFonts w:ascii="Times New Roman" w:hAnsi="Times New Roman"/>
          <w:i/>
          <w:szCs w:val="24"/>
        </w:rPr>
        <w:t xml:space="preserve">Notes </w:t>
      </w:r>
      <w:r w:rsidRPr="006374EB">
        <w:rPr>
          <w:rFonts w:ascii="Times New Roman" w:hAnsi="Times New Roman"/>
          <w:szCs w:val="24"/>
        </w:rPr>
        <w:t>should be deleted from the final version prior to signing of the Agreement.</w:t>
      </w:r>
    </w:p>
    <w:p w14:paraId="090672E9" w14:textId="77777777" w:rsidR="00D3552D" w:rsidRPr="006374EB" w:rsidRDefault="00D3552D" w:rsidP="008D66B0">
      <w:pPr>
        <w:pStyle w:val="ListParagraph"/>
        <w:ind w:left="360"/>
        <w:rPr>
          <w:rFonts w:ascii="Times New Roman" w:hAnsi="Times New Roman"/>
          <w:color w:val="auto"/>
          <w:spacing w:val="-3"/>
          <w:szCs w:val="24"/>
        </w:rPr>
      </w:pPr>
    </w:p>
    <w:p w14:paraId="5772FC21" w14:textId="77777777" w:rsidR="00D3552D" w:rsidRPr="006374EB" w:rsidRDefault="00D3552D" w:rsidP="00EA31F7">
      <w:pPr>
        <w:pStyle w:val="Title"/>
        <w:numPr>
          <w:ilvl w:val="0"/>
          <w:numId w:val="5"/>
        </w:numPr>
        <w:ind w:left="360"/>
        <w:jc w:val="both"/>
        <w:rPr>
          <w:rFonts w:ascii="Times New Roman" w:hAnsi="Times New Roman"/>
          <w:szCs w:val="24"/>
        </w:rPr>
      </w:pPr>
      <w:r w:rsidRPr="006374EB">
        <w:rPr>
          <w:rFonts w:ascii="Times New Roman" w:hAnsi="Times New Roman"/>
          <w:spacing w:val="-3"/>
          <w:szCs w:val="24"/>
        </w:rPr>
        <w:t xml:space="preserve">Those wishing to submit comments or questions on this document, or obtain additional information on procurement under Bank-financed projects, are encouraged to contact: </w:t>
      </w:r>
    </w:p>
    <w:p w14:paraId="6186DB48" w14:textId="77777777" w:rsidR="00C73867" w:rsidRDefault="00C73867" w:rsidP="00C73867">
      <w:pPr>
        <w:pStyle w:val="ListParagraph"/>
        <w:rPr>
          <w:rFonts w:ascii="Times New Roman" w:hAnsi="Times New Roman"/>
          <w:b/>
          <w:szCs w:val="24"/>
        </w:rPr>
      </w:pPr>
    </w:p>
    <w:p w14:paraId="03C09BCD" w14:textId="77777777" w:rsidR="00186652" w:rsidRPr="006374EB" w:rsidRDefault="00186652" w:rsidP="00186652">
      <w:pPr>
        <w:jc w:val="center"/>
        <w:rPr>
          <w:sz w:val="22"/>
          <w:szCs w:val="22"/>
          <w:lang w:eastAsia="it-IT"/>
        </w:rPr>
      </w:pPr>
      <w:r w:rsidRPr="006374EB">
        <w:rPr>
          <w:sz w:val="22"/>
          <w:szCs w:val="22"/>
          <w:lang w:eastAsia="it-IT"/>
        </w:rPr>
        <w:t>Operations Policy and Country Services Vice Presidency</w:t>
      </w:r>
    </w:p>
    <w:p w14:paraId="0F25BFE6" w14:textId="77777777" w:rsidR="00186652" w:rsidRPr="006374EB" w:rsidRDefault="00186652" w:rsidP="00186652">
      <w:pPr>
        <w:jc w:val="center"/>
        <w:rPr>
          <w:sz w:val="22"/>
          <w:szCs w:val="22"/>
          <w:lang w:eastAsia="it-IT"/>
        </w:rPr>
      </w:pPr>
      <w:r w:rsidRPr="006374EB">
        <w:rPr>
          <w:sz w:val="22"/>
          <w:szCs w:val="22"/>
          <w:lang w:eastAsia="it-IT"/>
        </w:rPr>
        <w:t xml:space="preserve">The World Bank </w:t>
      </w:r>
    </w:p>
    <w:p w14:paraId="363F856A" w14:textId="77777777" w:rsidR="00186652" w:rsidRPr="006374EB" w:rsidRDefault="00186652" w:rsidP="00186652">
      <w:pPr>
        <w:jc w:val="center"/>
        <w:rPr>
          <w:sz w:val="22"/>
          <w:szCs w:val="22"/>
          <w:lang w:eastAsia="it-IT"/>
        </w:rPr>
      </w:pPr>
      <w:r w:rsidRPr="006374EB">
        <w:rPr>
          <w:sz w:val="22"/>
          <w:szCs w:val="22"/>
          <w:lang w:eastAsia="it-IT"/>
        </w:rPr>
        <w:t>1818 H Street, NW</w:t>
      </w:r>
    </w:p>
    <w:p w14:paraId="3DEE0973" w14:textId="77777777" w:rsidR="00186652" w:rsidRPr="006374EB" w:rsidRDefault="00186652" w:rsidP="00186652">
      <w:pPr>
        <w:jc w:val="center"/>
        <w:rPr>
          <w:sz w:val="22"/>
          <w:szCs w:val="22"/>
          <w:lang w:eastAsia="it-IT"/>
        </w:rPr>
      </w:pPr>
      <w:r w:rsidRPr="006374EB">
        <w:rPr>
          <w:sz w:val="22"/>
          <w:szCs w:val="22"/>
          <w:lang w:eastAsia="it-IT"/>
        </w:rPr>
        <w:t>Washington, D.C. 20433 U.S.A.</w:t>
      </w:r>
    </w:p>
    <w:p w14:paraId="6FED67BA" w14:textId="43A402AA" w:rsidR="00186652" w:rsidRPr="006374EB" w:rsidRDefault="00186652" w:rsidP="00186652">
      <w:pPr>
        <w:jc w:val="center"/>
        <w:rPr>
          <w:sz w:val="22"/>
          <w:szCs w:val="22"/>
          <w:lang w:val="fr-FR" w:eastAsia="it-IT"/>
        </w:rPr>
      </w:pPr>
      <w:r w:rsidRPr="006374EB">
        <w:rPr>
          <w:sz w:val="22"/>
          <w:szCs w:val="22"/>
          <w:lang w:val="fr-FR" w:eastAsia="it-IT"/>
        </w:rPr>
        <w:t xml:space="preserve">e-mail: </w:t>
      </w:r>
      <w:hyperlink r:id="rId10" w:history="1">
        <w:r w:rsidR="00E95182" w:rsidRPr="006374EB">
          <w:rPr>
            <w:rStyle w:val="Hyperlink"/>
            <w:sz w:val="22"/>
            <w:szCs w:val="22"/>
            <w:lang w:val="fr-FR" w:eastAsia="it-IT"/>
          </w:rPr>
          <w:t>unagencies@worldbank.org</w:t>
        </w:r>
      </w:hyperlink>
    </w:p>
    <w:p w14:paraId="583DBC9E" w14:textId="77777777" w:rsidR="00186652" w:rsidRPr="00830183" w:rsidRDefault="00186652" w:rsidP="00C73867">
      <w:pPr>
        <w:pStyle w:val="ListParagraph"/>
        <w:rPr>
          <w:rFonts w:ascii="Times New Roman" w:hAnsi="Times New Roman"/>
          <w:szCs w:val="24"/>
        </w:rPr>
      </w:pPr>
    </w:p>
    <w:p w14:paraId="3859A11E" w14:textId="0A1B7729" w:rsidR="00C73867" w:rsidRPr="00830183" w:rsidRDefault="00186652" w:rsidP="00EA31F7">
      <w:pPr>
        <w:pStyle w:val="Title"/>
        <w:numPr>
          <w:ilvl w:val="0"/>
          <w:numId w:val="5"/>
        </w:numPr>
        <w:ind w:left="360"/>
        <w:jc w:val="both"/>
        <w:rPr>
          <w:rFonts w:ascii="Times New Roman" w:hAnsi="Times New Roman"/>
          <w:szCs w:val="24"/>
        </w:rPr>
      </w:pPr>
      <w:r w:rsidRPr="00830183">
        <w:rPr>
          <w:rFonts w:ascii="Times New Roman" w:hAnsi="Times New Roman"/>
          <w:szCs w:val="24"/>
        </w:rPr>
        <w:t xml:space="preserve">For questions or guidance concerning </w:t>
      </w:r>
      <w:r w:rsidR="00E95182">
        <w:rPr>
          <w:rFonts w:ascii="Times New Roman" w:hAnsi="Times New Roman"/>
          <w:szCs w:val="24"/>
        </w:rPr>
        <w:t>UNIDO</w:t>
      </w:r>
      <w:r w:rsidRPr="00830183">
        <w:rPr>
          <w:rFonts w:ascii="Times New Roman" w:hAnsi="Times New Roman"/>
          <w:szCs w:val="24"/>
        </w:rPr>
        <w:t>, please contact:</w:t>
      </w:r>
    </w:p>
    <w:p w14:paraId="201D488A" w14:textId="77777777" w:rsidR="00851A27" w:rsidRPr="006374EB" w:rsidRDefault="00851A27" w:rsidP="00C14BF5">
      <w:pPr>
        <w:pStyle w:val="Title"/>
        <w:ind w:left="360"/>
        <w:rPr>
          <w:rFonts w:ascii="Times New Roman" w:hAnsi="Times New Roman"/>
          <w:sz w:val="22"/>
          <w:szCs w:val="22"/>
        </w:rPr>
      </w:pPr>
    </w:p>
    <w:p w14:paraId="773D1354" w14:textId="3E624849" w:rsidR="00186652" w:rsidRPr="006374EB" w:rsidRDefault="0061194C" w:rsidP="00C14BF5">
      <w:pPr>
        <w:pStyle w:val="Title"/>
        <w:ind w:left="360"/>
        <w:rPr>
          <w:rFonts w:ascii="Times New Roman" w:hAnsi="Times New Roman"/>
          <w:sz w:val="22"/>
          <w:szCs w:val="22"/>
        </w:rPr>
      </w:pPr>
      <w:r w:rsidRPr="006374EB">
        <w:rPr>
          <w:rFonts w:ascii="Times New Roman" w:hAnsi="Times New Roman"/>
          <w:sz w:val="22"/>
          <w:szCs w:val="22"/>
        </w:rPr>
        <w:t>Strategic Donor Relations Division</w:t>
      </w:r>
    </w:p>
    <w:p w14:paraId="7D1B75D9" w14:textId="5B7C0098" w:rsidR="00186652" w:rsidRPr="006374EB" w:rsidRDefault="0061194C" w:rsidP="00C14BF5">
      <w:pPr>
        <w:pStyle w:val="Title"/>
        <w:ind w:left="360"/>
        <w:rPr>
          <w:rFonts w:ascii="Times New Roman" w:hAnsi="Times New Roman"/>
          <w:sz w:val="22"/>
          <w:szCs w:val="22"/>
        </w:rPr>
      </w:pPr>
      <w:r w:rsidRPr="006374EB">
        <w:rPr>
          <w:rFonts w:ascii="Times New Roman" w:hAnsi="Times New Roman"/>
          <w:sz w:val="22"/>
          <w:szCs w:val="22"/>
        </w:rPr>
        <w:t>United Nations Industrial Development Organization</w:t>
      </w:r>
    </w:p>
    <w:p w14:paraId="2F3C9394" w14:textId="77777777" w:rsidR="0061194C" w:rsidRPr="006374EB" w:rsidRDefault="0061194C" w:rsidP="00C14BF5">
      <w:pPr>
        <w:pStyle w:val="Title"/>
        <w:ind w:left="360"/>
        <w:rPr>
          <w:rFonts w:ascii="Times New Roman" w:hAnsi="Times New Roman"/>
          <w:color w:val="000000"/>
          <w:sz w:val="22"/>
          <w:szCs w:val="22"/>
        </w:rPr>
      </w:pPr>
      <w:r w:rsidRPr="006374EB">
        <w:rPr>
          <w:rFonts w:ascii="Times New Roman" w:hAnsi="Times New Roman"/>
          <w:color w:val="000000"/>
          <w:sz w:val="22"/>
          <w:szCs w:val="22"/>
        </w:rPr>
        <w:t>Vienna International Centre</w:t>
      </w:r>
    </w:p>
    <w:p w14:paraId="040D874B" w14:textId="75851E82" w:rsidR="0061194C" w:rsidRPr="006374EB" w:rsidRDefault="0061194C" w:rsidP="00C14BF5">
      <w:pPr>
        <w:pStyle w:val="Title"/>
        <w:ind w:left="360"/>
        <w:rPr>
          <w:rFonts w:ascii="Times New Roman" w:hAnsi="Times New Roman"/>
          <w:color w:val="000000"/>
          <w:sz w:val="22"/>
          <w:szCs w:val="22"/>
        </w:rPr>
      </w:pPr>
      <w:r w:rsidRPr="006374EB">
        <w:rPr>
          <w:rFonts w:ascii="Times New Roman" w:hAnsi="Times New Roman"/>
          <w:color w:val="000000"/>
          <w:sz w:val="22"/>
          <w:szCs w:val="22"/>
        </w:rPr>
        <w:t xml:space="preserve">Wagramerstr. 5, P.O. Box 300 </w:t>
      </w:r>
    </w:p>
    <w:p w14:paraId="516CA092" w14:textId="77777777" w:rsidR="006374EB" w:rsidRDefault="0061194C" w:rsidP="00C14BF5">
      <w:pPr>
        <w:pStyle w:val="Title"/>
        <w:ind w:left="360"/>
        <w:rPr>
          <w:rFonts w:ascii="Times New Roman" w:hAnsi="Times New Roman"/>
          <w:sz w:val="22"/>
          <w:szCs w:val="22"/>
        </w:rPr>
      </w:pPr>
      <w:r w:rsidRPr="006374EB">
        <w:rPr>
          <w:rFonts w:ascii="Times New Roman" w:hAnsi="Times New Roman"/>
          <w:color w:val="000000"/>
          <w:sz w:val="22"/>
          <w:szCs w:val="22"/>
        </w:rPr>
        <w:t>A-1400, Vienna, Austria</w:t>
      </w:r>
      <w:r w:rsidRPr="006374EB">
        <w:rPr>
          <w:rFonts w:ascii="Times New Roman" w:hAnsi="Times New Roman"/>
          <w:sz w:val="22"/>
          <w:szCs w:val="22"/>
        </w:rPr>
        <w:t xml:space="preserve"> </w:t>
      </w:r>
    </w:p>
    <w:p w14:paraId="5FBBC8F3" w14:textId="7F765B97" w:rsidR="0061194C" w:rsidRPr="008B4E30" w:rsidRDefault="0061194C" w:rsidP="00C14BF5">
      <w:pPr>
        <w:pStyle w:val="Title"/>
        <w:ind w:left="360"/>
        <w:rPr>
          <w:rFonts w:ascii="Times New Roman" w:hAnsi="Times New Roman"/>
          <w:sz w:val="22"/>
          <w:szCs w:val="22"/>
        </w:rPr>
      </w:pPr>
      <w:r w:rsidRPr="008B4E30">
        <w:rPr>
          <w:rFonts w:ascii="Times New Roman" w:hAnsi="Times New Roman"/>
          <w:color w:val="000000"/>
          <w:sz w:val="22"/>
          <w:szCs w:val="22"/>
        </w:rPr>
        <w:t xml:space="preserve">e-mail: </w:t>
      </w:r>
      <w:hyperlink r:id="rId11" w:history="1">
        <w:r w:rsidR="003477B4" w:rsidRPr="008B4E30">
          <w:rPr>
            <w:rStyle w:val="Hyperlink"/>
            <w:rFonts w:ascii="Times New Roman" w:hAnsi="Times New Roman"/>
            <w:sz w:val="22"/>
            <w:szCs w:val="22"/>
          </w:rPr>
          <w:t>donor-relations@unido.org</w:t>
        </w:r>
      </w:hyperlink>
      <w:r w:rsidR="003477B4" w:rsidRPr="008B4E30">
        <w:rPr>
          <w:rFonts w:ascii="Times New Roman" w:hAnsi="Times New Roman"/>
          <w:color w:val="000000"/>
          <w:sz w:val="22"/>
          <w:szCs w:val="22"/>
        </w:rPr>
        <w:t xml:space="preserve"> </w:t>
      </w:r>
    </w:p>
    <w:p w14:paraId="3A8C5562" w14:textId="77777777" w:rsidR="00C73867" w:rsidRPr="008B4E30" w:rsidRDefault="00C73867" w:rsidP="00C73867">
      <w:pPr>
        <w:pStyle w:val="Title"/>
        <w:jc w:val="left"/>
        <w:rPr>
          <w:rFonts w:ascii="Times New Roman" w:hAnsi="Times New Roman"/>
          <w:color w:val="000000"/>
          <w:sz w:val="24"/>
          <w:szCs w:val="24"/>
        </w:rPr>
        <w:sectPr w:rsidR="00C73867" w:rsidRPr="008B4E30" w:rsidSect="00D0629C">
          <w:headerReference w:type="even" r:id="rId12"/>
          <w:headerReference w:type="default" r:id="rId13"/>
          <w:footerReference w:type="even" r:id="rId14"/>
          <w:footerReference w:type="default" r:id="rId15"/>
          <w:footerReference w:type="first" r:id="rId16"/>
          <w:footnotePr>
            <w:numRestart w:val="eachPage"/>
          </w:footnotePr>
          <w:pgSz w:w="11909" w:h="16834" w:code="9"/>
          <w:pgMar w:top="1078" w:right="1728" w:bottom="1526" w:left="1728" w:header="0" w:footer="720" w:gutter="0"/>
          <w:paperSrc w:first="15" w:other="15"/>
          <w:pgNumType w:fmt="lowerRoman"/>
          <w:cols w:space="720"/>
          <w:noEndnote/>
          <w:titlePg/>
          <w:docGrid w:linePitch="299"/>
        </w:sectPr>
      </w:pPr>
    </w:p>
    <w:p w14:paraId="31E7187E" w14:textId="77777777" w:rsidR="00D3552D" w:rsidRPr="008B4E30" w:rsidRDefault="00D3552D" w:rsidP="008D66B0">
      <w:pPr>
        <w:pStyle w:val="Title"/>
        <w:jc w:val="both"/>
        <w:rPr>
          <w:rFonts w:ascii="Times New Roman" w:hAnsi="Times New Roman"/>
          <w:color w:val="000000"/>
          <w:szCs w:val="28"/>
        </w:rPr>
      </w:pPr>
    </w:p>
    <w:p w14:paraId="09A36FDF" w14:textId="77777777" w:rsidR="00CA7241" w:rsidRPr="0061194C" w:rsidRDefault="00CA7241" w:rsidP="008D66B0">
      <w:pPr>
        <w:pStyle w:val="Title"/>
        <w:rPr>
          <w:rFonts w:ascii="Times New Roman" w:hAnsi="Times New Roman"/>
          <w:i/>
          <w:color w:val="000000"/>
          <w:szCs w:val="24"/>
        </w:rPr>
        <w:sectPr w:rsidR="00CA7241" w:rsidRPr="0061194C" w:rsidSect="00992774">
          <w:pgSz w:w="11906" w:h="16838"/>
          <w:pgMar w:top="1440" w:right="1800" w:bottom="1440" w:left="1800" w:header="708" w:footer="708" w:gutter="0"/>
          <w:pgNumType w:fmt="lowerRoman"/>
          <w:cols w:space="708"/>
          <w:docGrid w:linePitch="360"/>
        </w:sectPr>
      </w:pPr>
      <w:r w:rsidRPr="0061194C">
        <w:rPr>
          <w:rFonts w:ascii="Times New Roman" w:hAnsi="Times New Roman"/>
          <w:i/>
          <w:color w:val="000000"/>
          <w:szCs w:val="24"/>
        </w:rPr>
        <w:t xml:space="preserve">The Agreement </w:t>
      </w:r>
      <w:r w:rsidRPr="00CA7241">
        <w:rPr>
          <w:rFonts w:ascii="Times New Roman" w:hAnsi="Times New Roman"/>
          <w:i/>
          <w:color w:val="000000"/>
          <w:szCs w:val="24"/>
        </w:rPr>
        <w:t>form</w:t>
      </w:r>
      <w:r w:rsidRPr="0061194C">
        <w:rPr>
          <w:rFonts w:ascii="Times New Roman" w:hAnsi="Times New Roman"/>
          <w:i/>
          <w:color w:val="000000"/>
          <w:szCs w:val="24"/>
        </w:rPr>
        <w:t xml:space="preserve"> for the use by the </w:t>
      </w:r>
      <w:r w:rsidRPr="00CA7241">
        <w:rPr>
          <w:rFonts w:ascii="Times New Roman" w:hAnsi="Times New Roman"/>
          <w:i/>
          <w:color w:val="000000"/>
          <w:szCs w:val="24"/>
        </w:rPr>
        <w:t>Borrowers</w:t>
      </w:r>
      <w:r w:rsidRPr="0061194C">
        <w:rPr>
          <w:rFonts w:ascii="Times New Roman" w:hAnsi="Times New Roman"/>
          <w:i/>
          <w:color w:val="000000"/>
          <w:szCs w:val="24"/>
        </w:rPr>
        <w:t xml:space="preserve"> starts from the next page</w:t>
      </w:r>
    </w:p>
    <w:p w14:paraId="5E07662C" w14:textId="77777777" w:rsidR="00D3552D" w:rsidRPr="0061194C" w:rsidRDefault="00D3552D" w:rsidP="008D66B0">
      <w:pPr>
        <w:pStyle w:val="Title"/>
        <w:rPr>
          <w:rFonts w:ascii="Times New Roman" w:hAnsi="Times New Roman"/>
          <w:color w:val="000000"/>
          <w:szCs w:val="24"/>
        </w:rPr>
      </w:pPr>
    </w:p>
    <w:p w14:paraId="54C2187D" w14:textId="7D5D8405" w:rsidR="00D568EB" w:rsidRDefault="00D568EB" w:rsidP="00D568EB">
      <w:pPr>
        <w:pStyle w:val="Title"/>
        <w:ind w:left="720"/>
        <w:jc w:val="right"/>
        <w:rPr>
          <w:rFonts w:ascii="Times New Roman" w:hAnsi="Times New Roman"/>
          <w:i/>
          <w:color w:val="000000"/>
          <w:szCs w:val="24"/>
        </w:rPr>
      </w:pPr>
      <w:r>
        <w:rPr>
          <w:rFonts w:ascii="Times New Roman" w:hAnsi="Times New Roman"/>
          <w:i/>
          <w:color w:val="000000"/>
          <w:szCs w:val="24"/>
        </w:rPr>
        <w:t>Public disclosure is authorized after the signing</w:t>
      </w:r>
    </w:p>
    <w:p w14:paraId="69C9B3E1" w14:textId="77777777" w:rsidR="00D568EB" w:rsidRPr="00D568EB" w:rsidRDefault="00D568EB" w:rsidP="00D568EB">
      <w:pPr>
        <w:pStyle w:val="Title"/>
        <w:ind w:left="720"/>
        <w:rPr>
          <w:rFonts w:ascii="Times New Roman" w:hAnsi="Times New Roman"/>
          <w:i/>
          <w:color w:val="000000"/>
          <w:szCs w:val="24"/>
        </w:rPr>
      </w:pPr>
    </w:p>
    <w:p w14:paraId="353267ED" w14:textId="77777777" w:rsidR="00D568EB" w:rsidRDefault="00D568EB" w:rsidP="008D66B0">
      <w:pPr>
        <w:pStyle w:val="Title"/>
        <w:rPr>
          <w:rFonts w:ascii="Times New Roman" w:hAnsi="Times New Roman"/>
          <w:color w:val="000000"/>
          <w:szCs w:val="24"/>
        </w:rPr>
      </w:pPr>
    </w:p>
    <w:p w14:paraId="5CE78D9C" w14:textId="77777777" w:rsidR="00D3552D" w:rsidRPr="00A77285" w:rsidRDefault="00D3552D" w:rsidP="008D66B0">
      <w:pPr>
        <w:pStyle w:val="Title"/>
        <w:rPr>
          <w:rFonts w:ascii="Times New Roman" w:hAnsi="Times New Roman"/>
          <w:color w:val="000000"/>
          <w:szCs w:val="24"/>
        </w:rPr>
      </w:pPr>
      <w:r w:rsidRPr="00A77285">
        <w:rPr>
          <w:rFonts w:ascii="Times New Roman" w:hAnsi="Times New Roman"/>
          <w:color w:val="000000"/>
          <w:szCs w:val="24"/>
        </w:rPr>
        <w:t xml:space="preserve">AGREEMENT </w:t>
      </w:r>
    </w:p>
    <w:p w14:paraId="3A307B87" w14:textId="77777777" w:rsidR="00D3552D" w:rsidRPr="00A77285" w:rsidRDefault="00D3552D" w:rsidP="008D66B0">
      <w:pPr>
        <w:jc w:val="center"/>
        <w:rPr>
          <w:b/>
          <w:color w:val="000000"/>
          <w:sz w:val="24"/>
          <w:szCs w:val="24"/>
        </w:rPr>
      </w:pPr>
      <w:r w:rsidRPr="00A77285">
        <w:rPr>
          <w:b/>
          <w:color w:val="000000"/>
          <w:sz w:val="24"/>
          <w:szCs w:val="24"/>
        </w:rPr>
        <w:t xml:space="preserve">FOR </w:t>
      </w:r>
      <w:r>
        <w:rPr>
          <w:b/>
          <w:color w:val="000000"/>
          <w:sz w:val="24"/>
          <w:szCs w:val="24"/>
        </w:rPr>
        <w:t>PROVISION OF TECHNICAL ASSISTANCE</w:t>
      </w:r>
    </w:p>
    <w:p w14:paraId="30FB33C4" w14:textId="77777777" w:rsidR="0038154C" w:rsidRPr="003477B4" w:rsidRDefault="0038154C" w:rsidP="0038154C">
      <w:pPr>
        <w:jc w:val="center"/>
        <w:rPr>
          <w:b/>
          <w:color w:val="1F497D" w:themeColor="text2"/>
          <w:sz w:val="24"/>
          <w:szCs w:val="24"/>
        </w:rPr>
      </w:pPr>
      <w:r w:rsidRPr="003477B4">
        <w:rPr>
          <w:b/>
          <w:i/>
          <w:color w:val="1F497D" w:themeColor="text2"/>
          <w:sz w:val="24"/>
          <w:szCs w:val="24"/>
        </w:rPr>
        <w:t>[add the title of the assignment – optional</w:t>
      </w:r>
      <w:r w:rsidRPr="003477B4">
        <w:rPr>
          <w:b/>
          <w:color w:val="1F497D" w:themeColor="text2"/>
          <w:sz w:val="24"/>
          <w:szCs w:val="24"/>
        </w:rPr>
        <w:t>]</w:t>
      </w:r>
    </w:p>
    <w:p w14:paraId="70FFCC6C" w14:textId="77777777" w:rsidR="00D3552D" w:rsidRPr="00A77285" w:rsidRDefault="00D3552D" w:rsidP="008D66B0">
      <w:pPr>
        <w:jc w:val="center"/>
        <w:rPr>
          <w:b/>
          <w:strike/>
          <w:color w:val="000000"/>
          <w:sz w:val="24"/>
          <w:szCs w:val="24"/>
        </w:rPr>
      </w:pPr>
    </w:p>
    <w:p w14:paraId="20523808" w14:textId="77777777" w:rsidR="00D3552D" w:rsidRPr="00A77285" w:rsidRDefault="00D3552D" w:rsidP="008D66B0">
      <w:pPr>
        <w:jc w:val="center"/>
        <w:rPr>
          <w:b/>
          <w:color w:val="000000"/>
          <w:sz w:val="24"/>
          <w:szCs w:val="24"/>
        </w:rPr>
      </w:pPr>
    </w:p>
    <w:p w14:paraId="0D3C5ADC" w14:textId="77777777" w:rsidR="00D3552D" w:rsidRPr="00A77285" w:rsidRDefault="00D3552D" w:rsidP="008D66B0">
      <w:pPr>
        <w:jc w:val="center"/>
        <w:rPr>
          <w:b/>
          <w:color w:val="000000"/>
          <w:sz w:val="24"/>
          <w:szCs w:val="24"/>
        </w:rPr>
      </w:pPr>
    </w:p>
    <w:p w14:paraId="33642096" w14:textId="4833BE39" w:rsidR="00143552" w:rsidRDefault="00143552" w:rsidP="00AA7FA5">
      <w:pPr>
        <w:ind w:left="720"/>
        <w:rPr>
          <w:b/>
          <w:color w:val="000000"/>
          <w:sz w:val="24"/>
          <w:szCs w:val="24"/>
        </w:rPr>
      </w:pPr>
      <w:r w:rsidRPr="00A77285">
        <w:rPr>
          <w:b/>
          <w:color w:val="000000"/>
          <w:sz w:val="24"/>
          <w:szCs w:val="24"/>
        </w:rPr>
        <w:t>Project Name</w:t>
      </w:r>
      <w:r>
        <w:rPr>
          <w:rStyle w:val="FootnoteReference"/>
          <w:b/>
          <w:color w:val="000000"/>
          <w:sz w:val="24"/>
          <w:szCs w:val="24"/>
        </w:rPr>
        <w:footnoteReference w:id="2"/>
      </w:r>
      <w:r w:rsidRPr="00A77285">
        <w:rPr>
          <w:b/>
          <w:color w:val="000000"/>
          <w:sz w:val="24"/>
          <w:szCs w:val="24"/>
        </w:rPr>
        <w:t>________</w:t>
      </w:r>
      <w:r w:rsidRPr="008A5B4C">
        <w:rPr>
          <w:b/>
          <w:color w:val="000000"/>
          <w:sz w:val="24"/>
          <w:szCs w:val="24"/>
          <w:highlight w:val="lightGray"/>
        </w:rPr>
        <w:t>__</w:t>
      </w:r>
      <w:r w:rsidR="00AA7FA5">
        <w:rPr>
          <w:b/>
          <w:color w:val="000000"/>
          <w:sz w:val="24"/>
          <w:szCs w:val="24"/>
          <w:highlight w:val="lightGray"/>
        </w:rPr>
        <w:t>____________________________</w:t>
      </w:r>
      <w:r w:rsidR="00AA7FA5">
        <w:rPr>
          <w:b/>
          <w:color w:val="000000"/>
          <w:sz w:val="24"/>
          <w:szCs w:val="24"/>
        </w:rPr>
        <w:t xml:space="preserve"> </w:t>
      </w:r>
    </w:p>
    <w:p w14:paraId="2342F036" w14:textId="28822068" w:rsidR="00143552" w:rsidRDefault="00143552" w:rsidP="00AA7FA5">
      <w:pPr>
        <w:ind w:left="720"/>
        <w:rPr>
          <w:b/>
          <w:color w:val="000000"/>
          <w:sz w:val="24"/>
          <w:szCs w:val="24"/>
        </w:rPr>
      </w:pPr>
      <w:r w:rsidRPr="00A77285">
        <w:rPr>
          <w:b/>
          <w:color w:val="000000"/>
          <w:sz w:val="24"/>
          <w:szCs w:val="24"/>
        </w:rPr>
        <w:t>Project Closing Date __</w:t>
      </w:r>
      <w:r w:rsidRPr="008A5B4C">
        <w:rPr>
          <w:b/>
          <w:color w:val="000000"/>
          <w:sz w:val="24"/>
          <w:szCs w:val="24"/>
          <w:highlight w:val="lightGray"/>
        </w:rPr>
        <w:t>__</w:t>
      </w:r>
      <w:r w:rsidR="00AA7FA5">
        <w:rPr>
          <w:b/>
          <w:color w:val="000000"/>
          <w:sz w:val="24"/>
          <w:szCs w:val="24"/>
          <w:highlight w:val="lightGray"/>
        </w:rPr>
        <w:t>_____________________________</w:t>
      </w:r>
    </w:p>
    <w:p w14:paraId="5A0619AA" w14:textId="1F102C09" w:rsidR="00143552" w:rsidRDefault="00143552" w:rsidP="00AA7FA5">
      <w:pPr>
        <w:ind w:left="720"/>
        <w:rPr>
          <w:i/>
          <w:color w:val="000000"/>
          <w:sz w:val="24"/>
          <w:szCs w:val="24"/>
        </w:rPr>
      </w:pPr>
      <w:r w:rsidRPr="00A77285">
        <w:rPr>
          <w:b/>
          <w:color w:val="000000"/>
          <w:sz w:val="24"/>
          <w:szCs w:val="24"/>
        </w:rPr>
        <w:t xml:space="preserve">Reference No. </w:t>
      </w:r>
      <w:r w:rsidRPr="00952C7E">
        <w:rPr>
          <w:i/>
          <w:color w:val="000000"/>
          <w:sz w:val="24"/>
          <w:szCs w:val="24"/>
          <w:highlight w:val="lightGray"/>
        </w:rPr>
        <w:t>___________ [as per Project Procurement Plan</w:t>
      </w:r>
      <w:r w:rsidRPr="00952C7E">
        <w:rPr>
          <w:i/>
          <w:color w:val="000000"/>
          <w:sz w:val="24"/>
          <w:szCs w:val="24"/>
        </w:rPr>
        <w:t>]</w:t>
      </w:r>
    </w:p>
    <w:p w14:paraId="1E0263F8" w14:textId="77777777" w:rsidR="00AA7FA5" w:rsidRDefault="00AA7FA5" w:rsidP="00AA7FA5">
      <w:pPr>
        <w:ind w:left="720"/>
        <w:rPr>
          <w:i/>
          <w:color w:val="000000"/>
          <w:sz w:val="24"/>
          <w:szCs w:val="24"/>
        </w:rPr>
      </w:pPr>
    </w:p>
    <w:p w14:paraId="00C78A9C" w14:textId="6D3E6C42" w:rsidR="00561A90" w:rsidRPr="00A77285" w:rsidRDefault="00561A90" w:rsidP="00AA7FA5">
      <w:pPr>
        <w:ind w:left="720"/>
        <w:rPr>
          <w:b/>
          <w:i/>
          <w:color w:val="000000"/>
          <w:sz w:val="24"/>
          <w:szCs w:val="24"/>
        </w:rPr>
      </w:pPr>
      <w:r w:rsidRPr="00AA7FA5">
        <w:rPr>
          <w:b/>
          <w:color w:val="000000"/>
          <w:sz w:val="24"/>
          <w:szCs w:val="24"/>
        </w:rPr>
        <w:t>UNIDO Reference No.</w:t>
      </w:r>
      <w:r w:rsidR="00AA7FA5" w:rsidRPr="00AA7FA5">
        <w:rPr>
          <w:b/>
          <w:color w:val="000000"/>
          <w:sz w:val="24"/>
          <w:szCs w:val="24"/>
        </w:rPr>
        <w:t xml:space="preserve"> </w:t>
      </w:r>
      <w:r w:rsidR="00AA7FA5" w:rsidRPr="00A77285">
        <w:rPr>
          <w:b/>
          <w:color w:val="000000"/>
          <w:sz w:val="24"/>
          <w:szCs w:val="24"/>
        </w:rPr>
        <w:t>_</w:t>
      </w:r>
      <w:r w:rsidR="00AA7FA5" w:rsidRPr="008A5B4C">
        <w:rPr>
          <w:b/>
          <w:color w:val="000000"/>
          <w:sz w:val="24"/>
          <w:szCs w:val="24"/>
          <w:highlight w:val="lightGray"/>
        </w:rPr>
        <w:t>_______</w:t>
      </w:r>
    </w:p>
    <w:p w14:paraId="371364A0" w14:textId="77777777" w:rsidR="00143552" w:rsidRPr="00A77285" w:rsidRDefault="00143552" w:rsidP="00143552">
      <w:pPr>
        <w:jc w:val="center"/>
        <w:rPr>
          <w:b/>
          <w:color w:val="000000"/>
          <w:sz w:val="24"/>
          <w:szCs w:val="24"/>
        </w:rPr>
      </w:pPr>
    </w:p>
    <w:p w14:paraId="7E082E1B" w14:textId="77777777" w:rsidR="00143552" w:rsidRPr="00A77285" w:rsidRDefault="00143552" w:rsidP="00143552">
      <w:pPr>
        <w:jc w:val="center"/>
        <w:rPr>
          <w:b/>
          <w:color w:val="000000"/>
          <w:sz w:val="24"/>
          <w:szCs w:val="24"/>
        </w:rPr>
      </w:pPr>
    </w:p>
    <w:p w14:paraId="1ADDB5CD" w14:textId="455D94AA" w:rsidR="00143552" w:rsidRDefault="00143552" w:rsidP="00AA7FA5">
      <w:pPr>
        <w:ind w:left="720"/>
        <w:rPr>
          <w:b/>
          <w:color w:val="000000"/>
          <w:sz w:val="24"/>
          <w:szCs w:val="24"/>
        </w:rPr>
      </w:pPr>
      <w:r w:rsidRPr="00A77285">
        <w:rPr>
          <w:b/>
          <w:color w:val="000000"/>
          <w:sz w:val="24"/>
          <w:szCs w:val="24"/>
        </w:rPr>
        <w:t>Loan/Credit/Grant No.</w:t>
      </w:r>
      <w:r w:rsidRPr="008A5B4C">
        <w:rPr>
          <w:b/>
          <w:color w:val="000000"/>
          <w:sz w:val="24"/>
          <w:szCs w:val="24"/>
          <w:highlight w:val="lightGray"/>
        </w:rPr>
        <w:t>__</w:t>
      </w:r>
      <w:r w:rsidR="00AA7FA5">
        <w:rPr>
          <w:b/>
          <w:color w:val="000000"/>
          <w:sz w:val="24"/>
          <w:szCs w:val="24"/>
          <w:highlight w:val="lightGray"/>
        </w:rPr>
        <w:t>_______________________________</w:t>
      </w:r>
    </w:p>
    <w:p w14:paraId="469433D7" w14:textId="1214318A" w:rsidR="00143552" w:rsidRPr="00A77285" w:rsidRDefault="00143552" w:rsidP="00AA7FA5">
      <w:pPr>
        <w:ind w:left="720"/>
        <w:rPr>
          <w:b/>
          <w:color w:val="000000"/>
          <w:sz w:val="24"/>
          <w:szCs w:val="24"/>
        </w:rPr>
      </w:pPr>
      <w:r w:rsidRPr="00143552">
        <w:rPr>
          <w:b/>
          <w:sz w:val="24"/>
          <w:szCs w:val="24"/>
        </w:rPr>
        <w:t>Financing Agreement</w:t>
      </w:r>
      <w:r w:rsidRPr="00143552">
        <w:rPr>
          <w:rStyle w:val="FootnoteReference"/>
          <w:b/>
          <w:sz w:val="24"/>
          <w:szCs w:val="24"/>
        </w:rPr>
        <w:footnoteReference w:id="3"/>
      </w:r>
      <w:r w:rsidRPr="00143552">
        <w:rPr>
          <w:b/>
          <w:sz w:val="24"/>
          <w:szCs w:val="24"/>
        </w:rPr>
        <w:t xml:space="preserve"> Date: </w:t>
      </w:r>
      <w:r w:rsidRPr="00143552">
        <w:rPr>
          <w:i/>
          <w:szCs w:val="24"/>
          <w:highlight w:val="lightGray"/>
        </w:rPr>
        <w:t xml:space="preserve"> </w:t>
      </w:r>
      <w:r>
        <w:rPr>
          <w:i/>
          <w:color w:val="000000"/>
          <w:szCs w:val="24"/>
          <w:highlight w:val="lightGray"/>
        </w:rPr>
        <w:t>[</w:t>
      </w:r>
      <w:r w:rsidRPr="00952C7E">
        <w:rPr>
          <w:i/>
          <w:color w:val="000000"/>
          <w:szCs w:val="24"/>
          <w:highlight w:val="lightGray"/>
        </w:rPr>
        <w:t>date/month/year]_________________</w:t>
      </w:r>
    </w:p>
    <w:p w14:paraId="1C58FE2E" w14:textId="77777777" w:rsidR="00D3552D" w:rsidRPr="00A77285" w:rsidRDefault="00D3552D" w:rsidP="008D66B0">
      <w:pPr>
        <w:jc w:val="center"/>
        <w:rPr>
          <w:b/>
          <w:color w:val="000000"/>
          <w:sz w:val="24"/>
          <w:szCs w:val="24"/>
        </w:rPr>
      </w:pPr>
    </w:p>
    <w:p w14:paraId="1D1BFA83" w14:textId="77777777" w:rsidR="00D3552D" w:rsidRPr="00A77285" w:rsidRDefault="00D3552D" w:rsidP="008D66B0">
      <w:pPr>
        <w:jc w:val="center"/>
        <w:rPr>
          <w:b/>
          <w:color w:val="000000"/>
          <w:sz w:val="24"/>
          <w:szCs w:val="24"/>
        </w:rPr>
      </w:pPr>
    </w:p>
    <w:p w14:paraId="55663839" w14:textId="77777777" w:rsidR="00D3552D" w:rsidRPr="00A77285" w:rsidRDefault="00D3552D" w:rsidP="008D66B0">
      <w:pPr>
        <w:jc w:val="center"/>
        <w:rPr>
          <w:b/>
          <w:color w:val="000000"/>
          <w:sz w:val="24"/>
          <w:szCs w:val="24"/>
        </w:rPr>
      </w:pPr>
    </w:p>
    <w:p w14:paraId="4D87CB3B" w14:textId="77777777" w:rsidR="00D3552D" w:rsidRPr="00A77285" w:rsidRDefault="00D3552D" w:rsidP="008D66B0">
      <w:pPr>
        <w:jc w:val="center"/>
        <w:rPr>
          <w:b/>
          <w:color w:val="000000"/>
          <w:sz w:val="24"/>
          <w:szCs w:val="24"/>
        </w:rPr>
      </w:pPr>
      <w:r w:rsidRPr="00A77285">
        <w:rPr>
          <w:b/>
          <w:color w:val="000000"/>
          <w:sz w:val="24"/>
          <w:szCs w:val="24"/>
        </w:rPr>
        <w:t>between</w:t>
      </w:r>
    </w:p>
    <w:p w14:paraId="6D8C7F2E" w14:textId="77777777" w:rsidR="00D3552D" w:rsidRPr="00A77285" w:rsidRDefault="00D3552D" w:rsidP="008D66B0">
      <w:pPr>
        <w:jc w:val="center"/>
        <w:rPr>
          <w:b/>
          <w:color w:val="000000"/>
          <w:sz w:val="24"/>
          <w:szCs w:val="24"/>
        </w:rPr>
      </w:pPr>
    </w:p>
    <w:p w14:paraId="41F8055E" w14:textId="77777777" w:rsidR="00D3552D" w:rsidRPr="00A77285" w:rsidRDefault="00D3552D" w:rsidP="008D66B0">
      <w:pPr>
        <w:jc w:val="center"/>
        <w:rPr>
          <w:b/>
          <w:color w:val="000000"/>
          <w:sz w:val="24"/>
          <w:szCs w:val="24"/>
        </w:rPr>
      </w:pPr>
      <w:r w:rsidRPr="00A77285">
        <w:rPr>
          <w:b/>
          <w:color w:val="000000"/>
          <w:sz w:val="24"/>
          <w:szCs w:val="24"/>
        </w:rPr>
        <w:t xml:space="preserve">THE GOVERNMENT OF </w:t>
      </w:r>
      <w:r w:rsidRPr="008A5B4C">
        <w:rPr>
          <w:b/>
          <w:i/>
          <w:color w:val="000000"/>
          <w:sz w:val="24"/>
          <w:szCs w:val="24"/>
          <w:highlight w:val="lightGray"/>
        </w:rPr>
        <w:t>[insert the country name]</w:t>
      </w:r>
    </w:p>
    <w:p w14:paraId="62F2B226" w14:textId="77777777" w:rsidR="00D3552D" w:rsidRPr="00A77285" w:rsidRDefault="00D3552D" w:rsidP="008D66B0">
      <w:pPr>
        <w:jc w:val="center"/>
        <w:rPr>
          <w:b/>
          <w:color w:val="000000"/>
          <w:sz w:val="24"/>
          <w:szCs w:val="24"/>
        </w:rPr>
      </w:pPr>
    </w:p>
    <w:p w14:paraId="13A95531" w14:textId="77777777" w:rsidR="00D3552D" w:rsidRPr="00A77285" w:rsidRDefault="00D3552D" w:rsidP="008D66B0">
      <w:pPr>
        <w:jc w:val="center"/>
        <w:rPr>
          <w:b/>
          <w:color w:val="000000"/>
          <w:sz w:val="24"/>
          <w:szCs w:val="24"/>
        </w:rPr>
      </w:pPr>
      <w:r>
        <w:rPr>
          <w:b/>
          <w:color w:val="000000"/>
          <w:sz w:val="24"/>
          <w:szCs w:val="24"/>
        </w:rPr>
        <w:t>a</w:t>
      </w:r>
      <w:r w:rsidRPr="00A77285">
        <w:rPr>
          <w:b/>
          <w:color w:val="000000"/>
          <w:sz w:val="24"/>
          <w:szCs w:val="24"/>
        </w:rPr>
        <w:t>nd</w:t>
      </w:r>
      <w:r>
        <w:rPr>
          <w:b/>
          <w:color w:val="000000"/>
          <w:sz w:val="24"/>
          <w:szCs w:val="24"/>
        </w:rPr>
        <w:t xml:space="preserve"> the</w:t>
      </w:r>
    </w:p>
    <w:p w14:paraId="6235F62A" w14:textId="77777777" w:rsidR="00D3552D" w:rsidRPr="00A77285" w:rsidRDefault="00D3552D" w:rsidP="008D66B0">
      <w:pPr>
        <w:jc w:val="center"/>
        <w:rPr>
          <w:b/>
          <w:color w:val="000000"/>
          <w:sz w:val="24"/>
          <w:szCs w:val="24"/>
        </w:rPr>
      </w:pPr>
    </w:p>
    <w:p w14:paraId="4B31A065" w14:textId="33E44BC2" w:rsidR="00D3552D" w:rsidRPr="00A77285" w:rsidRDefault="00D3552D" w:rsidP="008D66B0">
      <w:pPr>
        <w:jc w:val="center"/>
        <w:rPr>
          <w:b/>
          <w:color w:val="000000"/>
          <w:sz w:val="24"/>
          <w:szCs w:val="24"/>
        </w:rPr>
      </w:pPr>
      <w:r w:rsidRPr="00A77285">
        <w:rPr>
          <w:b/>
          <w:color w:val="000000"/>
          <w:sz w:val="24"/>
          <w:szCs w:val="24"/>
        </w:rPr>
        <w:t xml:space="preserve">UNITED NATIONS </w:t>
      </w:r>
      <w:r w:rsidR="006D6867">
        <w:rPr>
          <w:b/>
          <w:color w:val="000000"/>
          <w:sz w:val="24"/>
          <w:szCs w:val="24"/>
        </w:rPr>
        <w:t>INDUSTRIAL DEVELOPMENT ORGANIZATION</w:t>
      </w:r>
      <w:r>
        <w:rPr>
          <w:b/>
          <w:color w:val="000000"/>
          <w:sz w:val="24"/>
          <w:szCs w:val="24"/>
        </w:rPr>
        <w:t xml:space="preserve"> (</w:t>
      </w:r>
      <w:r w:rsidR="00BE4242">
        <w:rPr>
          <w:b/>
          <w:color w:val="000000"/>
          <w:sz w:val="24"/>
          <w:szCs w:val="24"/>
        </w:rPr>
        <w:t>UN</w:t>
      </w:r>
      <w:r w:rsidR="006D6867">
        <w:rPr>
          <w:b/>
          <w:color w:val="000000"/>
          <w:sz w:val="24"/>
          <w:szCs w:val="24"/>
        </w:rPr>
        <w:t>IDO</w:t>
      </w:r>
      <w:r>
        <w:rPr>
          <w:b/>
          <w:color w:val="000000"/>
          <w:sz w:val="24"/>
          <w:szCs w:val="24"/>
        </w:rPr>
        <w:t>)</w:t>
      </w:r>
    </w:p>
    <w:p w14:paraId="49E31530" w14:textId="77777777" w:rsidR="00D3552D" w:rsidRPr="00A77285" w:rsidRDefault="00D3552D" w:rsidP="008D66B0">
      <w:pPr>
        <w:jc w:val="center"/>
        <w:rPr>
          <w:b/>
          <w:color w:val="000000"/>
          <w:sz w:val="24"/>
          <w:szCs w:val="24"/>
        </w:rPr>
      </w:pPr>
    </w:p>
    <w:p w14:paraId="27B0ABC1" w14:textId="77777777" w:rsidR="00D3552D" w:rsidRPr="00A77285" w:rsidRDefault="00D3552D" w:rsidP="008D66B0">
      <w:pPr>
        <w:jc w:val="center"/>
        <w:rPr>
          <w:b/>
          <w:color w:val="000000"/>
          <w:sz w:val="24"/>
          <w:szCs w:val="24"/>
        </w:rPr>
      </w:pPr>
    </w:p>
    <w:p w14:paraId="3FB9D25F" w14:textId="77777777" w:rsidR="00D3552D" w:rsidRPr="00A77285" w:rsidRDefault="00D3552D" w:rsidP="008D66B0">
      <w:pPr>
        <w:jc w:val="center"/>
        <w:rPr>
          <w:b/>
          <w:color w:val="000000"/>
          <w:sz w:val="24"/>
          <w:szCs w:val="24"/>
        </w:rPr>
      </w:pPr>
    </w:p>
    <w:p w14:paraId="56C85662" w14:textId="77777777" w:rsidR="00D3552D" w:rsidRPr="00A77285" w:rsidRDefault="00D3552D" w:rsidP="008D66B0">
      <w:pPr>
        <w:jc w:val="center"/>
        <w:rPr>
          <w:b/>
          <w:color w:val="000000"/>
          <w:sz w:val="24"/>
          <w:szCs w:val="24"/>
        </w:rPr>
      </w:pPr>
    </w:p>
    <w:p w14:paraId="5EA6DF91" w14:textId="77777777" w:rsidR="00D3552D" w:rsidRPr="00A77285" w:rsidRDefault="00D3552D" w:rsidP="008D66B0">
      <w:pPr>
        <w:jc w:val="center"/>
        <w:rPr>
          <w:b/>
          <w:color w:val="000000"/>
          <w:sz w:val="24"/>
          <w:szCs w:val="24"/>
        </w:rPr>
      </w:pPr>
    </w:p>
    <w:p w14:paraId="5B847CC4" w14:textId="2D0520D8" w:rsidR="00652008" w:rsidRDefault="00D3552D" w:rsidP="00FC787A">
      <w:pPr>
        <w:jc w:val="center"/>
        <w:rPr>
          <w:b/>
          <w:color w:val="000000"/>
          <w:sz w:val="24"/>
          <w:szCs w:val="24"/>
        </w:rPr>
      </w:pPr>
      <w:r w:rsidRPr="00A77285">
        <w:rPr>
          <w:b/>
          <w:color w:val="000000"/>
          <w:sz w:val="24"/>
          <w:szCs w:val="24"/>
        </w:rPr>
        <w:t>Dated:</w:t>
      </w:r>
      <w:r w:rsidR="00B22830" w:rsidRPr="00B22830">
        <w:rPr>
          <w:i/>
          <w:sz w:val="24"/>
          <w:szCs w:val="24"/>
          <w:lang w:val="en-GB"/>
        </w:rPr>
        <w:t xml:space="preserve"> </w:t>
      </w:r>
      <w:r w:rsidR="00B22830" w:rsidRPr="00333107">
        <w:rPr>
          <w:i/>
          <w:sz w:val="24"/>
          <w:szCs w:val="24"/>
          <w:lang w:val="en-GB"/>
        </w:rPr>
        <w:t>[</w:t>
      </w:r>
      <w:r w:rsidR="00B22830" w:rsidRPr="0061194C">
        <w:rPr>
          <w:i/>
          <w:sz w:val="24"/>
          <w:szCs w:val="24"/>
          <w:highlight w:val="lightGray"/>
        </w:rPr>
        <w:t>date/month in words/year  ]</w:t>
      </w:r>
    </w:p>
    <w:p w14:paraId="04B34A71" w14:textId="2F413689" w:rsidR="00652008" w:rsidRDefault="00652008" w:rsidP="00FC787A">
      <w:pPr>
        <w:jc w:val="center"/>
        <w:rPr>
          <w:b/>
          <w:color w:val="000000"/>
          <w:sz w:val="24"/>
          <w:szCs w:val="24"/>
        </w:rPr>
      </w:pPr>
    </w:p>
    <w:p w14:paraId="6D3B7F5B" w14:textId="69E87600" w:rsidR="00652008" w:rsidRDefault="00561A90" w:rsidP="00FC787A">
      <w:pPr>
        <w:jc w:val="center"/>
        <w:rPr>
          <w:b/>
          <w:color w:val="000000"/>
          <w:sz w:val="24"/>
          <w:szCs w:val="24"/>
        </w:rPr>
      </w:pPr>
      <w:r>
        <w:rPr>
          <w:noProof/>
        </w:rPr>
        <w:drawing>
          <wp:anchor distT="0" distB="0" distL="114300" distR="114300" simplePos="0" relativeHeight="251659264" behindDoc="0" locked="0" layoutInCell="1" allowOverlap="1" wp14:anchorId="77A7E1A1" wp14:editId="62CCF363">
            <wp:simplePos x="0" y="0"/>
            <wp:positionH relativeFrom="column">
              <wp:posOffset>8890</wp:posOffset>
            </wp:positionH>
            <wp:positionV relativeFrom="paragraph">
              <wp:posOffset>94615</wp:posOffset>
            </wp:positionV>
            <wp:extent cx="885825" cy="788035"/>
            <wp:effectExtent l="0" t="0" r="9525" b="0"/>
            <wp:wrapNone/>
            <wp:docPr id="3" name="Picture 2" descr="UNIDO_blue2"/>
            <wp:cNvGraphicFramePr/>
            <a:graphic xmlns:a="http://schemas.openxmlformats.org/drawingml/2006/main">
              <a:graphicData uri="http://schemas.openxmlformats.org/drawingml/2006/picture">
                <pic:pic xmlns:pic="http://schemas.openxmlformats.org/drawingml/2006/picture">
                  <pic:nvPicPr>
                    <pic:cNvPr id="3" name="Picture 2" descr="UNIDO_blue2"/>
                    <pic:cNvPicPr/>
                  </pic:nvPicPr>
                  <pic:blipFill>
                    <a:blip r:embed="rId17"/>
                    <a:srcRect/>
                    <a:stretch>
                      <a:fillRect/>
                    </a:stretch>
                  </pic:blipFill>
                  <pic:spPr bwMode="auto">
                    <a:xfrm>
                      <a:off x="0" y="0"/>
                      <a:ext cx="885825" cy="788035"/>
                    </a:xfrm>
                    <a:prstGeom prst="rect">
                      <a:avLst/>
                    </a:prstGeom>
                    <a:noFill/>
                  </pic:spPr>
                </pic:pic>
              </a:graphicData>
            </a:graphic>
            <wp14:sizeRelH relativeFrom="margin">
              <wp14:pctWidth>0</wp14:pctWidth>
            </wp14:sizeRelH>
            <wp14:sizeRelV relativeFrom="margin">
              <wp14:pctHeight>0</wp14:pctHeight>
            </wp14:sizeRelV>
          </wp:anchor>
        </w:drawing>
      </w:r>
    </w:p>
    <w:p w14:paraId="1E91A9A4" w14:textId="3E875C30" w:rsidR="00652008" w:rsidRDefault="00652008" w:rsidP="00FC787A">
      <w:pPr>
        <w:jc w:val="center"/>
        <w:rPr>
          <w:b/>
          <w:color w:val="000000"/>
          <w:sz w:val="24"/>
          <w:szCs w:val="24"/>
        </w:rPr>
      </w:pPr>
    </w:p>
    <w:p w14:paraId="23968C1E" w14:textId="77777777" w:rsidR="00652008" w:rsidRDefault="00652008" w:rsidP="00652008">
      <w:pPr>
        <w:jc w:val="left"/>
        <w:rPr>
          <w:b/>
          <w:color w:val="000000"/>
          <w:sz w:val="24"/>
          <w:szCs w:val="24"/>
        </w:rPr>
      </w:pPr>
    </w:p>
    <w:p w14:paraId="618A2F57" w14:textId="77777777" w:rsidR="00652008" w:rsidRDefault="00652008" w:rsidP="00652008">
      <w:pPr>
        <w:jc w:val="left"/>
        <w:rPr>
          <w:b/>
          <w:color w:val="000000"/>
          <w:sz w:val="24"/>
          <w:szCs w:val="24"/>
        </w:rPr>
      </w:pPr>
    </w:p>
    <w:p w14:paraId="0D4711A6" w14:textId="4C73222F" w:rsidR="00652008" w:rsidRDefault="00652008" w:rsidP="00652008">
      <w:pPr>
        <w:jc w:val="left"/>
        <w:rPr>
          <w:b/>
          <w:color w:val="000000"/>
          <w:sz w:val="24"/>
          <w:szCs w:val="24"/>
        </w:rPr>
        <w:sectPr w:rsidR="00652008" w:rsidSect="00992774">
          <w:pgSz w:w="11906" w:h="16838"/>
          <w:pgMar w:top="1440" w:right="1800" w:bottom="1440" w:left="1800" w:header="708" w:footer="708" w:gutter="0"/>
          <w:pgNumType w:start="1"/>
          <w:cols w:space="708"/>
          <w:docGrid w:linePitch="360"/>
        </w:sectPr>
      </w:pPr>
      <w:r>
        <w:rPr>
          <w:b/>
          <w:color w:val="000000"/>
          <w:sz w:val="24"/>
          <w:szCs w:val="24"/>
        </w:rPr>
        <w:tab/>
      </w:r>
      <w:r>
        <w:rPr>
          <w:b/>
          <w:color w:val="000000"/>
          <w:sz w:val="24"/>
          <w:szCs w:val="24"/>
        </w:rPr>
        <w:tab/>
      </w:r>
      <w:r>
        <w:rPr>
          <w:b/>
          <w:color w:val="000000"/>
          <w:sz w:val="24"/>
          <w:szCs w:val="24"/>
        </w:rPr>
        <w:tab/>
      </w:r>
      <w:r w:rsidR="00AA05CD">
        <w:rPr>
          <w:b/>
          <w:color w:val="000000"/>
          <w:sz w:val="24"/>
          <w:szCs w:val="24"/>
        </w:rPr>
        <w:tab/>
      </w:r>
      <w:r w:rsidR="00AA05CD">
        <w:rPr>
          <w:b/>
          <w:color w:val="000000"/>
          <w:sz w:val="24"/>
          <w:szCs w:val="24"/>
        </w:rPr>
        <w:tab/>
      </w:r>
      <w:r w:rsidR="00AA05CD">
        <w:rPr>
          <w:b/>
          <w:color w:val="000000"/>
          <w:sz w:val="24"/>
          <w:szCs w:val="24"/>
        </w:rPr>
        <w:tab/>
      </w:r>
      <w:r w:rsidR="00AA05CD">
        <w:rPr>
          <w:b/>
          <w:color w:val="000000"/>
          <w:sz w:val="24"/>
          <w:szCs w:val="24"/>
        </w:rPr>
        <w:tab/>
      </w:r>
      <w:r w:rsidR="00AA05CD">
        <w:rPr>
          <w:b/>
          <w:color w:val="000000"/>
          <w:sz w:val="24"/>
          <w:szCs w:val="24"/>
        </w:rPr>
        <w:tab/>
      </w:r>
      <w:r w:rsidRPr="00E250BB">
        <w:rPr>
          <w:b/>
          <w:i/>
          <w:noProof/>
          <w:color w:val="000000"/>
          <w:sz w:val="24"/>
          <w:szCs w:val="24"/>
          <w:bdr w:val="single" w:sz="4" w:space="0" w:color="auto"/>
        </w:rPr>
        <w:t>Insert Borrower’s logo</w:t>
      </w:r>
    </w:p>
    <w:p w14:paraId="15AA7DEC" w14:textId="77777777" w:rsidR="00D3552D" w:rsidRDefault="00D3552D" w:rsidP="00FC787A">
      <w:pPr>
        <w:jc w:val="center"/>
        <w:rPr>
          <w:b/>
          <w:color w:val="000000"/>
          <w:sz w:val="24"/>
          <w:szCs w:val="24"/>
        </w:rPr>
      </w:pPr>
    </w:p>
    <w:p w14:paraId="48AD7C3C" w14:textId="0EF28AB4" w:rsidR="00D3552D" w:rsidRPr="009366EF" w:rsidRDefault="009366EF" w:rsidP="00FC787A">
      <w:pPr>
        <w:jc w:val="center"/>
        <w:rPr>
          <w:b/>
          <w:color w:val="000000"/>
          <w:sz w:val="28"/>
          <w:szCs w:val="24"/>
        </w:rPr>
      </w:pPr>
      <w:r w:rsidRPr="009366EF">
        <w:rPr>
          <w:b/>
          <w:color w:val="000000"/>
          <w:sz w:val="28"/>
          <w:szCs w:val="24"/>
        </w:rPr>
        <w:t>FORM OF AGREEMENT</w:t>
      </w:r>
    </w:p>
    <w:p w14:paraId="4283D7CC" w14:textId="77777777" w:rsidR="00D3552D" w:rsidRPr="00966FE0" w:rsidRDefault="00D3552D" w:rsidP="00D0629C">
      <w:pPr>
        <w:rPr>
          <w:sz w:val="24"/>
          <w:szCs w:val="24"/>
        </w:rPr>
      </w:pPr>
    </w:p>
    <w:p w14:paraId="56FA8A52" w14:textId="08EF8A3A" w:rsidR="00D3552D" w:rsidRPr="00966FE0" w:rsidRDefault="00D3552D" w:rsidP="00275621">
      <w:pPr>
        <w:rPr>
          <w:sz w:val="24"/>
          <w:szCs w:val="24"/>
        </w:rPr>
      </w:pPr>
      <w:r w:rsidRPr="00966FE0">
        <w:rPr>
          <w:sz w:val="24"/>
          <w:szCs w:val="24"/>
        </w:rPr>
        <w:t>THIS AGREEMENT (together with all Annexes hereto, this “</w:t>
      </w:r>
      <w:r w:rsidRPr="00966FE0">
        <w:rPr>
          <w:sz w:val="24"/>
          <w:szCs w:val="24"/>
          <w:u w:val="single"/>
        </w:rPr>
        <w:t>Agreement</w:t>
      </w:r>
      <w:r w:rsidRPr="00966FE0">
        <w:rPr>
          <w:sz w:val="24"/>
          <w:szCs w:val="24"/>
        </w:rPr>
        <w:t>”) is entered into between THE GOVERNMENT OF [</w:t>
      </w:r>
      <w:r w:rsidRPr="00966FE0">
        <w:rPr>
          <w:sz w:val="24"/>
          <w:szCs w:val="24"/>
          <w:highlight w:val="lightGray"/>
        </w:rPr>
        <w:t>_</w:t>
      </w:r>
      <w:r w:rsidR="00557B54" w:rsidRPr="00966FE0">
        <w:rPr>
          <w:i/>
          <w:sz w:val="24"/>
          <w:szCs w:val="24"/>
          <w:highlight w:val="lightGray"/>
        </w:rPr>
        <w:t>name of country</w:t>
      </w:r>
      <w:r w:rsidR="00557B54" w:rsidRPr="00966FE0">
        <w:rPr>
          <w:sz w:val="24"/>
          <w:szCs w:val="24"/>
          <w:highlight w:val="lightGray"/>
        </w:rPr>
        <w:t xml:space="preserve"> </w:t>
      </w:r>
      <w:r w:rsidRPr="00966FE0">
        <w:rPr>
          <w:sz w:val="24"/>
          <w:szCs w:val="24"/>
          <w:highlight w:val="lightGray"/>
        </w:rPr>
        <w:t>__</w:t>
      </w:r>
      <w:r w:rsidRPr="00966FE0">
        <w:rPr>
          <w:sz w:val="24"/>
          <w:szCs w:val="24"/>
        </w:rPr>
        <w:t xml:space="preserve">] by and through its </w:t>
      </w:r>
      <w:r w:rsidR="00557B54" w:rsidRPr="00966FE0">
        <w:rPr>
          <w:i/>
          <w:sz w:val="24"/>
          <w:szCs w:val="24"/>
        </w:rPr>
        <w:t>[</w:t>
      </w:r>
      <w:r w:rsidR="00557B54" w:rsidRPr="00966FE0">
        <w:rPr>
          <w:i/>
          <w:sz w:val="24"/>
          <w:szCs w:val="24"/>
          <w:highlight w:val="lightGray"/>
        </w:rPr>
        <w:t>Ministry of …./implementing entity</w:t>
      </w:r>
      <w:r w:rsidR="00557B54" w:rsidRPr="00966FE0">
        <w:rPr>
          <w:sz w:val="24"/>
          <w:szCs w:val="24"/>
          <w:highlight w:val="lightGray"/>
        </w:rPr>
        <w:t xml:space="preserve"> </w:t>
      </w:r>
      <w:r w:rsidRPr="00966FE0">
        <w:rPr>
          <w:sz w:val="24"/>
          <w:szCs w:val="24"/>
          <w:highlight w:val="lightGray"/>
        </w:rPr>
        <w:t>_____</w:t>
      </w:r>
      <w:r w:rsidRPr="00966FE0">
        <w:rPr>
          <w:sz w:val="24"/>
          <w:szCs w:val="24"/>
        </w:rPr>
        <w:t>] (the “</w:t>
      </w:r>
      <w:r w:rsidRPr="00966FE0">
        <w:rPr>
          <w:sz w:val="24"/>
          <w:szCs w:val="24"/>
          <w:u w:val="single"/>
        </w:rPr>
        <w:t>Government</w:t>
      </w:r>
      <w:r w:rsidRPr="00966FE0">
        <w:rPr>
          <w:sz w:val="24"/>
          <w:szCs w:val="24"/>
        </w:rPr>
        <w:t>”), and the</w:t>
      </w:r>
      <w:r w:rsidR="00620A76" w:rsidRPr="00966FE0">
        <w:rPr>
          <w:sz w:val="24"/>
          <w:szCs w:val="24"/>
        </w:rPr>
        <w:t xml:space="preserve"> UNITED NATIONS </w:t>
      </w:r>
      <w:r w:rsidR="00557B54" w:rsidRPr="00966FE0">
        <w:rPr>
          <w:sz w:val="24"/>
          <w:szCs w:val="24"/>
        </w:rPr>
        <w:t>INDUSTRIAL DEVELOPMENT ORGANIZATION</w:t>
      </w:r>
      <w:r w:rsidRPr="00966FE0">
        <w:rPr>
          <w:sz w:val="24"/>
          <w:szCs w:val="24"/>
        </w:rPr>
        <w:t xml:space="preserve">, a </w:t>
      </w:r>
      <w:r w:rsidR="00557B54" w:rsidRPr="00966FE0">
        <w:rPr>
          <w:sz w:val="24"/>
          <w:szCs w:val="24"/>
        </w:rPr>
        <w:t xml:space="preserve">specialized agency </w:t>
      </w:r>
      <w:r w:rsidRPr="00966FE0">
        <w:rPr>
          <w:sz w:val="24"/>
          <w:szCs w:val="24"/>
        </w:rPr>
        <w:t>of the United Nations</w:t>
      </w:r>
      <w:r w:rsidR="00557B54" w:rsidRPr="00966FE0">
        <w:rPr>
          <w:sz w:val="24"/>
          <w:szCs w:val="24"/>
        </w:rPr>
        <w:t xml:space="preserve">, having its headquarters </w:t>
      </w:r>
      <w:r w:rsidR="00D671CF" w:rsidRPr="00966FE0">
        <w:rPr>
          <w:sz w:val="24"/>
          <w:szCs w:val="24"/>
        </w:rPr>
        <w:t>at</w:t>
      </w:r>
      <w:r w:rsidR="0055583B" w:rsidRPr="00966FE0">
        <w:rPr>
          <w:sz w:val="24"/>
          <w:szCs w:val="24"/>
        </w:rPr>
        <w:t xml:space="preserve"> Vienna International Centre, Wagra</w:t>
      </w:r>
      <w:r w:rsidR="0061194C" w:rsidRPr="00966FE0">
        <w:rPr>
          <w:sz w:val="24"/>
          <w:szCs w:val="24"/>
        </w:rPr>
        <w:t>m</w:t>
      </w:r>
      <w:r w:rsidR="0055583B" w:rsidRPr="00966FE0">
        <w:rPr>
          <w:sz w:val="24"/>
          <w:szCs w:val="24"/>
        </w:rPr>
        <w:t>erstr. 5, P.O. Box 300, A-1400</w:t>
      </w:r>
      <w:r w:rsidR="0061194C" w:rsidRPr="00966FE0">
        <w:rPr>
          <w:sz w:val="24"/>
          <w:szCs w:val="24"/>
        </w:rPr>
        <w:t xml:space="preserve"> Vienna</w:t>
      </w:r>
      <w:r w:rsidR="0055583B" w:rsidRPr="00966FE0">
        <w:rPr>
          <w:sz w:val="24"/>
          <w:szCs w:val="24"/>
        </w:rPr>
        <w:t>, Austria</w:t>
      </w:r>
      <w:r w:rsidR="00D671CF" w:rsidRPr="00966FE0">
        <w:rPr>
          <w:sz w:val="24"/>
          <w:szCs w:val="24"/>
        </w:rPr>
        <w:t xml:space="preserve"> (“</w:t>
      </w:r>
      <w:r w:rsidR="00D671CF" w:rsidRPr="00966FE0">
        <w:rPr>
          <w:sz w:val="24"/>
          <w:szCs w:val="24"/>
          <w:u w:val="single"/>
        </w:rPr>
        <w:t>UNIDO</w:t>
      </w:r>
      <w:r w:rsidR="00D671CF" w:rsidRPr="00966FE0">
        <w:rPr>
          <w:sz w:val="24"/>
          <w:szCs w:val="24"/>
        </w:rPr>
        <w:t>” or</w:t>
      </w:r>
      <w:r w:rsidR="00B87BED">
        <w:rPr>
          <w:sz w:val="24"/>
          <w:szCs w:val="24"/>
        </w:rPr>
        <w:t xml:space="preserve"> the </w:t>
      </w:r>
      <w:r w:rsidR="00D671CF" w:rsidRPr="00966FE0">
        <w:rPr>
          <w:sz w:val="24"/>
          <w:szCs w:val="24"/>
        </w:rPr>
        <w:t>“</w:t>
      </w:r>
      <w:r w:rsidR="00D671CF" w:rsidRPr="00966FE0">
        <w:rPr>
          <w:sz w:val="24"/>
          <w:szCs w:val="24"/>
          <w:u w:val="single"/>
        </w:rPr>
        <w:t>UN Partner</w:t>
      </w:r>
      <w:r w:rsidR="00D671CF" w:rsidRPr="00966FE0">
        <w:rPr>
          <w:sz w:val="24"/>
          <w:szCs w:val="24"/>
        </w:rPr>
        <w:t>”, together with the Government</w:t>
      </w:r>
      <w:r w:rsidR="0055583B" w:rsidRPr="00966FE0">
        <w:rPr>
          <w:sz w:val="24"/>
          <w:szCs w:val="24"/>
        </w:rPr>
        <w:t>,</w:t>
      </w:r>
      <w:r w:rsidR="00D671CF" w:rsidRPr="00966FE0">
        <w:rPr>
          <w:sz w:val="24"/>
          <w:szCs w:val="24"/>
        </w:rPr>
        <w:t xml:space="preserve"> the “</w:t>
      </w:r>
      <w:r w:rsidR="00D671CF" w:rsidRPr="00966FE0">
        <w:rPr>
          <w:sz w:val="24"/>
          <w:szCs w:val="24"/>
          <w:u w:val="single"/>
        </w:rPr>
        <w:t>Parties</w:t>
      </w:r>
      <w:r w:rsidR="00D671CF" w:rsidRPr="00966FE0">
        <w:rPr>
          <w:sz w:val="24"/>
          <w:szCs w:val="24"/>
        </w:rPr>
        <w:t>” and each a “</w:t>
      </w:r>
      <w:r w:rsidR="00D671CF" w:rsidRPr="00966FE0">
        <w:rPr>
          <w:sz w:val="24"/>
          <w:szCs w:val="24"/>
          <w:u w:val="single"/>
        </w:rPr>
        <w:t>Party</w:t>
      </w:r>
      <w:r w:rsidR="00D671CF" w:rsidRPr="00966FE0">
        <w:rPr>
          <w:sz w:val="24"/>
          <w:szCs w:val="24"/>
        </w:rPr>
        <w:t>”)</w:t>
      </w:r>
      <w:r w:rsidRPr="00966FE0">
        <w:rPr>
          <w:sz w:val="24"/>
          <w:szCs w:val="24"/>
        </w:rPr>
        <w:t xml:space="preserve">. </w:t>
      </w:r>
    </w:p>
    <w:p w14:paraId="64994421" w14:textId="77777777" w:rsidR="00D3552D" w:rsidRPr="00966FE0" w:rsidRDefault="00D3552D" w:rsidP="00206092">
      <w:pPr>
        <w:rPr>
          <w:b/>
          <w:sz w:val="24"/>
          <w:szCs w:val="24"/>
        </w:rPr>
      </w:pPr>
      <w:r w:rsidRPr="00966FE0">
        <w:rPr>
          <w:sz w:val="24"/>
          <w:szCs w:val="24"/>
        </w:rPr>
        <w:t xml:space="preserve"> </w:t>
      </w:r>
    </w:p>
    <w:p w14:paraId="66D785BF" w14:textId="77777777" w:rsidR="00D3552D" w:rsidRPr="008C43DD" w:rsidRDefault="00D3552D" w:rsidP="00424826">
      <w:pPr>
        <w:rPr>
          <w:b/>
          <w:color w:val="000000"/>
          <w:sz w:val="24"/>
          <w:szCs w:val="24"/>
        </w:rPr>
      </w:pPr>
      <w:r w:rsidRPr="008C43DD">
        <w:rPr>
          <w:b/>
          <w:color w:val="000000"/>
          <w:sz w:val="24"/>
          <w:szCs w:val="24"/>
        </w:rPr>
        <w:t>WHEREAS</w:t>
      </w:r>
    </w:p>
    <w:p w14:paraId="7532CF78" w14:textId="77777777" w:rsidR="00D3552D" w:rsidRPr="008C43DD" w:rsidRDefault="00D3552D" w:rsidP="007B6ED4">
      <w:pPr>
        <w:ind w:left="1980"/>
        <w:rPr>
          <w:sz w:val="24"/>
          <w:szCs w:val="24"/>
        </w:rPr>
      </w:pPr>
    </w:p>
    <w:p w14:paraId="278BD707" w14:textId="0A780DDC" w:rsidR="00966FE0" w:rsidRDefault="00744BB0" w:rsidP="00EA31F7">
      <w:pPr>
        <w:pStyle w:val="ListParagraph"/>
        <w:numPr>
          <w:ilvl w:val="0"/>
          <w:numId w:val="20"/>
        </w:numPr>
        <w:rPr>
          <w:rFonts w:ascii="Times New Roman" w:hAnsi="Times New Roman"/>
          <w:color w:val="auto"/>
          <w:sz w:val="24"/>
          <w:szCs w:val="24"/>
        </w:rPr>
      </w:pPr>
      <w:r w:rsidRPr="00966FE0">
        <w:rPr>
          <w:rFonts w:ascii="Times New Roman" w:hAnsi="Times New Roman"/>
          <w:color w:val="auto"/>
          <w:sz w:val="24"/>
          <w:szCs w:val="24"/>
        </w:rPr>
        <w:t>UN</w:t>
      </w:r>
      <w:r w:rsidR="00D671CF" w:rsidRPr="00966FE0">
        <w:rPr>
          <w:rFonts w:ascii="Times New Roman" w:hAnsi="Times New Roman"/>
          <w:color w:val="auto"/>
          <w:sz w:val="24"/>
          <w:szCs w:val="24"/>
        </w:rPr>
        <w:t>IDO</w:t>
      </w:r>
      <w:r w:rsidR="00561A90" w:rsidRPr="00966FE0">
        <w:rPr>
          <w:rFonts w:ascii="Times New Roman" w:hAnsi="Times New Roman"/>
          <w:color w:val="auto"/>
          <w:sz w:val="24"/>
          <w:szCs w:val="24"/>
        </w:rPr>
        <w:t>,</w:t>
      </w:r>
      <w:r w:rsidR="00D671CF" w:rsidRPr="00966FE0">
        <w:rPr>
          <w:rFonts w:ascii="Times New Roman" w:hAnsi="Times New Roman"/>
          <w:color w:val="auto"/>
          <w:sz w:val="24"/>
          <w:szCs w:val="24"/>
        </w:rPr>
        <w:t xml:space="preserve"> </w:t>
      </w:r>
      <w:r w:rsidR="00561A90" w:rsidRPr="00966FE0">
        <w:rPr>
          <w:rFonts w:ascii="Times New Roman" w:hAnsi="Times New Roman"/>
          <w:color w:val="auto"/>
          <w:sz w:val="24"/>
          <w:szCs w:val="24"/>
        </w:rPr>
        <w:t xml:space="preserve">as a </w:t>
      </w:r>
      <w:r w:rsidR="0061194C" w:rsidRPr="00966FE0">
        <w:rPr>
          <w:rFonts w:ascii="Times New Roman" w:hAnsi="Times New Roman"/>
          <w:color w:val="auto"/>
          <w:sz w:val="24"/>
          <w:szCs w:val="24"/>
        </w:rPr>
        <w:t>specialized agency of the United Nations</w:t>
      </w:r>
      <w:r w:rsidR="00561A90" w:rsidRPr="00966FE0">
        <w:rPr>
          <w:rFonts w:ascii="Times New Roman" w:hAnsi="Times New Roman"/>
          <w:color w:val="auto"/>
          <w:sz w:val="24"/>
          <w:szCs w:val="24"/>
        </w:rPr>
        <w:t>,</w:t>
      </w:r>
      <w:r w:rsidR="0061194C" w:rsidRPr="00966FE0">
        <w:rPr>
          <w:rFonts w:ascii="Times New Roman" w:hAnsi="Times New Roman"/>
          <w:color w:val="auto"/>
          <w:sz w:val="24"/>
          <w:szCs w:val="24"/>
        </w:rPr>
        <w:t xml:space="preserve"> </w:t>
      </w:r>
      <w:r w:rsidR="00561A90" w:rsidRPr="00966FE0">
        <w:rPr>
          <w:rFonts w:ascii="Times New Roman" w:hAnsi="Times New Roman"/>
          <w:color w:val="auto"/>
          <w:sz w:val="24"/>
          <w:szCs w:val="24"/>
        </w:rPr>
        <w:t xml:space="preserve">has the primary responsibility in promoting </w:t>
      </w:r>
      <w:r w:rsidR="0061194C" w:rsidRPr="00966FE0">
        <w:rPr>
          <w:rFonts w:ascii="Times New Roman" w:hAnsi="Times New Roman"/>
          <w:color w:val="auto"/>
          <w:sz w:val="24"/>
          <w:szCs w:val="24"/>
        </w:rPr>
        <w:t>inclusive and sustainable industrial development</w:t>
      </w:r>
      <w:r w:rsidRPr="00966FE0">
        <w:rPr>
          <w:rFonts w:ascii="Times New Roman" w:hAnsi="Times New Roman"/>
          <w:color w:val="auto"/>
          <w:sz w:val="24"/>
          <w:szCs w:val="24"/>
        </w:rPr>
        <w:t xml:space="preserve">. </w:t>
      </w:r>
      <w:r w:rsidR="0061194C" w:rsidRPr="00966FE0">
        <w:rPr>
          <w:rFonts w:ascii="Times New Roman" w:hAnsi="Times New Roman"/>
          <w:color w:val="auto"/>
          <w:sz w:val="24"/>
          <w:szCs w:val="24"/>
        </w:rPr>
        <w:t xml:space="preserve">UNIDO </w:t>
      </w:r>
      <w:r w:rsidRPr="00966FE0">
        <w:rPr>
          <w:rFonts w:ascii="Times New Roman" w:hAnsi="Times New Roman"/>
          <w:color w:val="auto"/>
          <w:sz w:val="24"/>
          <w:szCs w:val="24"/>
        </w:rPr>
        <w:t>and the Government cooperate with respect to the formulation, adoption and implementation</w:t>
      </w:r>
      <w:r w:rsidR="00561A90" w:rsidRPr="00966FE0">
        <w:rPr>
          <w:rFonts w:ascii="Times New Roman" w:hAnsi="Times New Roman"/>
          <w:color w:val="auto"/>
          <w:sz w:val="24"/>
          <w:szCs w:val="24"/>
        </w:rPr>
        <w:t xml:space="preserve"> </w:t>
      </w:r>
      <w:r w:rsidRPr="00966FE0">
        <w:rPr>
          <w:rFonts w:ascii="Times New Roman" w:hAnsi="Times New Roman"/>
          <w:color w:val="auto"/>
          <w:sz w:val="24"/>
          <w:szCs w:val="24"/>
        </w:rPr>
        <w:t xml:space="preserve">of the Government’s </w:t>
      </w:r>
      <w:r w:rsidR="0061194C" w:rsidRPr="00966FE0">
        <w:rPr>
          <w:rFonts w:ascii="Times New Roman" w:hAnsi="Times New Roman"/>
          <w:color w:val="auto"/>
          <w:sz w:val="24"/>
          <w:szCs w:val="24"/>
        </w:rPr>
        <w:t xml:space="preserve">industrial </w:t>
      </w:r>
      <w:r w:rsidRPr="00966FE0">
        <w:rPr>
          <w:rFonts w:ascii="Times New Roman" w:hAnsi="Times New Roman"/>
          <w:color w:val="auto"/>
          <w:sz w:val="24"/>
          <w:szCs w:val="24"/>
        </w:rPr>
        <w:t>policies</w:t>
      </w:r>
      <w:r w:rsidR="00561A90" w:rsidRPr="00966FE0">
        <w:rPr>
          <w:rFonts w:ascii="Times New Roman" w:hAnsi="Times New Roman"/>
          <w:color w:val="auto"/>
          <w:sz w:val="24"/>
          <w:szCs w:val="24"/>
        </w:rPr>
        <w:t>,</w:t>
      </w:r>
      <w:r w:rsidR="00966FE0">
        <w:rPr>
          <w:rFonts w:ascii="Times New Roman" w:hAnsi="Times New Roman"/>
          <w:color w:val="auto"/>
          <w:sz w:val="24"/>
          <w:szCs w:val="24"/>
        </w:rPr>
        <w:t xml:space="preserve"> </w:t>
      </w:r>
      <w:r w:rsidRPr="00966FE0">
        <w:rPr>
          <w:rFonts w:ascii="Times New Roman" w:hAnsi="Times New Roman"/>
          <w:color w:val="auto"/>
          <w:sz w:val="24"/>
          <w:szCs w:val="24"/>
        </w:rPr>
        <w:t>development strategies</w:t>
      </w:r>
      <w:r w:rsidR="00561A90" w:rsidRPr="00966FE0">
        <w:rPr>
          <w:rFonts w:ascii="Times New Roman" w:hAnsi="Times New Roman"/>
          <w:color w:val="auto"/>
          <w:sz w:val="24"/>
          <w:szCs w:val="24"/>
        </w:rPr>
        <w:t>, programmes and projects</w:t>
      </w:r>
      <w:r w:rsidRPr="00966FE0">
        <w:rPr>
          <w:rFonts w:ascii="Times New Roman" w:hAnsi="Times New Roman"/>
          <w:color w:val="auto"/>
          <w:sz w:val="24"/>
          <w:szCs w:val="24"/>
        </w:rPr>
        <w:t xml:space="preserve">, </w:t>
      </w:r>
      <w:r w:rsidR="0061194C" w:rsidRPr="00966FE0">
        <w:rPr>
          <w:rFonts w:ascii="Times New Roman" w:hAnsi="Times New Roman"/>
          <w:color w:val="auto"/>
          <w:sz w:val="24"/>
          <w:szCs w:val="24"/>
        </w:rPr>
        <w:t>towards achieving enhanced levels of inclusive and sustainable industrial development</w:t>
      </w:r>
      <w:r w:rsidR="0061194C" w:rsidRPr="00966FE0">
        <w:rPr>
          <w:rFonts w:ascii="Times New Roman" w:eastAsia="Times New Roman" w:hAnsi="Times New Roman"/>
          <w:color w:val="auto"/>
          <w:sz w:val="23"/>
          <w:szCs w:val="23"/>
        </w:rPr>
        <w:t xml:space="preserve"> </w:t>
      </w:r>
      <w:r w:rsidR="00966FE0">
        <w:rPr>
          <w:rFonts w:ascii="Times New Roman" w:eastAsia="Times New Roman" w:hAnsi="Times New Roman"/>
          <w:color w:val="auto"/>
          <w:sz w:val="23"/>
          <w:szCs w:val="23"/>
        </w:rPr>
        <w:t>of</w:t>
      </w:r>
      <w:r w:rsidRPr="00966FE0">
        <w:rPr>
          <w:rFonts w:ascii="Times New Roman" w:hAnsi="Times New Roman"/>
          <w:color w:val="auto"/>
          <w:sz w:val="24"/>
          <w:szCs w:val="24"/>
        </w:rPr>
        <w:t xml:space="preserve"> [</w:t>
      </w:r>
      <w:r w:rsidRPr="00966FE0">
        <w:rPr>
          <w:rFonts w:ascii="Times New Roman" w:hAnsi="Times New Roman"/>
          <w:i/>
          <w:color w:val="auto"/>
          <w:sz w:val="24"/>
          <w:szCs w:val="24"/>
          <w:highlight w:val="lightGray"/>
        </w:rPr>
        <w:t>name of country</w:t>
      </w:r>
      <w:r w:rsidRPr="00966FE0">
        <w:rPr>
          <w:rFonts w:ascii="Times New Roman" w:hAnsi="Times New Roman"/>
          <w:color w:val="auto"/>
          <w:sz w:val="24"/>
          <w:szCs w:val="24"/>
        </w:rPr>
        <w:t xml:space="preserve">], </w:t>
      </w:r>
      <w:r w:rsidR="001F389C" w:rsidRPr="001F389C">
        <w:rPr>
          <w:rFonts w:ascii="Times New Roman" w:hAnsi="Times New Roman"/>
          <w:color w:val="auto"/>
          <w:sz w:val="24"/>
          <w:szCs w:val="24"/>
        </w:rPr>
        <w:t>in accordance with the Standard Basic Cooperation Agreement concluded between the Government and UNIDO (the “Basic Agreement”).  If the Government has not concluded the Standard Basic Cooperation Agreement with UNIDO, references to the “Basic Agreement” shall, for the purposes of the present Agreement, be understood to refer to either the Standard Basic Assistance Agreement concluded with UNDP or the Revised Standard Technical Assistance Agreement concluded with the UN and specialized agencies.</w:t>
      </w:r>
      <w:r w:rsidRPr="00966FE0">
        <w:rPr>
          <w:rFonts w:ascii="Times New Roman" w:hAnsi="Times New Roman"/>
          <w:color w:val="auto"/>
          <w:sz w:val="24"/>
          <w:szCs w:val="24"/>
        </w:rPr>
        <w:t xml:space="preserve"> </w:t>
      </w:r>
    </w:p>
    <w:p w14:paraId="2DF91625" w14:textId="77777777" w:rsidR="00966FE0" w:rsidRPr="00966FE0" w:rsidRDefault="00966FE0" w:rsidP="00966FE0">
      <w:pPr>
        <w:rPr>
          <w:sz w:val="24"/>
          <w:szCs w:val="24"/>
        </w:rPr>
      </w:pPr>
    </w:p>
    <w:p w14:paraId="5E1E2393" w14:textId="13E2C626" w:rsidR="00966FE0" w:rsidRDefault="00D3552D" w:rsidP="00EA31F7">
      <w:pPr>
        <w:pStyle w:val="ListParagraph"/>
        <w:numPr>
          <w:ilvl w:val="0"/>
          <w:numId w:val="20"/>
        </w:numPr>
        <w:rPr>
          <w:rFonts w:ascii="Times New Roman" w:hAnsi="Times New Roman"/>
          <w:color w:val="auto"/>
          <w:sz w:val="24"/>
          <w:szCs w:val="24"/>
        </w:rPr>
      </w:pPr>
      <w:r w:rsidRPr="00966FE0">
        <w:rPr>
          <w:rFonts w:ascii="Times New Roman" w:hAnsi="Times New Roman"/>
          <w:color w:val="auto"/>
          <w:sz w:val="24"/>
          <w:szCs w:val="24"/>
        </w:rPr>
        <w:t xml:space="preserve">The Government, working with its development partners, including </w:t>
      </w:r>
      <w:r w:rsidR="00BE4242" w:rsidRPr="00966FE0">
        <w:rPr>
          <w:rFonts w:ascii="Times New Roman" w:hAnsi="Times New Roman"/>
          <w:color w:val="auto"/>
          <w:sz w:val="24"/>
          <w:szCs w:val="24"/>
        </w:rPr>
        <w:t>UN</w:t>
      </w:r>
      <w:r w:rsidR="00744BB0" w:rsidRPr="00966FE0">
        <w:rPr>
          <w:rFonts w:ascii="Times New Roman" w:hAnsi="Times New Roman"/>
          <w:color w:val="auto"/>
          <w:sz w:val="24"/>
          <w:szCs w:val="24"/>
        </w:rPr>
        <w:t xml:space="preserve">IDO </w:t>
      </w:r>
      <w:r w:rsidRPr="00966FE0">
        <w:rPr>
          <w:rFonts w:ascii="Times New Roman" w:hAnsi="Times New Roman"/>
          <w:color w:val="auto"/>
          <w:sz w:val="24"/>
          <w:szCs w:val="24"/>
        </w:rPr>
        <w:t>and the World Bank</w:t>
      </w:r>
      <w:r w:rsidRPr="008C43DD">
        <w:rPr>
          <w:rStyle w:val="FootnoteReference"/>
          <w:rFonts w:ascii="Times New Roman" w:hAnsi="Times New Roman"/>
          <w:color w:val="auto"/>
          <w:sz w:val="24"/>
          <w:szCs w:val="24"/>
        </w:rPr>
        <w:footnoteReference w:id="4"/>
      </w:r>
      <w:r w:rsidRPr="00966FE0">
        <w:rPr>
          <w:rFonts w:ascii="Times New Roman" w:hAnsi="Times New Roman"/>
          <w:color w:val="auto"/>
          <w:sz w:val="24"/>
          <w:szCs w:val="24"/>
        </w:rPr>
        <w:t xml:space="preserve"> (</w:t>
      </w:r>
      <w:r w:rsidR="00C258D1">
        <w:rPr>
          <w:rFonts w:ascii="Times New Roman" w:hAnsi="Times New Roman"/>
          <w:color w:val="auto"/>
          <w:sz w:val="24"/>
          <w:szCs w:val="24"/>
        </w:rPr>
        <w:t xml:space="preserve">the </w:t>
      </w:r>
      <w:r w:rsidRPr="00966FE0">
        <w:rPr>
          <w:rFonts w:ascii="Times New Roman" w:hAnsi="Times New Roman"/>
          <w:color w:val="auto"/>
          <w:sz w:val="24"/>
          <w:szCs w:val="24"/>
        </w:rPr>
        <w:t>“</w:t>
      </w:r>
      <w:r w:rsidRPr="00966FE0">
        <w:rPr>
          <w:rFonts w:ascii="Times New Roman" w:hAnsi="Times New Roman"/>
          <w:color w:val="auto"/>
          <w:sz w:val="24"/>
          <w:szCs w:val="24"/>
          <w:u w:val="single"/>
        </w:rPr>
        <w:t>Bank</w:t>
      </w:r>
      <w:r w:rsidRPr="00966FE0">
        <w:rPr>
          <w:rFonts w:ascii="Times New Roman" w:hAnsi="Times New Roman"/>
          <w:color w:val="auto"/>
          <w:sz w:val="24"/>
          <w:szCs w:val="24"/>
        </w:rPr>
        <w:t>”), is implementing [</w:t>
      </w:r>
      <w:r w:rsidRPr="00966FE0">
        <w:rPr>
          <w:rFonts w:ascii="Times New Roman" w:hAnsi="Times New Roman"/>
          <w:i/>
          <w:color w:val="auto"/>
          <w:sz w:val="24"/>
          <w:szCs w:val="24"/>
          <w:highlight w:val="lightGray"/>
        </w:rPr>
        <w:t>insert Project</w:t>
      </w:r>
      <w:r w:rsidR="00B35C42" w:rsidRPr="00966FE0">
        <w:rPr>
          <w:rFonts w:ascii="Times New Roman" w:hAnsi="Times New Roman"/>
          <w:i/>
          <w:color w:val="auto"/>
          <w:sz w:val="24"/>
          <w:szCs w:val="24"/>
          <w:highlight w:val="lightGray"/>
        </w:rPr>
        <w:t>’s name</w:t>
      </w:r>
      <w:r w:rsidRPr="00966FE0">
        <w:rPr>
          <w:rFonts w:ascii="Times New Roman" w:hAnsi="Times New Roman"/>
          <w:color w:val="auto"/>
          <w:sz w:val="24"/>
          <w:szCs w:val="24"/>
        </w:rPr>
        <w:t>] (the “</w:t>
      </w:r>
      <w:r w:rsidRPr="00966FE0">
        <w:rPr>
          <w:rFonts w:ascii="Times New Roman" w:hAnsi="Times New Roman"/>
          <w:color w:val="auto"/>
          <w:sz w:val="24"/>
          <w:szCs w:val="24"/>
          <w:u w:val="single"/>
        </w:rPr>
        <w:t>Project</w:t>
      </w:r>
      <w:r w:rsidRPr="00966FE0">
        <w:rPr>
          <w:rFonts w:ascii="Times New Roman" w:hAnsi="Times New Roman"/>
          <w:color w:val="auto"/>
          <w:sz w:val="24"/>
          <w:szCs w:val="24"/>
        </w:rPr>
        <w:t xml:space="preserve">”). </w:t>
      </w:r>
      <w:r w:rsidR="00966FE0">
        <w:rPr>
          <w:rFonts w:ascii="Times New Roman" w:hAnsi="Times New Roman"/>
          <w:color w:val="auto"/>
          <w:sz w:val="24"/>
          <w:szCs w:val="24"/>
        </w:rPr>
        <w:t>The Government has received funds from the Bank (the “</w:t>
      </w:r>
      <w:r w:rsidR="00966FE0" w:rsidRPr="00966FE0">
        <w:rPr>
          <w:rFonts w:ascii="Times New Roman" w:hAnsi="Times New Roman"/>
          <w:color w:val="auto"/>
          <w:sz w:val="24"/>
          <w:szCs w:val="24"/>
          <w:u w:val="single"/>
        </w:rPr>
        <w:t>Financing</w:t>
      </w:r>
      <w:r w:rsidR="00966FE0">
        <w:rPr>
          <w:rFonts w:ascii="Times New Roman" w:hAnsi="Times New Roman"/>
          <w:color w:val="auto"/>
          <w:sz w:val="24"/>
          <w:szCs w:val="24"/>
        </w:rPr>
        <w:t>”) towards the cost of the Project pursuant to a legal agreement for the Project (the “</w:t>
      </w:r>
      <w:r w:rsidR="00966FE0" w:rsidRPr="00966FE0">
        <w:rPr>
          <w:rFonts w:ascii="Times New Roman" w:hAnsi="Times New Roman"/>
          <w:color w:val="auto"/>
          <w:sz w:val="24"/>
          <w:szCs w:val="24"/>
          <w:u w:val="single"/>
        </w:rPr>
        <w:t>Financing Agreement</w:t>
      </w:r>
      <w:r w:rsidR="00966FE0">
        <w:rPr>
          <w:rFonts w:ascii="Times New Roman" w:hAnsi="Times New Roman"/>
          <w:color w:val="auto"/>
          <w:sz w:val="24"/>
          <w:szCs w:val="24"/>
        </w:rPr>
        <w:t xml:space="preserve">”). </w:t>
      </w:r>
    </w:p>
    <w:p w14:paraId="697F9379" w14:textId="77777777" w:rsidR="00966FE0" w:rsidRPr="00966FE0" w:rsidRDefault="00966FE0" w:rsidP="00966FE0">
      <w:pPr>
        <w:rPr>
          <w:sz w:val="24"/>
          <w:szCs w:val="24"/>
        </w:rPr>
      </w:pPr>
    </w:p>
    <w:p w14:paraId="394E1BB1" w14:textId="288FF025" w:rsidR="00D3552D" w:rsidRPr="00966FE0" w:rsidRDefault="00D3552D" w:rsidP="00EA31F7">
      <w:pPr>
        <w:pStyle w:val="ListParagraph"/>
        <w:numPr>
          <w:ilvl w:val="0"/>
          <w:numId w:val="20"/>
        </w:numPr>
        <w:rPr>
          <w:rFonts w:ascii="Times New Roman" w:hAnsi="Times New Roman"/>
          <w:color w:val="auto"/>
          <w:sz w:val="24"/>
          <w:szCs w:val="24"/>
        </w:rPr>
      </w:pPr>
      <w:r w:rsidRPr="00966FE0">
        <w:rPr>
          <w:rFonts w:ascii="Times New Roman" w:hAnsi="Times New Roman"/>
          <w:color w:val="auto"/>
          <w:sz w:val="24"/>
          <w:szCs w:val="24"/>
        </w:rPr>
        <w:t>As part of</w:t>
      </w:r>
      <w:r w:rsidR="000E4344" w:rsidRPr="00966FE0">
        <w:rPr>
          <w:rFonts w:ascii="Times New Roman" w:hAnsi="Times New Roman"/>
          <w:color w:val="auto"/>
          <w:sz w:val="24"/>
          <w:szCs w:val="24"/>
        </w:rPr>
        <w:t xml:space="preserve"> </w:t>
      </w:r>
      <w:r w:rsidRPr="00966FE0">
        <w:rPr>
          <w:rFonts w:ascii="Times New Roman" w:hAnsi="Times New Roman"/>
          <w:color w:val="auto"/>
          <w:sz w:val="24"/>
          <w:szCs w:val="24"/>
        </w:rPr>
        <w:t xml:space="preserve">Project implementation, the Government has asked </w:t>
      </w:r>
      <w:r w:rsidR="00BE4242" w:rsidRPr="00966FE0">
        <w:rPr>
          <w:rFonts w:ascii="Times New Roman" w:hAnsi="Times New Roman"/>
          <w:color w:val="auto"/>
          <w:sz w:val="24"/>
          <w:szCs w:val="24"/>
        </w:rPr>
        <w:t>UN</w:t>
      </w:r>
      <w:r w:rsidR="00744BB0" w:rsidRPr="00966FE0">
        <w:rPr>
          <w:rFonts w:ascii="Times New Roman" w:hAnsi="Times New Roman"/>
          <w:color w:val="auto"/>
          <w:sz w:val="24"/>
          <w:szCs w:val="24"/>
        </w:rPr>
        <w:t xml:space="preserve">IDO, </w:t>
      </w:r>
      <w:r w:rsidRPr="00966FE0">
        <w:rPr>
          <w:rFonts w:ascii="Times New Roman" w:hAnsi="Times New Roman"/>
          <w:color w:val="auto"/>
          <w:sz w:val="24"/>
          <w:szCs w:val="24"/>
        </w:rPr>
        <w:t xml:space="preserve">and </w:t>
      </w:r>
      <w:r w:rsidR="00BE4242" w:rsidRPr="00966FE0">
        <w:rPr>
          <w:rFonts w:ascii="Times New Roman" w:hAnsi="Times New Roman"/>
          <w:color w:val="auto"/>
          <w:sz w:val="24"/>
          <w:szCs w:val="24"/>
        </w:rPr>
        <w:t>UN</w:t>
      </w:r>
      <w:r w:rsidR="00744BB0" w:rsidRPr="00966FE0">
        <w:rPr>
          <w:rFonts w:ascii="Times New Roman" w:hAnsi="Times New Roman"/>
          <w:color w:val="auto"/>
          <w:sz w:val="24"/>
          <w:szCs w:val="24"/>
        </w:rPr>
        <w:t>IDO</w:t>
      </w:r>
      <w:r w:rsidRPr="00966FE0">
        <w:rPr>
          <w:rFonts w:ascii="Times New Roman" w:hAnsi="Times New Roman"/>
          <w:color w:val="auto"/>
          <w:sz w:val="24"/>
          <w:szCs w:val="24"/>
        </w:rPr>
        <w:t xml:space="preserve"> has agreed to provide the Technical Assistance</w:t>
      </w:r>
      <w:r w:rsidR="001417F2" w:rsidRPr="00966FE0">
        <w:rPr>
          <w:rFonts w:ascii="Times New Roman" w:hAnsi="Times New Roman"/>
          <w:color w:val="auto"/>
          <w:sz w:val="24"/>
          <w:szCs w:val="24"/>
        </w:rPr>
        <w:t xml:space="preserve"> </w:t>
      </w:r>
      <w:r w:rsidR="00744BB0" w:rsidRPr="00966FE0">
        <w:rPr>
          <w:rFonts w:ascii="Times New Roman" w:hAnsi="Times New Roman"/>
          <w:color w:val="auto"/>
          <w:sz w:val="24"/>
          <w:szCs w:val="24"/>
        </w:rPr>
        <w:t xml:space="preserve">as set </w:t>
      </w:r>
      <w:r w:rsidR="00966FE0">
        <w:rPr>
          <w:rFonts w:ascii="Times New Roman" w:hAnsi="Times New Roman"/>
          <w:color w:val="auto"/>
          <w:sz w:val="24"/>
          <w:szCs w:val="24"/>
        </w:rPr>
        <w:t>forth</w:t>
      </w:r>
      <w:r w:rsidR="00744BB0" w:rsidRPr="00966FE0">
        <w:rPr>
          <w:rFonts w:ascii="Times New Roman" w:hAnsi="Times New Roman"/>
          <w:color w:val="auto"/>
          <w:sz w:val="24"/>
          <w:szCs w:val="24"/>
        </w:rPr>
        <w:t xml:space="preserve"> in </w:t>
      </w:r>
      <w:r w:rsidR="00744BB0" w:rsidRPr="00966FE0">
        <w:rPr>
          <w:rFonts w:ascii="Times New Roman" w:hAnsi="Times New Roman"/>
          <w:b/>
          <w:color w:val="auto"/>
          <w:sz w:val="24"/>
          <w:szCs w:val="24"/>
        </w:rPr>
        <w:t>Annex I</w:t>
      </w:r>
      <w:r w:rsidR="00744BB0" w:rsidRPr="00966FE0">
        <w:rPr>
          <w:rFonts w:ascii="Times New Roman" w:hAnsi="Times New Roman"/>
          <w:color w:val="auto"/>
          <w:sz w:val="24"/>
          <w:szCs w:val="24"/>
        </w:rPr>
        <w:t xml:space="preserve"> to this Agreement (“Technical Assistance”)</w:t>
      </w:r>
      <w:r w:rsidRPr="00966FE0">
        <w:rPr>
          <w:rFonts w:ascii="Times New Roman" w:hAnsi="Times New Roman"/>
          <w:color w:val="auto"/>
          <w:sz w:val="24"/>
          <w:szCs w:val="24"/>
        </w:rPr>
        <w:t>.</w:t>
      </w:r>
    </w:p>
    <w:p w14:paraId="04891AC3" w14:textId="77777777" w:rsidR="00D3552D" w:rsidRPr="00F47164" w:rsidRDefault="00D3552D" w:rsidP="007B6ED4">
      <w:pPr>
        <w:pStyle w:val="ListParagraph"/>
        <w:ind w:left="0"/>
        <w:rPr>
          <w:rFonts w:ascii="Times New Roman" w:hAnsi="Times New Roman"/>
          <w:sz w:val="24"/>
        </w:rPr>
      </w:pPr>
    </w:p>
    <w:p w14:paraId="23461027" w14:textId="77777777" w:rsidR="00D3552D" w:rsidRDefault="00D3552D" w:rsidP="00206092">
      <w:pPr>
        <w:pStyle w:val="BodyTextIndent"/>
        <w:tabs>
          <w:tab w:val="clear" w:pos="-1262"/>
          <w:tab w:val="clear" w:pos="-720"/>
          <w:tab w:val="clear" w:pos="240"/>
        </w:tabs>
        <w:rPr>
          <w:rFonts w:ascii="Times New Roman" w:hAnsi="Times New Roman"/>
          <w:sz w:val="24"/>
          <w:szCs w:val="24"/>
        </w:rPr>
      </w:pPr>
      <w:r w:rsidRPr="00F47164">
        <w:rPr>
          <w:rFonts w:ascii="Times New Roman" w:hAnsi="Times New Roman"/>
          <w:b/>
          <w:sz w:val="24"/>
          <w:szCs w:val="24"/>
        </w:rPr>
        <w:t>NOW</w:t>
      </w:r>
      <w:r>
        <w:rPr>
          <w:rFonts w:ascii="Times New Roman" w:hAnsi="Times New Roman"/>
          <w:b/>
          <w:sz w:val="24"/>
          <w:szCs w:val="24"/>
        </w:rPr>
        <w:t>,</w:t>
      </w:r>
      <w:r w:rsidRPr="00F47164">
        <w:rPr>
          <w:rFonts w:ascii="Times New Roman" w:hAnsi="Times New Roman"/>
          <w:b/>
          <w:sz w:val="24"/>
          <w:szCs w:val="24"/>
        </w:rPr>
        <w:t xml:space="preserve"> THEREFORE</w:t>
      </w:r>
      <w:r w:rsidRPr="00F47164">
        <w:rPr>
          <w:rFonts w:ascii="Times New Roman" w:hAnsi="Times New Roman"/>
          <w:sz w:val="24"/>
          <w:szCs w:val="24"/>
        </w:rPr>
        <w:t>, the Parties agree as follows:</w:t>
      </w:r>
    </w:p>
    <w:p w14:paraId="56BE9FD7" w14:textId="77777777" w:rsidR="00041C53" w:rsidRDefault="00041C53" w:rsidP="00206092">
      <w:pPr>
        <w:pStyle w:val="BodyTextIndent"/>
        <w:tabs>
          <w:tab w:val="clear" w:pos="-1262"/>
          <w:tab w:val="clear" w:pos="-720"/>
          <w:tab w:val="clear" w:pos="240"/>
        </w:tabs>
        <w:rPr>
          <w:rFonts w:ascii="Times New Roman" w:hAnsi="Times New Roman"/>
          <w:sz w:val="24"/>
          <w:szCs w:val="24"/>
        </w:rPr>
      </w:pPr>
    </w:p>
    <w:p w14:paraId="6334A10C" w14:textId="44DEAB23" w:rsidR="00B310BB" w:rsidRPr="00111F23" w:rsidRDefault="00041C53" w:rsidP="00EA31F7">
      <w:pPr>
        <w:pStyle w:val="BodyTextIndent"/>
        <w:numPr>
          <w:ilvl w:val="0"/>
          <w:numId w:val="13"/>
        </w:numPr>
        <w:tabs>
          <w:tab w:val="clear" w:pos="-1262"/>
          <w:tab w:val="clear" w:pos="-720"/>
          <w:tab w:val="clear" w:pos="240"/>
        </w:tabs>
        <w:spacing w:after="200"/>
        <w:ind w:left="360"/>
        <w:rPr>
          <w:rFonts w:ascii="Times New Roman" w:hAnsi="Times New Roman"/>
          <w:sz w:val="24"/>
          <w:szCs w:val="24"/>
        </w:rPr>
      </w:pPr>
      <w:r w:rsidRPr="00B310BB">
        <w:rPr>
          <w:rFonts w:ascii="Times New Roman" w:hAnsi="Times New Roman"/>
          <w:color w:val="000000"/>
          <w:sz w:val="24"/>
          <w:szCs w:val="24"/>
        </w:rPr>
        <w:t xml:space="preserve">The Government intends to apply a portion of the proceeds of the Financing up to </w:t>
      </w:r>
      <w:r w:rsidR="005906A6">
        <w:rPr>
          <w:rFonts w:ascii="Times New Roman" w:hAnsi="Times New Roman"/>
          <w:color w:val="000000"/>
          <w:sz w:val="24"/>
          <w:szCs w:val="24"/>
        </w:rPr>
        <w:t xml:space="preserve">a total </w:t>
      </w:r>
      <w:r w:rsidRPr="00B310BB">
        <w:rPr>
          <w:rFonts w:ascii="Times New Roman" w:hAnsi="Times New Roman"/>
          <w:color w:val="000000"/>
          <w:sz w:val="24"/>
          <w:szCs w:val="24"/>
        </w:rPr>
        <w:t xml:space="preserve">amount of US$ </w:t>
      </w:r>
      <w:r w:rsidRPr="00B310BB">
        <w:rPr>
          <w:rFonts w:ascii="Times New Roman" w:hAnsi="Times New Roman"/>
          <w:b/>
          <w:i/>
          <w:color w:val="000000"/>
          <w:sz w:val="24"/>
          <w:szCs w:val="24"/>
          <w:highlight w:val="lightGray"/>
        </w:rPr>
        <w:t>[insert amount in words</w:t>
      </w:r>
      <w:r w:rsidRPr="00B310BB">
        <w:rPr>
          <w:rFonts w:ascii="Times New Roman" w:hAnsi="Times New Roman"/>
          <w:b/>
          <w:i/>
          <w:color w:val="000000"/>
          <w:sz w:val="24"/>
          <w:szCs w:val="24"/>
        </w:rPr>
        <w:t>]</w:t>
      </w:r>
      <w:r w:rsidRPr="00B310BB">
        <w:rPr>
          <w:rFonts w:ascii="Times New Roman" w:hAnsi="Times New Roman"/>
          <w:color w:val="000000"/>
          <w:sz w:val="24"/>
          <w:szCs w:val="24"/>
        </w:rPr>
        <w:t xml:space="preserve"> (</w:t>
      </w:r>
      <w:r w:rsidRPr="00B310BB">
        <w:rPr>
          <w:rFonts w:ascii="Times New Roman" w:hAnsi="Times New Roman"/>
          <w:i/>
          <w:color w:val="000000"/>
          <w:sz w:val="24"/>
          <w:szCs w:val="24"/>
        </w:rPr>
        <w:t>[</w:t>
      </w:r>
      <w:r w:rsidRPr="00B310BB">
        <w:rPr>
          <w:rFonts w:ascii="Times New Roman" w:hAnsi="Times New Roman"/>
          <w:i/>
          <w:color w:val="000000"/>
          <w:sz w:val="24"/>
          <w:szCs w:val="24"/>
          <w:highlight w:val="lightGray"/>
        </w:rPr>
        <w:t>insert amount in figures</w:t>
      </w:r>
      <w:r w:rsidRPr="00B310BB">
        <w:rPr>
          <w:rFonts w:ascii="Times New Roman" w:hAnsi="Times New Roman"/>
          <w:i/>
          <w:color w:val="000000"/>
          <w:sz w:val="24"/>
          <w:szCs w:val="24"/>
        </w:rPr>
        <w:t>]</w:t>
      </w:r>
      <w:r w:rsidRPr="00B310BB">
        <w:rPr>
          <w:rFonts w:ascii="Times New Roman" w:hAnsi="Times New Roman"/>
          <w:color w:val="000000"/>
          <w:sz w:val="24"/>
          <w:szCs w:val="24"/>
        </w:rPr>
        <w:t>) (the “</w:t>
      </w:r>
      <w:r w:rsidRPr="00B310BB">
        <w:rPr>
          <w:rFonts w:ascii="Times New Roman" w:hAnsi="Times New Roman"/>
          <w:color w:val="000000"/>
          <w:sz w:val="24"/>
          <w:szCs w:val="24"/>
          <w:u w:val="single"/>
        </w:rPr>
        <w:t>Total Funding Ceiling</w:t>
      </w:r>
      <w:r w:rsidRPr="00B310BB">
        <w:rPr>
          <w:rFonts w:ascii="Times New Roman" w:hAnsi="Times New Roman"/>
          <w:color w:val="000000"/>
          <w:sz w:val="24"/>
          <w:szCs w:val="24"/>
        </w:rPr>
        <w:t>”), to eligible payments under this Agreement</w:t>
      </w:r>
      <w:r w:rsidR="005906A6">
        <w:rPr>
          <w:rFonts w:ascii="Times New Roman" w:hAnsi="Times New Roman"/>
          <w:color w:val="000000"/>
          <w:sz w:val="24"/>
          <w:szCs w:val="24"/>
        </w:rPr>
        <w:t xml:space="preserve">. The Total Funding Ceiling is the Parties’ best estimate (as of the date of the signing of this Agreement) calculated </w:t>
      </w:r>
      <w:r w:rsidR="00CF337F">
        <w:rPr>
          <w:rFonts w:ascii="Times New Roman" w:hAnsi="Times New Roman"/>
          <w:color w:val="000000"/>
          <w:sz w:val="24"/>
          <w:szCs w:val="24"/>
        </w:rPr>
        <w:t xml:space="preserve">on the basis </w:t>
      </w:r>
      <w:r w:rsidR="00481D22">
        <w:rPr>
          <w:rFonts w:ascii="Times New Roman" w:hAnsi="Times New Roman"/>
          <w:color w:val="000000"/>
          <w:sz w:val="24"/>
          <w:szCs w:val="24"/>
        </w:rPr>
        <w:t xml:space="preserve">of </w:t>
      </w:r>
      <w:r w:rsidR="00495CE2">
        <w:rPr>
          <w:rFonts w:ascii="Times New Roman" w:hAnsi="Times New Roman"/>
          <w:color w:val="000000"/>
          <w:sz w:val="24"/>
          <w:szCs w:val="24"/>
        </w:rPr>
        <w:t>d</w:t>
      </w:r>
      <w:r w:rsidR="00481D22">
        <w:rPr>
          <w:rFonts w:ascii="Times New Roman" w:hAnsi="Times New Roman"/>
          <w:color w:val="000000"/>
          <w:sz w:val="24"/>
          <w:szCs w:val="24"/>
        </w:rPr>
        <w:t>eliverables and the t</w:t>
      </w:r>
      <w:r w:rsidR="00CF337F">
        <w:rPr>
          <w:rFonts w:ascii="Times New Roman" w:hAnsi="Times New Roman"/>
          <w:color w:val="000000"/>
          <w:sz w:val="24"/>
          <w:szCs w:val="24"/>
        </w:rPr>
        <w:t xml:space="preserve">imeline agreed by the Parties in </w:t>
      </w:r>
      <w:r w:rsidR="00CF337F" w:rsidRPr="00CF337F">
        <w:rPr>
          <w:rFonts w:ascii="Times New Roman" w:hAnsi="Times New Roman"/>
          <w:b/>
          <w:color w:val="000000"/>
          <w:sz w:val="24"/>
          <w:szCs w:val="24"/>
        </w:rPr>
        <w:t>A</w:t>
      </w:r>
      <w:r w:rsidR="004428C4">
        <w:rPr>
          <w:rFonts w:ascii="Times New Roman" w:hAnsi="Times New Roman"/>
          <w:b/>
          <w:color w:val="000000"/>
          <w:sz w:val="24"/>
          <w:szCs w:val="24"/>
        </w:rPr>
        <w:t>nnex</w:t>
      </w:r>
      <w:r w:rsidR="00CF337F" w:rsidRPr="00CF337F">
        <w:rPr>
          <w:rFonts w:ascii="Times New Roman" w:hAnsi="Times New Roman"/>
          <w:b/>
          <w:color w:val="000000"/>
          <w:sz w:val="24"/>
          <w:szCs w:val="24"/>
        </w:rPr>
        <w:t xml:space="preserve"> I</w:t>
      </w:r>
      <w:r w:rsidRPr="00B310BB">
        <w:rPr>
          <w:rFonts w:ascii="Times New Roman" w:hAnsi="Times New Roman"/>
          <w:color w:val="000000"/>
          <w:sz w:val="24"/>
          <w:szCs w:val="24"/>
        </w:rPr>
        <w:t xml:space="preserve">. </w:t>
      </w:r>
      <w:r w:rsidR="00B310BB" w:rsidRPr="00B310BB">
        <w:rPr>
          <w:rFonts w:ascii="Times New Roman" w:hAnsi="Times New Roman"/>
          <w:color w:val="000000"/>
          <w:sz w:val="24"/>
          <w:szCs w:val="24"/>
        </w:rPr>
        <w:t xml:space="preserve">A detailed calculation of the Total Funding Ceiling is provided in </w:t>
      </w:r>
      <w:r w:rsidR="00B310BB" w:rsidRPr="00111F23">
        <w:rPr>
          <w:rFonts w:ascii="Times New Roman" w:hAnsi="Times New Roman"/>
          <w:b/>
          <w:sz w:val="24"/>
          <w:szCs w:val="24"/>
        </w:rPr>
        <w:t>Annex II</w:t>
      </w:r>
      <w:r w:rsidR="00B310BB" w:rsidRPr="00111F23">
        <w:rPr>
          <w:rFonts w:ascii="Times New Roman" w:hAnsi="Times New Roman"/>
          <w:sz w:val="24"/>
          <w:szCs w:val="24"/>
        </w:rPr>
        <w:t>.</w:t>
      </w:r>
    </w:p>
    <w:p w14:paraId="64C94E21" w14:textId="22724611" w:rsidR="001B2934" w:rsidRPr="00111F23" w:rsidRDefault="00041C53" w:rsidP="00EA31F7">
      <w:pPr>
        <w:pStyle w:val="ListParagraph"/>
        <w:numPr>
          <w:ilvl w:val="0"/>
          <w:numId w:val="13"/>
        </w:numPr>
        <w:ind w:left="360"/>
        <w:rPr>
          <w:rFonts w:ascii="Times New Roman" w:hAnsi="Times New Roman"/>
          <w:color w:val="auto"/>
          <w:sz w:val="24"/>
          <w:szCs w:val="24"/>
        </w:rPr>
      </w:pPr>
      <w:r w:rsidRPr="00111F23">
        <w:rPr>
          <w:rFonts w:ascii="Times New Roman" w:hAnsi="Times New Roman"/>
          <w:color w:val="auto"/>
          <w:sz w:val="24"/>
          <w:szCs w:val="24"/>
        </w:rPr>
        <w:lastRenderedPageBreak/>
        <w:t xml:space="preserve">This Agreement is signed and executed in </w:t>
      </w:r>
      <w:r w:rsidRPr="00111F23">
        <w:rPr>
          <w:rFonts w:ascii="Times New Roman" w:hAnsi="Times New Roman"/>
          <w:i/>
          <w:color w:val="auto"/>
          <w:sz w:val="24"/>
          <w:szCs w:val="24"/>
          <w:highlight w:val="lightGray"/>
        </w:rPr>
        <w:t>[insert language</w:t>
      </w:r>
      <w:r w:rsidRPr="00111F23">
        <w:rPr>
          <w:rFonts w:ascii="Times New Roman" w:hAnsi="Times New Roman"/>
          <w:i/>
          <w:color w:val="auto"/>
          <w:sz w:val="24"/>
          <w:szCs w:val="24"/>
        </w:rPr>
        <w:t>]</w:t>
      </w:r>
      <w:r w:rsidRPr="00111F23">
        <w:rPr>
          <w:rFonts w:ascii="Times New Roman" w:hAnsi="Times New Roman"/>
          <w:color w:val="auto"/>
          <w:sz w:val="24"/>
          <w:szCs w:val="24"/>
        </w:rPr>
        <w:t>, and all communications, notices</w:t>
      </w:r>
      <w:r w:rsidR="00495CE2">
        <w:rPr>
          <w:rFonts w:ascii="Times New Roman" w:hAnsi="Times New Roman"/>
          <w:color w:val="auto"/>
          <w:sz w:val="24"/>
          <w:szCs w:val="24"/>
        </w:rPr>
        <w:t>,</w:t>
      </w:r>
      <w:r w:rsidRPr="00111F23">
        <w:rPr>
          <w:rFonts w:ascii="Times New Roman" w:hAnsi="Times New Roman"/>
          <w:color w:val="auto"/>
          <w:sz w:val="24"/>
          <w:szCs w:val="24"/>
        </w:rPr>
        <w:t xml:space="preserve"> modifications</w:t>
      </w:r>
      <w:r w:rsidR="00495CE2">
        <w:rPr>
          <w:rFonts w:ascii="Times New Roman" w:hAnsi="Times New Roman"/>
          <w:color w:val="auto"/>
          <w:sz w:val="24"/>
          <w:szCs w:val="24"/>
        </w:rPr>
        <w:t xml:space="preserve"> and amendments</w:t>
      </w:r>
      <w:r w:rsidRPr="00111F23">
        <w:rPr>
          <w:rFonts w:ascii="Times New Roman" w:hAnsi="Times New Roman"/>
          <w:color w:val="auto"/>
          <w:sz w:val="24"/>
          <w:szCs w:val="24"/>
        </w:rPr>
        <w:t xml:space="preserve"> related to this Agreement shall be made in writing and in the same language.</w:t>
      </w:r>
    </w:p>
    <w:p w14:paraId="0C601A87" w14:textId="77777777" w:rsidR="001B2934" w:rsidRPr="00B310BB" w:rsidRDefault="001B2934" w:rsidP="00B310BB">
      <w:pPr>
        <w:pStyle w:val="ListParagraph"/>
        <w:ind w:left="-360"/>
        <w:rPr>
          <w:rFonts w:ascii="Times New Roman" w:hAnsi="Times New Roman"/>
          <w:color w:val="000000"/>
          <w:sz w:val="24"/>
          <w:szCs w:val="24"/>
        </w:rPr>
      </w:pPr>
    </w:p>
    <w:p w14:paraId="2B36FD99" w14:textId="676B1EF8" w:rsidR="001B2934" w:rsidRPr="00B310BB" w:rsidRDefault="00041C53" w:rsidP="00EA31F7">
      <w:pPr>
        <w:pStyle w:val="ListParagraph"/>
        <w:numPr>
          <w:ilvl w:val="0"/>
          <w:numId w:val="13"/>
        </w:numPr>
        <w:ind w:left="360"/>
        <w:rPr>
          <w:rFonts w:ascii="Times New Roman" w:hAnsi="Times New Roman"/>
          <w:color w:val="000000"/>
          <w:sz w:val="24"/>
          <w:szCs w:val="24"/>
        </w:rPr>
      </w:pPr>
      <w:r w:rsidRPr="00B310BB">
        <w:rPr>
          <w:rFonts w:ascii="Times New Roman" w:hAnsi="Times New Roman"/>
          <w:color w:val="000000"/>
          <w:sz w:val="24"/>
          <w:szCs w:val="24"/>
        </w:rPr>
        <w:t>This Agreement becomes effective on the date it is signed by both Parties</w:t>
      </w:r>
      <w:r w:rsidR="00B51C26">
        <w:rPr>
          <w:rFonts w:ascii="Times New Roman" w:hAnsi="Times New Roman"/>
          <w:color w:val="000000"/>
          <w:sz w:val="24"/>
          <w:szCs w:val="24"/>
        </w:rPr>
        <w:t xml:space="preserve"> (the “</w:t>
      </w:r>
      <w:r w:rsidR="00B51C26" w:rsidRPr="004428C4">
        <w:rPr>
          <w:rFonts w:ascii="Times New Roman" w:hAnsi="Times New Roman"/>
          <w:color w:val="000000"/>
          <w:sz w:val="24"/>
          <w:szCs w:val="24"/>
          <w:u w:val="single"/>
        </w:rPr>
        <w:t>Effective Date</w:t>
      </w:r>
      <w:r w:rsidR="00B51C26">
        <w:rPr>
          <w:rFonts w:ascii="Times New Roman" w:hAnsi="Times New Roman"/>
          <w:color w:val="000000"/>
          <w:sz w:val="24"/>
          <w:szCs w:val="24"/>
        </w:rPr>
        <w:t>”)</w:t>
      </w:r>
      <w:r w:rsidRPr="00B310BB">
        <w:rPr>
          <w:rFonts w:ascii="Times New Roman" w:hAnsi="Times New Roman"/>
          <w:color w:val="000000"/>
          <w:sz w:val="24"/>
          <w:szCs w:val="24"/>
        </w:rPr>
        <w:t xml:space="preserve">, and will remain effective until </w:t>
      </w:r>
      <w:r w:rsidRPr="00B310BB">
        <w:rPr>
          <w:rFonts w:ascii="Times New Roman" w:hAnsi="Times New Roman"/>
          <w:i/>
          <w:color w:val="000000"/>
          <w:sz w:val="24"/>
          <w:szCs w:val="24"/>
          <w:highlight w:val="lightGray"/>
        </w:rPr>
        <w:t>[insert the date which cannot exceed the Project’s closing date</w:t>
      </w:r>
      <w:r w:rsidRPr="00B310BB">
        <w:rPr>
          <w:rFonts w:ascii="Times New Roman" w:hAnsi="Times New Roman"/>
          <w:i/>
          <w:color w:val="000000"/>
          <w:sz w:val="24"/>
          <w:szCs w:val="24"/>
        </w:rPr>
        <w:t>]</w:t>
      </w:r>
      <w:r w:rsidR="00B51C26">
        <w:rPr>
          <w:rFonts w:ascii="Times New Roman" w:hAnsi="Times New Roman"/>
          <w:i/>
          <w:color w:val="000000"/>
          <w:sz w:val="24"/>
          <w:szCs w:val="24"/>
        </w:rPr>
        <w:t xml:space="preserve"> </w:t>
      </w:r>
      <w:r w:rsidR="00B51C26" w:rsidRPr="00C258D1">
        <w:rPr>
          <w:rFonts w:ascii="Times New Roman" w:hAnsi="Times New Roman"/>
          <w:color w:val="000000"/>
          <w:sz w:val="24"/>
          <w:szCs w:val="24"/>
        </w:rPr>
        <w:t>(</w:t>
      </w:r>
      <w:r w:rsidR="004428C4" w:rsidRPr="00C258D1">
        <w:rPr>
          <w:rFonts w:ascii="Times New Roman" w:hAnsi="Times New Roman"/>
          <w:color w:val="000000"/>
          <w:sz w:val="24"/>
          <w:szCs w:val="24"/>
        </w:rPr>
        <w:t xml:space="preserve">the </w:t>
      </w:r>
      <w:r w:rsidR="00B51C26" w:rsidRPr="00C258D1">
        <w:rPr>
          <w:rFonts w:ascii="Times New Roman" w:hAnsi="Times New Roman"/>
          <w:color w:val="000000"/>
          <w:sz w:val="24"/>
          <w:szCs w:val="24"/>
        </w:rPr>
        <w:t>“</w:t>
      </w:r>
      <w:r w:rsidR="004428C4" w:rsidRPr="00C258D1">
        <w:rPr>
          <w:rFonts w:ascii="Times New Roman" w:hAnsi="Times New Roman"/>
          <w:color w:val="000000"/>
          <w:sz w:val="24"/>
          <w:szCs w:val="24"/>
          <w:u w:val="single"/>
        </w:rPr>
        <w:t xml:space="preserve">Completion </w:t>
      </w:r>
      <w:r w:rsidR="00B51C26" w:rsidRPr="00C258D1">
        <w:rPr>
          <w:rFonts w:ascii="Times New Roman" w:hAnsi="Times New Roman"/>
          <w:color w:val="000000"/>
          <w:sz w:val="24"/>
          <w:szCs w:val="24"/>
          <w:u w:val="single"/>
        </w:rPr>
        <w:t>Date</w:t>
      </w:r>
      <w:r w:rsidR="00B51C26" w:rsidRPr="00C258D1">
        <w:rPr>
          <w:rFonts w:ascii="Times New Roman" w:hAnsi="Times New Roman"/>
          <w:color w:val="000000"/>
          <w:sz w:val="24"/>
          <w:szCs w:val="24"/>
        </w:rPr>
        <w:t>”)</w:t>
      </w:r>
      <w:r w:rsidRPr="00C258D1">
        <w:rPr>
          <w:rFonts w:ascii="Times New Roman" w:hAnsi="Times New Roman"/>
          <w:color w:val="000000"/>
          <w:sz w:val="24"/>
          <w:szCs w:val="24"/>
        </w:rPr>
        <w:t>,</w:t>
      </w:r>
      <w:r w:rsidRPr="00B310BB">
        <w:rPr>
          <w:rFonts w:ascii="Times New Roman" w:hAnsi="Times New Roman"/>
          <w:color w:val="000000"/>
          <w:sz w:val="24"/>
          <w:szCs w:val="24"/>
        </w:rPr>
        <w:t xml:space="preserve"> unless otherwise agreed by the Parties in writing.</w:t>
      </w:r>
      <w:r w:rsidR="00561A90">
        <w:rPr>
          <w:rFonts w:ascii="Times New Roman" w:hAnsi="Times New Roman"/>
          <w:color w:val="000000"/>
          <w:sz w:val="24"/>
          <w:szCs w:val="24"/>
        </w:rPr>
        <w:t xml:space="preserve"> </w:t>
      </w:r>
      <w:r w:rsidR="00561A90" w:rsidRPr="004428C4">
        <w:rPr>
          <w:rFonts w:ascii="Times New Roman" w:hAnsi="Times New Roman"/>
          <w:color w:val="000000"/>
          <w:sz w:val="24"/>
          <w:szCs w:val="24"/>
        </w:rPr>
        <w:t>The Technical Assistance services shall be operationally completed and financially closed</w:t>
      </w:r>
      <w:r w:rsidR="004428C4">
        <w:rPr>
          <w:rFonts w:ascii="Times New Roman" w:hAnsi="Times New Roman"/>
          <w:color w:val="000000"/>
          <w:sz w:val="24"/>
          <w:szCs w:val="24"/>
        </w:rPr>
        <w:t xml:space="preserve"> by the Completion Date</w:t>
      </w:r>
      <w:r w:rsidR="00561A90" w:rsidRPr="004428C4">
        <w:rPr>
          <w:rFonts w:ascii="Times New Roman" w:hAnsi="Times New Roman"/>
          <w:color w:val="000000"/>
          <w:sz w:val="24"/>
          <w:szCs w:val="24"/>
        </w:rPr>
        <w:t xml:space="preserve"> and the final financial report submitted to the </w:t>
      </w:r>
      <w:r w:rsidR="004428C4">
        <w:rPr>
          <w:rFonts w:ascii="Times New Roman" w:hAnsi="Times New Roman"/>
          <w:color w:val="000000"/>
          <w:sz w:val="24"/>
          <w:szCs w:val="24"/>
        </w:rPr>
        <w:t>Government</w:t>
      </w:r>
      <w:r w:rsidR="00561A90" w:rsidRPr="004428C4">
        <w:rPr>
          <w:rFonts w:ascii="Times New Roman" w:hAnsi="Times New Roman"/>
          <w:color w:val="000000"/>
          <w:sz w:val="24"/>
          <w:szCs w:val="24"/>
        </w:rPr>
        <w:t xml:space="preserve"> not later th</w:t>
      </w:r>
      <w:r w:rsidR="00561A90" w:rsidRPr="00561A90">
        <w:rPr>
          <w:rFonts w:ascii="Times New Roman" w:hAnsi="Times New Roman"/>
          <w:color w:val="000000"/>
          <w:sz w:val="24"/>
          <w:szCs w:val="24"/>
        </w:rPr>
        <w:t xml:space="preserve">an </w:t>
      </w:r>
      <w:r w:rsidR="004428C4">
        <w:rPr>
          <w:rFonts w:ascii="Times New Roman" w:hAnsi="Times New Roman"/>
          <w:color w:val="000000"/>
          <w:sz w:val="24"/>
          <w:szCs w:val="24"/>
        </w:rPr>
        <w:t>three (3)</w:t>
      </w:r>
      <w:r w:rsidR="00561A90" w:rsidRPr="00561A90">
        <w:rPr>
          <w:rFonts w:ascii="Times New Roman" w:hAnsi="Times New Roman"/>
          <w:color w:val="000000"/>
          <w:sz w:val="24"/>
          <w:szCs w:val="24"/>
        </w:rPr>
        <w:t xml:space="preserve"> months </w:t>
      </w:r>
      <w:r w:rsidR="004428C4">
        <w:rPr>
          <w:rFonts w:ascii="Times New Roman" w:hAnsi="Times New Roman"/>
          <w:color w:val="000000"/>
          <w:sz w:val="24"/>
          <w:szCs w:val="24"/>
        </w:rPr>
        <w:t xml:space="preserve">prior to </w:t>
      </w:r>
      <w:r w:rsidR="00561A90" w:rsidRPr="00561A90">
        <w:rPr>
          <w:rFonts w:ascii="Times New Roman" w:hAnsi="Times New Roman"/>
          <w:color w:val="000000"/>
          <w:sz w:val="24"/>
          <w:szCs w:val="24"/>
        </w:rPr>
        <w:t>the Project</w:t>
      </w:r>
      <w:r w:rsidR="00561A90">
        <w:rPr>
          <w:rFonts w:ascii="Times New Roman" w:hAnsi="Times New Roman"/>
          <w:color w:val="000000"/>
          <w:sz w:val="24"/>
          <w:szCs w:val="24"/>
        </w:rPr>
        <w:t>’s</w:t>
      </w:r>
      <w:r w:rsidR="00561A90" w:rsidRPr="00561A90">
        <w:rPr>
          <w:rFonts w:ascii="Times New Roman" w:hAnsi="Times New Roman"/>
          <w:color w:val="000000"/>
          <w:sz w:val="24"/>
          <w:szCs w:val="24"/>
        </w:rPr>
        <w:t xml:space="preserve"> </w:t>
      </w:r>
      <w:r w:rsidR="004428C4">
        <w:rPr>
          <w:rFonts w:ascii="Times New Roman" w:hAnsi="Times New Roman"/>
          <w:color w:val="000000"/>
          <w:sz w:val="24"/>
          <w:szCs w:val="24"/>
        </w:rPr>
        <w:t>C</w:t>
      </w:r>
      <w:r w:rsidR="00561A90" w:rsidRPr="00561A90">
        <w:rPr>
          <w:rFonts w:ascii="Times New Roman" w:hAnsi="Times New Roman"/>
          <w:color w:val="000000"/>
          <w:sz w:val="24"/>
          <w:szCs w:val="24"/>
        </w:rPr>
        <w:t xml:space="preserve">losing </w:t>
      </w:r>
      <w:r w:rsidR="004428C4">
        <w:rPr>
          <w:rFonts w:ascii="Times New Roman" w:hAnsi="Times New Roman"/>
          <w:color w:val="000000"/>
          <w:sz w:val="24"/>
          <w:szCs w:val="24"/>
        </w:rPr>
        <w:t>D</w:t>
      </w:r>
      <w:r w:rsidR="00561A90" w:rsidRPr="004428C4">
        <w:rPr>
          <w:rFonts w:ascii="Times New Roman" w:hAnsi="Times New Roman"/>
          <w:color w:val="000000"/>
          <w:sz w:val="24"/>
          <w:szCs w:val="24"/>
        </w:rPr>
        <w:t>ate</w:t>
      </w:r>
      <w:r w:rsidR="00561A90">
        <w:rPr>
          <w:rFonts w:ascii="Times New Roman" w:hAnsi="Times New Roman"/>
          <w:color w:val="000000"/>
          <w:sz w:val="24"/>
          <w:szCs w:val="24"/>
        </w:rPr>
        <w:t>.</w:t>
      </w:r>
    </w:p>
    <w:p w14:paraId="0F1222A1" w14:textId="77777777" w:rsidR="001B2934" w:rsidRPr="00B310BB" w:rsidRDefault="001B2934" w:rsidP="00B310BB">
      <w:pPr>
        <w:pStyle w:val="ListParagraph"/>
        <w:ind w:left="-360"/>
        <w:rPr>
          <w:rFonts w:ascii="Times New Roman" w:hAnsi="Times New Roman"/>
          <w:color w:val="000000"/>
          <w:sz w:val="24"/>
          <w:szCs w:val="24"/>
        </w:rPr>
      </w:pPr>
    </w:p>
    <w:p w14:paraId="0CC8E5B0" w14:textId="3A38701C" w:rsidR="00041C53" w:rsidRPr="00111F23" w:rsidRDefault="00041C53" w:rsidP="00EA31F7">
      <w:pPr>
        <w:pStyle w:val="ListParagraph"/>
        <w:numPr>
          <w:ilvl w:val="0"/>
          <w:numId w:val="13"/>
        </w:numPr>
        <w:ind w:left="360"/>
        <w:rPr>
          <w:rFonts w:ascii="Times New Roman" w:hAnsi="Times New Roman"/>
          <w:color w:val="000000"/>
          <w:sz w:val="24"/>
          <w:szCs w:val="24"/>
        </w:rPr>
      </w:pPr>
      <w:r w:rsidRPr="00B310BB">
        <w:rPr>
          <w:rFonts w:ascii="Times New Roman" w:hAnsi="Times New Roman"/>
          <w:color w:val="000000"/>
          <w:sz w:val="24"/>
          <w:szCs w:val="24"/>
        </w:rPr>
        <w:t xml:space="preserve">The Government designates </w:t>
      </w:r>
      <w:r w:rsidRPr="00B310BB">
        <w:rPr>
          <w:rFonts w:ascii="Times New Roman" w:hAnsi="Times New Roman"/>
          <w:i/>
          <w:color w:val="000000"/>
          <w:sz w:val="24"/>
          <w:szCs w:val="24"/>
          <w:highlight w:val="lightGray"/>
        </w:rPr>
        <w:t>[insert the name and title]</w:t>
      </w:r>
      <w:r w:rsidRPr="00B310BB">
        <w:rPr>
          <w:rFonts w:ascii="Times New Roman" w:hAnsi="Times New Roman"/>
          <w:color w:val="000000"/>
          <w:sz w:val="24"/>
          <w:szCs w:val="24"/>
        </w:rPr>
        <w:t xml:space="preserve"> and </w:t>
      </w:r>
      <w:r w:rsidR="00B51C26" w:rsidRPr="00B310BB">
        <w:rPr>
          <w:rFonts w:ascii="Times New Roman" w:hAnsi="Times New Roman"/>
          <w:color w:val="000000"/>
          <w:sz w:val="24"/>
          <w:szCs w:val="24"/>
        </w:rPr>
        <w:t>UN</w:t>
      </w:r>
      <w:r w:rsidR="00B51C26">
        <w:rPr>
          <w:rFonts w:ascii="Times New Roman" w:hAnsi="Times New Roman"/>
          <w:color w:val="000000"/>
          <w:sz w:val="24"/>
          <w:szCs w:val="24"/>
        </w:rPr>
        <w:t>IDO</w:t>
      </w:r>
      <w:r w:rsidR="00B51C26" w:rsidRPr="00B310BB">
        <w:rPr>
          <w:rFonts w:ascii="Times New Roman" w:hAnsi="Times New Roman"/>
          <w:color w:val="000000"/>
          <w:sz w:val="24"/>
          <w:szCs w:val="24"/>
        </w:rPr>
        <w:t xml:space="preserve"> </w:t>
      </w:r>
      <w:r w:rsidRPr="00B310BB">
        <w:rPr>
          <w:rFonts w:ascii="Times New Roman" w:hAnsi="Times New Roman"/>
          <w:color w:val="000000"/>
          <w:sz w:val="24"/>
          <w:szCs w:val="24"/>
        </w:rPr>
        <w:t xml:space="preserve">designates </w:t>
      </w:r>
      <w:r w:rsidRPr="00B310BB">
        <w:rPr>
          <w:rFonts w:ascii="Times New Roman" w:hAnsi="Times New Roman"/>
          <w:i/>
          <w:color w:val="000000"/>
          <w:sz w:val="24"/>
          <w:szCs w:val="24"/>
          <w:highlight w:val="lightGray"/>
        </w:rPr>
        <w:t>[insert the name and title]</w:t>
      </w:r>
      <w:r w:rsidRPr="00B310BB">
        <w:rPr>
          <w:rFonts w:ascii="Times New Roman" w:hAnsi="Times New Roman"/>
          <w:color w:val="000000"/>
          <w:sz w:val="24"/>
          <w:szCs w:val="24"/>
        </w:rPr>
        <w:t xml:space="preserve"> as their respective authorized representatives for the purpose of coordination of activities under this Agreement. The contact information for the authorized representatives is as following:</w:t>
      </w:r>
    </w:p>
    <w:p w14:paraId="59FD7A0F" w14:textId="77777777" w:rsidR="00B310BB" w:rsidRPr="00111F23" w:rsidRDefault="00B310BB" w:rsidP="00B310BB">
      <w:pPr>
        <w:pStyle w:val="ListParagraph"/>
        <w:rPr>
          <w:rFonts w:ascii="Times New Roman" w:hAnsi="Times New Roman"/>
          <w:color w:val="000000"/>
          <w:sz w:val="24"/>
          <w:szCs w:val="24"/>
        </w:rPr>
      </w:pPr>
    </w:p>
    <w:p w14:paraId="12204B3C" w14:textId="77777777" w:rsidR="00041C53" w:rsidRPr="00111F23" w:rsidRDefault="00041C53" w:rsidP="00266B08">
      <w:pPr>
        <w:pStyle w:val="BodyTextIndent"/>
        <w:numPr>
          <w:ilvl w:val="0"/>
          <w:numId w:val="31"/>
        </w:numPr>
        <w:tabs>
          <w:tab w:val="clear" w:pos="-1262"/>
          <w:tab w:val="clear" w:pos="-720"/>
          <w:tab w:val="clear" w:pos="240"/>
        </w:tabs>
        <w:spacing w:after="200"/>
        <w:rPr>
          <w:rFonts w:ascii="Times New Roman" w:hAnsi="Times New Roman"/>
          <w:color w:val="000000"/>
          <w:sz w:val="24"/>
          <w:szCs w:val="24"/>
        </w:rPr>
      </w:pPr>
      <w:r w:rsidRPr="00111F23">
        <w:rPr>
          <w:rFonts w:ascii="Times New Roman" w:hAnsi="Times New Roman"/>
          <w:color w:val="000000"/>
          <w:sz w:val="24"/>
          <w:szCs w:val="24"/>
        </w:rPr>
        <w:t xml:space="preserve">Government representative: </w:t>
      </w:r>
      <w:r w:rsidRPr="00111F23">
        <w:rPr>
          <w:rFonts w:ascii="Times New Roman" w:hAnsi="Times New Roman"/>
          <w:i/>
          <w:color w:val="000000"/>
          <w:sz w:val="24"/>
          <w:szCs w:val="24"/>
          <w:highlight w:val="lightGray"/>
        </w:rPr>
        <w:t>[insert phone, e-mail and fax</w:t>
      </w:r>
      <w:r w:rsidRPr="00111F23">
        <w:rPr>
          <w:rFonts w:ascii="Times New Roman" w:hAnsi="Times New Roman"/>
          <w:i/>
          <w:color w:val="000000"/>
          <w:sz w:val="24"/>
          <w:szCs w:val="24"/>
        </w:rPr>
        <w:t>]</w:t>
      </w:r>
    </w:p>
    <w:p w14:paraId="68355B46" w14:textId="77777777" w:rsidR="00B51C26" w:rsidRPr="00B51C26" w:rsidRDefault="00B51C26" w:rsidP="00266B08">
      <w:pPr>
        <w:pStyle w:val="BodyTextIndent"/>
        <w:numPr>
          <w:ilvl w:val="0"/>
          <w:numId w:val="31"/>
        </w:numPr>
        <w:tabs>
          <w:tab w:val="clear" w:pos="-1262"/>
          <w:tab w:val="clear" w:pos="-720"/>
          <w:tab w:val="clear" w:pos="240"/>
        </w:tabs>
        <w:spacing w:after="200"/>
        <w:rPr>
          <w:rFonts w:ascii="Times New Roman" w:hAnsi="Times New Roman"/>
          <w:sz w:val="24"/>
          <w:szCs w:val="24"/>
        </w:rPr>
      </w:pPr>
      <w:r>
        <w:rPr>
          <w:rFonts w:ascii="Times New Roman" w:hAnsi="Times New Roman"/>
          <w:color w:val="000000"/>
          <w:sz w:val="24"/>
          <w:szCs w:val="24"/>
        </w:rPr>
        <w:t>UNIDO</w:t>
      </w:r>
      <w:r w:rsidRPr="00111F23">
        <w:rPr>
          <w:rFonts w:ascii="Times New Roman" w:hAnsi="Times New Roman"/>
          <w:color w:val="000000"/>
          <w:sz w:val="24"/>
          <w:szCs w:val="24"/>
        </w:rPr>
        <w:t xml:space="preserve"> </w:t>
      </w:r>
      <w:r w:rsidR="00041C53" w:rsidRPr="00111F23">
        <w:rPr>
          <w:rFonts w:ascii="Times New Roman" w:hAnsi="Times New Roman"/>
          <w:color w:val="000000"/>
          <w:sz w:val="24"/>
          <w:szCs w:val="24"/>
        </w:rPr>
        <w:t xml:space="preserve">representative: </w:t>
      </w:r>
      <w:r w:rsidR="00041C53" w:rsidRPr="00111F23">
        <w:rPr>
          <w:rFonts w:ascii="Times New Roman" w:hAnsi="Times New Roman"/>
          <w:i/>
          <w:color w:val="000000"/>
          <w:sz w:val="24"/>
          <w:szCs w:val="24"/>
          <w:highlight w:val="lightGray"/>
        </w:rPr>
        <w:t>[insert phone, e-mail and fax]</w:t>
      </w:r>
    </w:p>
    <w:p w14:paraId="276CC78B" w14:textId="24AA4D88" w:rsidR="007815A2" w:rsidRDefault="007815A2" w:rsidP="00EA31F7">
      <w:pPr>
        <w:pStyle w:val="ListParagraph"/>
        <w:numPr>
          <w:ilvl w:val="0"/>
          <w:numId w:val="13"/>
        </w:numPr>
        <w:ind w:left="360"/>
        <w:rPr>
          <w:rFonts w:ascii="Times New Roman" w:hAnsi="Times New Roman"/>
          <w:color w:val="auto"/>
          <w:sz w:val="24"/>
          <w:szCs w:val="24"/>
        </w:rPr>
      </w:pPr>
      <w:r w:rsidRPr="007815A2">
        <w:rPr>
          <w:rFonts w:ascii="Times New Roman" w:hAnsi="Times New Roman"/>
          <w:color w:val="auto"/>
          <w:sz w:val="24"/>
          <w:szCs w:val="24"/>
        </w:rPr>
        <w:t xml:space="preserve">For Project’s coordination purposes, the </w:t>
      </w:r>
      <w:r>
        <w:rPr>
          <w:rFonts w:ascii="Times New Roman" w:hAnsi="Times New Roman"/>
          <w:color w:val="auto"/>
          <w:sz w:val="24"/>
          <w:szCs w:val="24"/>
        </w:rPr>
        <w:t>Bank’s</w:t>
      </w:r>
      <w:r w:rsidRPr="007815A2">
        <w:rPr>
          <w:rFonts w:ascii="Times New Roman" w:hAnsi="Times New Roman"/>
          <w:color w:val="auto"/>
          <w:sz w:val="24"/>
          <w:szCs w:val="24"/>
        </w:rPr>
        <w:t xml:space="preserve"> staff contact information are as follows: </w:t>
      </w:r>
    </w:p>
    <w:p w14:paraId="138FF420" w14:textId="77777777" w:rsidR="00E250BB" w:rsidRPr="00E250BB" w:rsidRDefault="00E250BB" w:rsidP="00E250BB">
      <w:pPr>
        <w:rPr>
          <w:sz w:val="24"/>
          <w:szCs w:val="24"/>
        </w:rPr>
      </w:pPr>
    </w:p>
    <w:p w14:paraId="1F8656CE" w14:textId="7DD8597F" w:rsidR="007815A2" w:rsidRPr="007815A2" w:rsidRDefault="007815A2" w:rsidP="00266B08">
      <w:pPr>
        <w:pStyle w:val="BodyTextIndent"/>
        <w:numPr>
          <w:ilvl w:val="0"/>
          <w:numId w:val="32"/>
        </w:numPr>
        <w:tabs>
          <w:tab w:val="clear" w:pos="-1262"/>
          <w:tab w:val="clear" w:pos="-720"/>
          <w:tab w:val="clear" w:pos="240"/>
        </w:tabs>
        <w:rPr>
          <w:rFonts w:ascii="Times New Roman" w:hAnsi="Times New Roman"/>
          <w:sz w:val="24"/>
          <w:szCs w:val="24"/>
        </w:rPr>
      </w:pPr>
      <w:r>
        <w:rPr>
          <w:rFonts w:ascii="Times New Roman" w:hAnsi="Times New Roman"/>
          <w:sz w:val="24"/>
          <w:szCs w:val="24"/>
        </w:rPr>
        <w:t>Bank Task Team Leader</w:t>
      </w:r>
      <w:r w:rsidRPr="00492987">
        <w:rPr>
          <w:rFonts w:ascii="Times New Roman" w:hAnsi="Times New Roman"/>
          <w:sz w:val="24"/>
          <w:szCs w:val="24"/>
        </w:rPr>
        <w:t xml:space="preserve">: </w:t>
      </w:r>
      <w:r>
        <w:rPr>
          <w:rFonts w:ascii="Times New Roman" w:hAnsi="Times New Roman"/>
          <w:i/>
          <w:color w:val="000000"/>
          <w:sz w:val="24"/>
          <w:szCs w:val="24"/>
          <w:highlight w:val="lightGray"/>
        </w:rPr>
        <w:t>[insert the name, phone and</w:t>
      </w:r>
      <w:r w:rsidRPr="00492987">
        <w:rPr>
          <w:rFonts w:ascii="Times New Roman" w:hAnsi="Times New Roman"/>
          <w:i/>
          <w:color w:val="000000"/>
          <w:sz w:val="24"/>
          <w:szCs w:val="24"/>
          <w:highlight w:val="lightGray"/>
        </w:rPr>
        <w:t xml:space="preserve"> e-mail</w:t>
      </w:r>
      <w:r w:rsidR="00C258D1">
        <w:rPr>
          <w:rFonts w:ascii="Times New Roman" w:hAnsi="Times New Roman"/>
          <w:i/>
          <w:color w:val="000000"/>
          <w:sz w:val="24"/>
          <w:szCs w:val="24"/>
        </w:rPr>
        <w:t>]</w:t>
      </w:r>
    </w:p>
    <w:p w14:paraId="3CB1D771" w14:textId="77777777" w:rsidR="007815A2" w:rsidRPr="007815A2" w:rsidRDefault="007815A2" w:rsidP="007815A2">
      <w:pPr>
        <w:pStyle w:val="BodyTextIndent"/>
        <w:tabs>
          <w:tab w:val="clear" w:pos="-1262"/>
          <w:tab w:val="clear" w:pos="-720"/>
          <w:tab w:val="clear" w:pos="240"/>
        </w:tabs>
        <w:rPr>
          <w:rFonts w:ascii="Times New Roman" w:hAnsi="Times New Roman"/>
          <w:sz w:val="24"/>
          <w:szCs w:val="24"/>
        </w:rPr>
      </w:pPr>
    </w:p>
    <w:p w14:paraId="20241315" w14:textId="4AFCCEAE" w:rsidR="00B51C26" w:rsidRPr="007815A2" w:rsidRDefault="00B51C26" w:rsidP="00EA31F7">
      <w:pPr>
        <w:pStyle w:val="BodyTextIndent"/>
        <w:numPr>
          <w:ilvl w:val="0"/>
          <w:numId w:val="13"/>
        </w:numPr>
        <w:tabs>
          <w:tab w:val="clear" w:pos="-1262"/>
          <w:tab w:val="clear" w:pos="-720"/>
          <w:tab w:val="clear" w:pos="240"/>
        </w:tabs>
        <w:ind w:left="360"/>
        <w:rPr>
          <w:rFonts w:ascii="Times New Roman" w:hAnsi="Times New Roman"/>
          <w:sz w:val="24"/>
          <w:szCs w:val="24"/>
        </w:rPr>
      </w:pPr>
      <w:r w:rsidRPr="004428C4">
        <w:rPr>
          <w:rFonts w:ascii="Times New Roman" w:hAnsi="Times New Roman"/>
          <w:snapToGrid w:val="0"/>
          <w:color w:val="000000"/>
          <w:sz w:val="24"/>
          <w:szCs w:val="24"/>
        </w:rPr>
        <w:t xml:space="preserve">This Agreement shall be interpreted in a manner that ensures it is </w:t>
      </w:r>
      <w:r w:rsidR="001F389C" w:rsidRPr="001F389C">
        <w:rPr>
          <w:rFonts w:ascii="Times New Roman" w:hAnsi="Times New Roman"/>
          <w:snapToGrid w:val="0"/>
          <w:color w:val="000000"/>
          <w:sz w:val="24"/>
          <w:szCs w:val="24"/>
        </w:rPr>
        <w:t xml:space="preserve">consistent with the provisions of the Basic Agreement and the provisions of the 1947 Convention on the Privileges and Immunities of the Specialized Agencies, provided, however, that if </w:t>
      </w:r>
      <w:r w:rsidR="001F389C" w:rsidRPr="00494184">
        <w:rPr>
          <w:rFonts w:ascii="Times New Roman" w:hAnsi="Times New Roman"/>
          <w:b/>
          <w:i/>
          <w:snapToGrid w:val="0"/>
          <w:color w:val="000000"/>
          <w:sz w:val="24"/>
          <w:szCs w:val="24"/>
          <w:highlight w:val="lightGray"/>
        </w:rPr>
        <w:t>[name of country]</w:t>
      </w:r>
      <w:r w:rsidR="001F389C" w:rsidRPr="001F389C">
        <w:rPr>
          <w:rFonts w:ascii="Times New Roman" w:hAnsi="Times New Roman"/>
          <w:snapToGrid w:val="0"/>
          <w:color w:val="000000"/>
          <w:sz w:val="24"/>
          <w:szCs w:val="24"/>
        </w:rPr>
        <w:t xml:space="preserve"> has not acceded to said Convention in respect of UNIDO, the Government agrees to apply to UNIDO the provisions of the 1946 Convention on the Privileges and Immunities of the United Nations.  </w:t>
      </w:r>
    </w:p>
    <w:p w14:paraId="02B4F927" w14:textId="77777777" w:rsidR="007815A2" w:rsidRDefault="007815A2" w:rsidP="00166907">
      <w:pPr>
        <w:pStyle w:val="BodyTextIndent"/>
        <w:tabs>
          <w:tab w:val="clear" w:pos="-1262"/>
          <w:tab w:val="clear" w:pos="-720"/>
          <w:tab w:val="clear" w:pos="240"/>
        </w:tabs>
        <w:rPr>
          <w:rFonts w:ascii="Times New Roman" w:hAnsi="Times New Roman"/>
          <w:sz w:val="24"/>
          <w:szCs w:val="24"/>
        </w:rPr>
      </w:pPr>
    </w:p>
    <w:p w14:paraId="75046B13" w14:textId="77777777" w:rsidR="00FB6B1A" w:rsidRPr="005C2ECC" w:rsidRDefault="00FB6B1A" w:rsidP="003477B4">
      <w:pPr>
        <w:pStyle w:val="ListParagraph"/>
        <w:numPr>
          <w:ilvl w:val="0"/>
          <w:numId w:val="13"/>
        </w:numPr>
        <w:tabs>
          <w:tab w:val="left" w:pos="720"/>
        </w:tabs>
        <w:ind w:left="360"/>
        <w:rPr>
          <w:rFonts w:ascii="Times New Roman" w:hAnsi="Times New Roman"/>
          <w:sz w:val="24"/>
          <w:szCs w:val="24"/>
        </w:rPr>
      </w:pPr>
      <w:r w:rsidRPr="005C2ECC">
        <w:rPr>
          <w:rFonts w:ascii="Times New Roman" w:hAnsi="Times New Roman"/>
          <w:color w:val="000000"/>
          <w:sz w:val="24"/>
          <w:szCs w:val="24"/>
        </w:rPr>
        <w:t>Nothing contained in or relating to this Agreement shall be deemed a waiver, express or implied, of any of the privileges and immunities of the United Nations, including UN</w:t>
      </w:r>
      <w:r>
        <w:rPr>
          <w:rFonts w:ascii="Times New Roman" w:hAnsi="Times New Roman"/>
          <w:color w:val="000000"/>
          <w:sz w:val="24"/>
          <w:szCs w:val="24"/>
        </w:rPr>
        <w:t xml:space="preserve"> Partner</w:t>
      </w:r>
      <w:r w:rsidRPr="005C2ECC">
        <w:rPr>
          <w:rFonts w:ascii="Times New Roman" w:hAnsi="Times New Roman"/>
          <w:color w:val="000000"/>
          <w:sz w:val="24"/>
          <w:szCs w:val="24"/>
        </w:rPr>
        <w:t xml:space="preserve">, under the General Convention, the </w:t>
      </w:r>
      <w:r w:rsidRPr="005C2ECC">
        <w:rPr>
          <w:rFonts w:ascii="Times New Roman" w:hAnsi="Times New Roman"/>
          <w:snapToGrid w:val="0"/>
          <w:color w:val="000000"/>
          <w:sz w:val="24"/>
          <w:szCs w:val="24"/>
        </w:rPr>
        <w:t xml:space="preserve">Basic </w:t>
      </w:r>
      <w:r w:rsidRPr="00D427B9">
        <w:rPr>
          <w:rFonts w:ascii="Times New Roman" w:hAnsi="Times New Roman"/>
          <w:color w:val="000000"/>
          <w:sz w:val="24"/>
          <w:szCs w:val="24"/>
        </w:rPr>
        <w:t>Agreement</w:t>
      </w:r>
      <w:r w:rsidRPr="005C2ECC">
        <w:rPr>
          <w:rFonts w:ascii="Times New Roman" w:hAnsi="Times New Roman"/>
          <w:color w:val="000000"/>
          <w:sz w:val="24"/>
          <w:szCs w:val="24"/>
        </w:rPr>
        <w:t xml:space="preserve">, </w:t>
      </w:r>
      <w:r>
        <w:rPr>
          <w:rFonts w:ascii="Times New Roman" w:hAnsi="Times New Roman"/>
          <w:color w:val="000000"/>
          <w:sz w:val="24"/>
          <w:szCs w:val="24"/>
        </w:rPr>
        <w:t xml:space="preserve">the </w:t>
      </w:r>
      <w:r w:rsidRPr="00D427B9">
        <w:rPr>
          <w:rFonts w:ascii="Times New Roman" w:hAnsi="Times New Roman"/>
          <w:color w:val="000000"/>
          <w:sz w:val="24"/>
          <w:szCs w:val="24"/>
        </w:rPr>
        <w:t>1947 Convention on the Privileges and Immunities of the Specialized Agencies</w:t>
      </w:r>
      <w:r>
        <w:rPr>
          <w:rFonts w:ascii="Times New Roman" w:hAnsi="Times New Roman"/>
          <w:color w:val="000000"/>
          <w:sz w:val="24"/>
          <w:szCs w:val="24"/>
        </w:rPr>
        <w:t xml:space="preserve"> </w:t>
      </w:r>
      <w:r w:rsidRPr="005C2ECC">
        <w:rPr>
          <w:rFonts w:ascii="Times New Roman" w:hAnsi="Times New Roman"/>
          <w:color w:val="000000"/>
          <w:sz w:val="24"/>
          <w:szCs w:val="24"/>
        </w:rPr>
        <w:t>or otherwise.</w:t>
      </w:r>
    </w:p>
    <w:p w14:paraId="6A23A882" w14:textId="77777777" w:rsidR="00FB6B1A" w:rsidRPr="00FB6B1A" w:rsidRDefault="00FB6B1A" w:rsidP="00FB6B1A">
      <w:pPr>
        <w:pStyle w:val="BodyTextIndent"/>
        <w:tabs>
          <w:tab w:val="clear" w:pos="-1262"/>
          <w:tab w:val="clear" w:pos="-720"/>
          <w:tab w:val="clear" w:pos="240"/>
        </w:tabs>
        <w:rPr>
          <w:rFonts w:ascii="Times New Roman" w:hAnsi="Times New Roman"/>
          <w:sz w:val="24"/>
          <w:szCs w:val="24"/>
        </w:rPr>
      </w:pPr>
    </w:p>
    <w:p w14:paraId="02F3A18C" w14:textId="645BE2DA" w:rsidR="007815A2" w:rsidRPr="00166907" w:rsidRDefault="007815A2" w:rsidP="00EA31F7">
      <w:pPr>
        <w:pStyle w:val="BodyTextIndent"/>
        <w:numPr>
          <w:ilvl w:val="0"/>
          <w:numId w:val="13"/>
        </w:numPr>
        <w:tabs>
          <w:tab w:val="clear" w:pos="-1262"/>
          <w:tab w:val="clear" w:pos="-720"/>
          <w:tab w:val="clear" w:pos="240"/>
        </w:tabs>
        <w:ind w:left="360"/>
        <w:rPr>
          <w:rFonts w:ascii="Times New Roman" w:hAnsi="Times New Roman"/>
          <w:sz w:val="24"/>
          <w:szCs w:val="24"/>
        </w:rPr>
      </w:pPr>
      <w:r w:rsidRPr="00492987">
        <w:rPr>
          <w:rFonts w:ascii="Times New Roman" w:hAnsi="Times New Roman"/>
          <w:color w:val="000000"/>
          <w:sz w:val="24"/>
          <w:szCs w:val="24"/>
        </w:rPr>
        <w:t xml:space="preserve">The </w:t>
      </w:r>
      <w:r w:rsidRPr="00EA0F73">
        <w:rPr>
          <w:rFonts w:ascii="Times New Roman" w:hAnsi="Times New Roman"/>
          <w:color w:val="000000"/>
          <w:sz w:val="24"/>
          <w:szCs w:val="24"/>
        </w:rPr>
        <w:t>Government confirms that no official of UN</w:t>
      </w:r>
      <w:r w:rsidRPr="00B55588">
        <w:rPr>
          <w:rFonts w:ascii="Times New Roman" w:hAnsi="Times New Roman"/>
          <w:color w:val="000000"/>
          <w:sz w:val="24"/>
          <w:szCs w:val="24"/>
        </w:rPr>
        <w:t>IDO has received or will be offered by the Government any benefit arising from this Agreement.  UN</w:t>
      </w:r>
      <w:r w:rsidRPr="00BD6110">
        <w:rPr>
          <w:rFonts w:ascii="Times New Roman" w:hAnsi="Times New Roman"/>
          <w:color w:val="000000"/>
          <w:sz w:val="24"/>
          <w:szCs w:val="24"/>
        </w:rPr>
        <w:t>IDO confirms the same to the Government</w:t>
      </w:r>
      <w:r w:rsidRPr="00166907">
        <w:rPr>
          <w:rFonts w:ascii="Times New Roman" w:hAnsi="Times New Roman"/>
          <w:color w:val="000000"/>
          <w:sz w:val="24"/>
          <w:szCs w:val="24"/>
        </w:rPr>
        <w:t>.  The Parties agree that any breach of this provision is a breach of an essential term of this Agreement.</w:t>
      </w:r>
    </w:p>
    <w:p w14:paraId="38515E47" w14:textId="77777777" w:rsidR="007815A2" w:rsidRPr="00492987" w:rsidRDefault="007815A2" w:rsidP="007815A2">
      <w:pPr>
        <w:pStyle w:val="BodyTextIndent"/>
        <w:tabs>
          <w:tab w:val="clear" w:pos="-1262"/>
          <w:tab w:val="clear" w:pos="-720"/>
          <w:tab w:val="clear" w:pos="240"/>
        </w:tabs>
        <w:rPr>
          <w:rFonts w:ascii="Times New Roman" w:hAnsi="Times New Roman"/>
          <w:sz w:val="24"/>
          <w:szCs w:val="24"/>
        </w:rPr>
      </w:pPr>
    </w:p>
    <w:p w14:paraId="33CA2A27" w14:textId="72BD9EF8" w:rsidR="00041C53" w:rsidRPr="00111F23" w:rsidRDefault="00041C53" w:rsidP="00EA31F7">
      <w:pPr>
        <w:pStyle w:val="ListParagraph"/>
        <w:numPr>
          <w:ilvl w:val="0"/>
          <w:numId w:val="13"/>
        </w:numPr>
        <w:ind w:left="360"/>
        <w:rPr>
          <w:rFonts w:ascii="Times New Roman" w:hAnsi="Times New Roman"/>
          <w:color w:val="auto"/>
          <w:sz w:val="24"/>
          <w:szCs w:val="24"/>
        </w:rPr>
      </w:pPr>
      <w:r w:rsidRPr="00111F23">
        <w:rPr>
          <w:rFonts w:ascii="Times New Roman" w:hAnsi="Times New Roman"/>
          <w:color w:val="auto"/>
          <w:sz w:val="24"/>
          <w:szCs w:val="24"/>
        </w:rPr>
        <w:t>The following documents form an integral part of this Agreement:</w:t>
      </w:r>
    </w:p>
    <w:p w14:paraId="3DF13DC9" w14:textId="77777777" w:rsidR="00BD6110" w:rsidRDefault="00BD6110" w:rsidP="00BD6110">
      <w:pPr>
        <w:pStyle w:val="BodyTextIndent"/>
        <w:tabs>
          <w:tab w:val="clear" w:pos="-1262"/>
          <w:tab w:val="clear" w:pos="-720"/>
          <w:tab w:val="clear" w:pos="240"/>
        </w:tabs>
        <w:ind w:left="720"/>
        <w:rPr>
          <w:rFonts w:ascii="Times New Roman" w:hAnsi="Times New Roman"/>
          <w:sz w:val="24"/>
          <w:szCs w:val="24"/>
        </w:rPr>
      </w:pPr>
    </w:p>
    <w:p w14:paraId="6A06CF53" w14:textId="58C1D272" w:rsidR="00041C53" w:rsidRDefault="001B2934" w:rsidP="00EA31F7">
      <w:pPr>
        <w:pStyle w:val="BodyTextIndent"/>
        <w:numPr>
          <w:ilvl w:val="0"/>
          <w:numId w:val="12"/>
        </w:numPr>
        <w:tabs>
          <w:tab w:val="clear" w:pos="-1262"/>
          <w:tab w:val="clear" w:pos="-720"/>
          <w:tab w:val="clear" w:pos="240"/>
        </w:tabs>
        <w:rPr>
          <w:rFonts w:ascii="Times New Roman" w:hAnsi="Times New Roman"/>
          <w:sz w:val="24"/>
          <w:szCs w:val="24"/>
        </w:rPr>
      </w:pPr>
      <w:r>
        <w:rPr>
          <w:rFonts w:ascii="Times New Roman" w:hAnsi="Times New Roman"/>
          <w:sz w:val="24"/>
          <w:szCs w:val="24"/>
        </w:rPr>
        <w:t>General Conditions of Agreement</w:t>
      </w:r>
    </w:p>
    <w:p w14:paraId="446E723E" w14:textId="77777777" w:rsidR="00266B08" w:rsidRDefault="00266B08" w:rsidP="00266B08">
      <w:pPr>
        <w:pStyle w:val="BodyTextIndent"/>
        <w:tabs>
          <w:tab w:val="clear" w:pos="-1262"/>
          <w:tab w:val="clear" w:pos="-720"/>
          <w:tab w:val="clear" w:pos="240"/>
        </w:tabs>
        <w:ind w:left="720"/>
        <w:rPr>
          <w:rFonts w:ascii="Times New Roman" w:hAnsi="Times New Roman"/>
          <w:sz w:val="24"/>
          <w:szCs w:val="24"/>
        </w:rPr>
      </w:pPr>
    </w:p>
    <w:p w14:paraId="1EEF8BA0" w14:textId="42703AC3" w:rsidR="001B2934" w:rsidRPr="00F47164" w:rsidRDefault="001B2934" w:rsidP="00EA31F7">
      <w:pPr>
        <w:pStyle w:val="BodyTextIndent"/>
        <w:numPr>
          <w:ilvl w:val="0"/>
          <w:numId w:val="12"/>
        </w:numPr>
        <w:tabs>
          <w:tab w:val="clear" w:pos="-1262"/>
          <w:tab w:val="clear" w:pos="-720"/>
          <w:tab w:val="clear" w:pos="240"/>
        </w:tabs>
        <w:rPr>
          <w:rFonts w:ascii="Times New Roman" w:hAnsi="Times New Roman"/>
          <w:sz w:val="24"/>
          <w:szCs w:val="24"/>
        </w:rPr>
      </w:pPr>
      <w:r>
        <w:rPr>
          <w:rFonts w:ascii="Times New Roman" w:hAnsi="Times New Roman"/>
          <w:sz w:val="24"/>
          <w:szCs w:val="24"/>
        </w:rPr>
        <w:t xml:space="preserve">Annexes: </w:t>
      </w:r>
    </w:p>
    <w:p w14:paraId="51E672B9" w14:textId="77777777" w:rsidR="00D3552D" w:rsidRPr="00F47164" w:rsidRDefault="00D3552D" w:rsidP="00BD6110">
      <w:pPr>
        <w:ind w:hanging="10"/>
        <w:rPr>
          <w:sz w:val="24"/>
          <w:szCs w:val="24"/>
        </w:rPr>
      </w:pPr>
    </w:p>
    <w:p w14:paraId="251A77F2" w14:textId="3DE4D0F8" w:rsidR="00D3552D" w:rsidRPr="00C125E9" w:rsidRDefault="00111F23" w:rsidP="00BD6110">
      <w:pPr>
        <w:tabs>
          <w:tab w:val="left" w:pos="1440"/>
          <w:tab w:val="left" w:pos="2160"/>
        </w:tabs>
        <w:ind w:left="1080"/>
        <w:rPr>
          <w:sz w:val="24"/>
        </w:rPr>
      </w:pPr>
      <w:r>
        <w:rPr>
          <w:sz w:val="24"/>
        </w:rPr>
        <w:lastRenderedPageBreak/>
        <w:t>Annex I:</w:t>
      </w:r>
      <w:r>
        <w:rPr>
          <w:sz w:val="24"/>
        </w:rPr>
        <w:tab/>
      </w:r>
      <w:r w:rsidR="00D3552D" w:rsidRPr="00C125E9">
        <w:rPr>
          <w:sz w:val="24"/>
        </w:rPr>
        <w:t>Description of Technical Assistance</w:t>
      </w:r>
      <w:r w:rsidR="000E0FF6">
        <w:rPr>
          <w:sz w:val="24"/>
        </w:rPr>
        <w:t xml:space="preserve"> </w:t>
      </w:r>
      <w:r w:rsidR="00E731EC">
        <w:rPr>
          <w:sz w:val="24"/>
        </w:rPr>
        <w:t>and Work Plan</w:t>
      </w:r>
    </w:p>
    <w:p w14:paraId="6F72B486" w14:textId="77777777" w:rsidR="00B87BED" w:rsidRDefault="00B87BED" w:rsidP="00BD6110">
      <w:pPr>
        <w:tabs>
          <w:tab w:val="left" w:pos="1440"/>
          <w:tab w:val="left" w:pos="2160"/>
        </w:tabs>
        <w:ind w:left="1080"/>
        <w:rPr>
          <w:sz w:val="24"/>
        </w:rPr>
      </w:pPr>
    </w:p>
    <w:p w14:paraId="3679A942" w14:textId="73277B39" w:rsidR="00D3552D" w:rsidRPr="00C125E9" w:rsidRDefault="005F1C44" w:rsidP="00BD6110">
      <w:pPr>
        <w:tabs>
          <w:tab w:val="left" w:pos="1440"/>
          <w:tab w:val="left" w:pos="2160"/>
        </w:tabs>
        <w:ind w:left="1080"/>
        <w:rPr>
          <w:sz w:val="24"/>
        </w:rPr>
      </w:pPr>
      <w:r>
        <w:rPr>
          <w:sz w:val="24"/>
        </w:rPr>
        <w:t xml:space="preserve">Annex </w:t>
      </w:r>
      <w:r w:rsidR="00863E6C">
        <w:rPr>
          <w:sz w:val="24"/>
        </w:rPr>
        <w:t>II</w:t>
      </w:r>
      <w:r>
        <w:rPr>
          <w:sz w:val="24"/>
        </w:rPr>
        <w:t>:</w:t>
      </w:r>
      <w:r>
        <w:rPr>
          <w:sz w:val="24"/>
        </w:rPr>
        <w:tab/>
      </w:r>
      <w:r w:rsidR="00D3552D" w:rsidRPr="00C125E9">
        <w:rPr>
          <w:sz w:val="24"/>
        </w:rPr>
        <w:t>Total Funding Ceiling</w:t>
      </w:r>
      <w:r w:rsidR="00B35C42">
        <w:rPr>
          <w:sz w:val="24"/>
        </w:rPr>
        <w:t xml:space="preserve"> </w:t>
      </w:r>
      <w:r w:rsidR="00E731EC">
        <w:rPr>
          <w:sz w:val="24"/>
        </w:rPr>
        <w:t>and Payment Schedule</w:t>
      </w:r>
    </w:p>
    <w:p w14:paraId="1E8468C6" w14:textId="77777777" w:rsidR="00B87BED" w:rsidRDefault="00B87BED" w:rsidP="00BD6110">
      <w:pPr>
        <w:tabs>
          <w:tab w:val="left" w:pos="1440"/>
          <w:tab w:val="left" w:pos="2160"/>
        </w:tabs>
        <w:ind w:left="1080"/>
        <w:rPr>
          <w:sz w:val="24"/>
        </w:rPr>
      </w:pPr>
    </w:p>
    <w:p w14:paraId="23DB968E" w14:textId="0EF28B36" w:rsidR="00D3552D" w:rsidRPr="00C125E9" w:rsidRDefault="00D3552D" w:rsidP="00BD6110">
      <w:pPr>
        <w:tabs>
          <w:tab w:val="left" w:pos="1440"/>
          <w:tab w:val="left" w:pos="2160"/>
        </w:tabs>
        <w:ind w:left="1080"/>
        <w:rPr>
          <w:sz w:val="24"/>
        </w:rPr>
      </w:pPr>
      <w:r w:rsidRPr="00C125E9">
        <w:rPr>
          <w:sz w:val="24"/>
        </w:rPr>
        <w:t xml:space="preserve">Annex </w:t>
      </w:r>
      <w:r w:rsidR="00E731EC">
        <w:rPr>
          <w:sz w:val="24"/>
        </w:rPr>
        <w:t>I</w:t>
      </w:r>
      <w:r w:rsidR="00B55588">
        <w:rPr>
          <w:sz w:val="24"/>
        </w:rPr>
        <w:t>II</w:t>
      </w:r>
      <w:r w:rsidRPr="00C125E9">
        <w:rPr>
          <w:sz w:val="24"/>
        </w:rPr>
        <w:t>:</w:t>
      </w:r>
      <w:r w:rsidRPr="00C125E9">
        <w:rPr>
          <w:sz w:val="24"/>
        </w:rPr>
        <w:tab/>
      </w:r>
      <w:r w:rsidR="00B35C42">
        <w:rPr>
          <w:sz w:val="24"/>
        </w:rPr>
        <w:t>Reporting Requirements</w:t>
      </w:r>
    </w:p>
    <w:p w14:paraId="58B44394" w14:textId="77777777" w:rsidR="00B87BED" w:rsidRDefault="00B87BED" w:rsidP="00BD6110">
      <w:pPr>
        <w:tabs>
          <w:tab w:val="left" w:pos="1440"/>
          <w:tab w:val="left" w:pos="2160"/>
        </w:tabs>
        <w:ind w:left="1080"/>
        <w:rPr>
          <w:sz w:val="24"/>
        </w:rPr>
      </w:pPr>
    </w:p>
    <w:p w14:paraId="3A2B96BC" w14:textId="09D35B54" w:rsidR="00D3552D" w:rsidRPr="00C125E9" w:rsidRDefault="00D3552D" w:rsidP="00BD6110">
      <w:pPr>
        <w:tabs>
          <w:tab w:val="left" w:pos="1440"/>
          <w:tab w:val="left" w:pos="2160"/>
        </w:tabs>
        <w:ind w:left="1080"/>
        <w:rPr>
          <w:sz w:val="24"/>
        </w:rPr>
      </w:pPr>
      <w:r w:rsidRPr="00C125E9">
        <w:rPr>
          <w:sz w:val="24"/>
        </w:rPr>
        <w:t xml:space="preserve">Annex </w:t>
      </w:r>
      <w:r w:rsidR="00B55588">
        <w:rPr>
          <w:sz w:val="24"/>
        </w:rPr>
        <w:t>I</w:t>
      </w:r>
      <w:r w:rsidR="00F215EF">
        <w:rPr>
          <w:sz w:val="24"/>
        </w:rPr>
        <w:t>V</w:t>
      </w:r>
      <w:r w:rsidR="00111F23">
        <w:rPr>
          <w:sz w:val="24"/>
        </w:rPr>
        <w:t xml:space="preserve">: </w:t>
      </w:r>
      <w:r w:rsidRPr="00C125E9">
        <w:rPr>
          <w:sz w:val="24"/>
        </w:rPr>
        <w:t>Counterpart Staff, Services, Facilities and Propert</w:t>
      </w:r>
      <w:r>
        <w:rPr>
          <w:sz w:val="24"/>
        </w:rPr>
        <w:t>y</w:t>
      </w:r>
      <w:r w:rsidRPr="00C125E9">
        <w:rPr>
          <w:sz w:val="24"/>
        </w:rPr>
        <w:t xml:space="preserve"> to </w:t>
      </w:r>
      <w:r>
        <w:rPr>
          <w:sz w:val="24"/>
        </w:rPr>
        <w:t>B</w:t>
      </w:r>
      <w:r w:rsidRPr="00C125E9">
        <w:rPr>
          <w:sz w:val="24"/>
        </w:rPr>
        <w:t xml:space="preserve">e </w:t>
      </w:r>
      <w:r w:rsidRPr="00C125E9">
        <w:rPr>
          <w:sz w:val="24"/>
        </w:rPr>
        <w:tab/>
      </w:r>
      <w:r w:rsidRPr="00C125E9">
        <w:rPr>
          <w:sz w:val="24"/>
        </w:rPr>
        <w:tab/>
      </w:r>
      <w:r>
        <w:rPr>
          <w:sz w:val="24"/>
        </w:rPr>
        <w:tab/>
        <w:t>P</w:t>
      </w:r>
      <w:r w:rsidRPr="00C125E9">
        <w:rPr>
          <w:sz w:val="24"/>
        </w:rPr>
        <w:t>rovided by the Government</w:t>
      </w:r>
    </w:p>
    <w:p w14:paraId="169161D4" w14:textId="77777777" w:rsidR="00B87BED" w:rsidRDefault="00B87BED" w:rsidP="00BD6110">
      <w:pPr>
        <w:tabs>
          <w:tab w:val="left" w:pos="1440"/>
          <w:tab w:val="left" w:pos="2160"/>
        </w:tabs>
        <w:ind w:left="1080"/>
        <w:rPr>
          <w:sz w:val="24"/>
        </w:rPr>
      </w:pPr>
    </w:p>
    <w:p w14:paraId="35427946" w14:textId="44F10CDF" w:rsidR="00D3552D" w:rsidRDefault="00D3552D" w:rsidP="00BD6110">
      <w:pPr>
        <w:tabs>
          <w:tab w:val="left" w:pos="1440"/>
          <w:tab w:val="left" w:pos="2160"/>
        </w:tabs>
        <w:ind w:left="1080"/>
        <w:rPr>
          <w:sz w:val="24"/>
        </w:rPr>
      </w:pPr>
      <w:r w:rsidRPr="005F0039">
        <w:rPr>
          <w:sz w:val="24"/>
        </w:rPr>
        <w:t xml:space="preserve">Annex </w:t>
      </w:r>
      <w:r w:rsidR="00111F23">
        <w:rPr>
          <w:sz w:val="24"/>
        </w:rPr>
        <w:t xml:space="preserve">V: </w:t>
      </w:r>
      <w:r w:rsidR="007815A2">
        <w:rPr>
          <w:sz w:val="24"/>
        </w:rPr>
        <w:t xml:space="preserve">Full Cost of </w:t>
      </w:r>
      <w:r w:rsidR="00E731EC">
        <w:rPr>
          <w:sz w:val="24"/>
        </w:rPr>
        <w:t>UNIDO</w:t>
      </w:r>
      <w:r w:rsidR="007815A2">
        <w:rPr>
          <w:sz w:val="24"/>
        </w:rPr>
        <w:t xml:space="preserve">’s </w:t>
      </w:r>
      <w:r w:rsidR="0061194C">
        <w:rPr>
          <w:sz w:val="24"/>
        </w:rPr>
        <w:t>S</w:t>
      </w:r>
      <w:r w:rsidR="00E731EC">
        <w:rPr>
          <w:sz w:val="24"/>
        </w:rPr>
        <w:t>ervices</w:t>
      </w:r>
    </w:p>
    <w:p w14:paraId="6A3C35BF" w14:textId="77777777" w:rsidR="00BD6110" w:rsidRDefault="00BD6110" w:rsidP="00BD6110">
      <w:pPr>
        <w:rPr>
          <w:sz w:val="24"/>
          <w:szCs w:val="24"/>
        </w:rPr>
        <w:sectPr w:rsidR="00BD6110" w:rsidSect="00A33BFD">
          <w:pgSz w:w="11906" w:h="16838"/>
          <w:pgMar w:top="1440" w:right="1800" w:bottom="1440" w:left="1800" w:header="708" w:footer="708" w:gutter="0"/>
          <w:cols w:space="708"/>
          <w:docGrid w:linePitch="360"/>
        </w:sectPr>
      </w:pPr>
    </w:p>
    <w:p w14:paraId="722420B5" w14:textId="70CC5740" w:rsidR="00AD75CD" w:rsidRPr="00BD6110" w:rsidRDefault="00AD75CD" w:rsidP="00BD6110">
      <w:pPr>
        <w:rPr>
          <w:sz w:val="24"/>
          <w:szCs w:val="24"/>
        </w:rPr>
      </w:pPr>
    </w:p>
    <w:p w14:paraId="70031B85" w14:textId="2CA22CB2" w:rsidR="001F1284" w:rsidRPr="00BD6110" w:rsidRDefault="001F1284" w:rsidP="00EA31F7">
      <w:pPr>
        <w:pStyle w:val="ListParagraph"/>
        <w:numPr>
          <w:ilvl w:val="0"/>
          <w:numId w:val="13"/>
        </w:numPr>
        <w:tabs>
          <w:tab w:val="left" w:pos="0"/>
        </w:tabs>
        <w:ind w:left="360"/>
        <w:rPr>
          <w:rFonts w:ascii="Times New Roman" w:hAnsi="Times New Roman"/>
          <w:color w:val="auto"/>
          <w:sz w:val="24"/>
        </w:rPr>
      </w:pPr>
      <w:r w:rsidRPr="00BD6110">
        <w:rPr>
          <w:rFonts w:ascii="Times New Roman" w:hAnsi="Times New Roman"/>
          <w:color w:val="auto"/>
          <w:sz w:val="24"/>
        </w:rPr>
        <w:t>UNIDO’s payment details are as follows:</w:t>
      </w:r>
    </w:p>
    <w:p w14:paraId="4243BB7F" w14:textId="77777777" w:rsidR="001F1284" w:rsidRPr="00B55588" w:rsidRDefault="001F1284" w:rsidP="001F1284">
      <w:pPr>
        <w:rPr>
          <w:strike/>
          <w:szCs w:val="22"/>
          <w:lang w:val="en-GB"/>
        </w:rPr>
      </w:pPr>
    </w:p>
    <w:p w14:paraId="3B7CCC7B" w14:textId="77777777" w:rsidR="001F1284" w:rsidRPr="00B55588" w:rsidRDefault="001F1284" w:rsidP="001F1284">
      <w:pPr>
        <w:pBdr>
          <w:top w:val="single" w:sz="4" w:space="1" w:color="auto"/>
          <w:left w:val="single" w:sz="4" w:space="4" w:color="auto"/>
          <w:bottom w:val="single" w:sz="4" w:space="1" w:color="auto"/>
          <w:right w:val="single" w:sz="4" w:space="4" w:color="auto"/>
        </w:pBdr>
        <w:autoSpaceDE w:val="0"/>
        <w:autoSpaceDN w:val="0"/>
        <w:adjustRightInd w:val="0"/>
        <w:spacing w:line="240" w:lineRule="atLeast"/>
        <w:rPr>
          <w:color w:val="000000"/>
          <w:szCs w:val="22"/>
        </w:rPr>
      </w:pPr>
      <w:r w:rsidRPr="00B55588">
        <w:rPr>
          <w:color w:val="000000"/>
          <w:szCs w:val="22"/>
        </w:rPr>
        <w:t>By bank wire transfer:</w:t>
      </w:r>
    </w:p>
    <w:p w14:paraId="3DBD6041" w14:textId="7E8A8096" w:rsidR="001F1284" w:rsidRPr="00B55588" w:rsidRDefault="001F1284" w:rsidP="001F1284">
      <w:pPr>
        <w:pBdr>
          <w:top w:val="single" w:sz="4" w:space="1" w:color="auto"/>
          <w:left w:val="single" w:sz="4" w:space="4" w:color="auto"/>
          <w:bottom w:val="single" w:sz="4" w:space="1" w:color="auto"/>
          <w:right w:val="single" w:sz="4" w:space="4" w:color="auto"/>
        </w:pBdr>
        <w:autoSpaceDE w:val="0"/>
        <w:autoSpaceDN w:val="0"/>
        <w:adjustRightInd w:val="0"/>
        <w:spacing w:line="240" w:lineRule="atLeast"/>
        <w:rPr>
          <w:color w:val="000000"/>
          <w:szCs w:val="22"/>
        </w:rPr>
      </w:pPr>
      <w:r w:rsidRPr="00B55588">
        <w:rPr>
          <w:b/>
          <w:color w:val="000000"/>
          <w:szCs w:val="22"/>
        </w:rPr>
        <w:t>UNIDO Reference:</w:t>
      </w:r>
      <w:r w:rsidR="00BD6110">
        <w:rPr>
          <w:b/>
          <w:color w:val="000000"/>
          <w:szCs w:val="22"/>
        </w:rPr>
        <w:t xml:space="preserve"> </w:t>
      </w:r>
      <w:r w:rsidRPr="00B55588">
        <w:rPr>
          <w:color w:val="000000"/>
          <w:szCs w:val="22"/>
        </w:rPr>
        <w:t>[</w:t>
      </w:r>
      <w:r w:rsidRPr="00B55588">
        <w:rPr>
          <w:i/>
          <w:color w:val="000000"/>
          <w:szCs w:val="22"/>
        </w:rPr>
        <w:t>Country</w:t>
      </w:r>
      <w:r w:rsidRPr="00B55588">
        <w:rPr>
          <w:color w:val="000000"/>
          <w:szCs w:val="22"/>
        </w:rPr>
        <w:t>]-</w:t>
      </w:r>
      <w:r w:rsidR="00BD6110" w:rsidRPr="003477B4">
        <w:rPr>
          <w:color w:val="000000"/>
          <w:szCs w:val="22"/>
        </w:rPr>
        <w:t>TA</w:t>
      </w:r>
      <w:r w:rsidRPr="00B55588">
        <w:rPr>
          <w:color w:val="000000"/>
          <w:szCs w:val="22"/>
        </w:rPr>
        <w:t xml:space="preserve"> Agreement </w:t>
      </w:r>
      <w:r w:rsidRPr="00B55588">
        <w:rPr>
          <w:i/>
          <w:color w:val="000000"/>
          <w:szCs w:val="22"/>
        </w:rPr>
        <w:t>[Contract Number]</w:t>
      </w:r>
    </w:p>
    <w:p w14:paraId="252261BA" w14:textId="77777777" w:rsidR="001F1284" w:rsidRPr="00B55588" w:rsidRDefault="001F1284" w:rsidP="001F1284">
      <w:pPr>
        <w:pBdr>
          <w:top w:val="single" w:sz="4" w:space="1" w:color="auto"/>
          <w:left w:val="single" w:sz="4" w:space="4" w:color="auto"/>
          <w:bottom w:val="single" w:sz="4" w:space="1" w:color="auto"/>
          <w:right w:val="single" w:sz="4" w:space="4" w:color="auto"/>
        </w:pBdr>
        <w:autoSpaceDE w:val="0"/>
        <w:autoSpaceDN w:val="0"/>
        <w:adjustRightInd w:val="0"/>
        <w:spacing w:line="240" w:lineRule="atLeast"/>
        <w:ind w:firstLine="720"/>
        <w:rPr>
          <w:color w:val="000000"/>
          <w:szCs w:val="22"/>
        </w:rPr>
      </w:pPr>
    </w:p>
    <w:p w14:paraId="330BD451" w14:textId="74A0044D" w:rsidR="001F1284" w:rsidRPr="00B55588" w:rsidRDefault="001F1284" w:rsidP="001F1284">
      <w:pPr>
        <w:pBdr>
          <w:top w:val="single" w:sz="4" w:space="1" w:color="auto"/>
          <w:left w:val="single" w:sz="4" w:space="4" w:color="auto"/>
          <w:bottom w:val="single" w:sz="4" w:space="1" w:color="auto"/>
          <w:right w:val="single" w:sz="4" w:space="4" w:color="auto"/>
        </w:pBdr>
        <w:autoSpaceDE w:val="0"/>
        <w:autoSpaceDN w:val="0"/>
        <w:adjustRightInd w:val="0"/>
        <w:spacing w:line="240" w:lineRule="atLeast"/>
        <w:rPr>
          <w:color w:val="000000"/>
          <w:szCs w:val="22"/>
        </w:rPr>
      </w:pPr>
      <w:r w:rsidRPr="00B55588">
        <w:rPr>
          <w:color w:val="000000"/>
          <w:szCs w:val="22"/>
        </w:rPr>
        <w:t>ACCOUNT NAME:</w:t>
      </w:r>
      <w:r w:rsidR="0061194C" w:rsidRPr="00B55588">
        <w:rPr>
          <w:color w:val="000000"/>
          <w:szCs w:val="22"/>
        </w:rPr>
        <w:t xml:space="preserve"> </w:t>
      </w:r>
      <w:r w:rsidR="0061194C" w:rsidRPr="00B55588">
        <w:rPr>
          <w:color w:val="000000"/>
          <w:szCs w:val="22"/>
        </w:rPr>
        <w:tab/>
      </w:r>
      <w:r w:rsidR="0061194C" w:rsidRPr="00B55588">
        <w:t>UNIDO/IDF Account</w:t>
      </w:r>
      <w:r w:rsidRPr="00B55588">
        <w:rPr>
          <w:color w:val="000000"/>
          <w:szCs w:val="22"/>
        </w:rPr>
        <w:tab/>
      </w:r>
    </w:p>
    <w:p w14:paraId="67DD06A8" w14:textId="1A96CE03" w:rsidR="001F1284" w:rsidRPr="00B55588" w:rsidRDefault="001F1284" w:rsidP="001F1284">
      <w:pPr>
        <w:pBdr>
          <w:top w:val="single" w:sz="4" w:space="1" w:color="auto"/>
          <w:left w:val="single" w:sz="4" w:space="4" w:color="auto"/>
          <w:bottom w:val="single" w:sz="4" w:space="1" w:color="auto"/>
          <w:right w:val="single" w:sz="4" w:space="4" w:color="auto"/>
        </w:pBdr>
        <w:autoSpaceDE w:val="0"/>
        <w:autoSpaceDN w:val="0"/>
        <w:adjustRightInd w:val="0"/>
        <w:spacing w:line="240" w:lineRule="atLeast"/>
        <w:rPr>
          <w:color w:val="000000"/>
          <w:szCs w:val="22"/>
        </w:rPr>
      </w:pPr>
      <w:r w:rsidRPr="00B55588">
        <w:rPr>
          <w:color w:val="000000"/>
          <w:szCs w:val="22"/>
        </w:rPr>
        <w:t>CURRENCY</w:t>
      </w:r>
      <w:r w:rsidRPr="00B55588">
        <w:rPr>
          <w:color w:val="000000"/>
          <w:szCs w:val="22"/>
        </w:rPr>
        <w:tab/>
      </w:r>
      <w:r w:rsidRPr="00B55588">
        <w:rPr>
          <w:color w:val="000000"/>
          <w:szCs w:val="22"/>
        </w:rPr>
        <w:tab/>
      </w:r>
      <w:r w:rsidR="0061194C" w:rsidRPr="00B55588">
        <w:rPr>
          <w:color w:val="000000"/>
          <w:szCs w:val="22"/>
        </w:rPr>
        <w:t>US$</w:t>
      </w:r>
    </w:p>
    <w:p w14:paraId="25555611" w14:textId="2B5BA939" w:rsidR="001F1284" w:rsidRPr="00B55588" w:rsidRDefault="001F1284" w:rsidP="001F1284">
      <w:pPr>
        <w:pBdr>
          <w:top w:val="single" w:sz="4" w:space="1" w:color="auto"/>
          <w:left w:val="single" w:sz="4" w:space="4" w:color="auto"/>
          <w:bottom w:val="single" w:sz="4" w:space="1" w:color="auto"/>
          <w:right w:val="single" w:sz="4" w:space="4" w:color="auto"/>
        </w:pBdr>
        <w:autoSpaceDE w:val="0"/>
        <w:autoSpaceDN w:val="0"/>
        <w:adjustRightInd w:val="0"/>
        <w:spacing w:line="240" w:lineRule="atLeast"/>
        <w:rPr>
          <w:color w:val="000000"/>
          <w:szCs w:val="22"/>
        </w:rPr>
      </w:pPr>
      <w:r w:rsidRPr="00B55588">
        <w:rPr>
          <w:color w:val="000000"/>
          <w:szCs w:val="22"/>
        </w:rPr>
        <w:t>BANK NAME</w:t>
      </w:r>
      <w:r w:rsidRPr="00B55588">
        <w:rPr>
          <w:color w:val="000000"/>
          <w:szCs w:val="22"/>
        </w:rPr>
        <w:tab/>
      </w:r>
      <w:r w:rsidRPr="00B55588">
        <w:rPr>
          <w:color w:val="000000"/>
          <w:szCs w:val="22"/>
        </w:rPr>
        <w:tab/>
      </w:r>
      <w:r w:rsidR="0061194C" w:rsidRPr="00B55588">
        <w:t>JPMORGAN CHASE</w:t>
      </w:r>
    </w:p>
    <w:p w14:paraId="55D38764" w14:textId="326C345A" w:rsidR="001F1284" w:rsidRPr="00B55588" w:rsidRDefault="001F1284" w:rsidP="001F1284">
      <w:pPr>
        <w:pBdr>
          <w:top w:val="single" w:sz="4" w:space="1" w:color="auto"/>
          <w:left w:val="single" w:sz="4" w:space="4" w:color="auto"/>
          <w:bottom w:val="single" w:sz="4" w:space="1" w:color="auto"/>
          <w:right w:val="single" w:sz="4" w:space="4" w:color="auto"/>
        </w:pBdr>
        <w:autoSpaceDE w:val="0"/>
        <w:autoSpaceDN w:val="0"/>
        <w:adjustRightInd w:val="0"/>
        <w:spacing w:line="240" w:lineRule="atLeast"/>
        <w:rPr>
          <w:color w:val="000000"/>
          <w:szCs w:val="22"/>
        </w:rPr>
      </w:pPr>
      <w:r w:rsidRPr="00B55588">
        <w:rPr>
          <w:color w:val="000000"/>
          <w:szCs w:val="22"/>
        </w:rPr>
        <w:t>BANK ADDRESS</w:t>
      </w:r>
      <w:r w:rsidRPr="00B55588">
        <w:rPr>
          <w:color w:val="000000"/>
          <w:szCs w:val="22"/>
        </w:rPr>
        <w:tab/>
      </w:r>
      <w:r w:rsidR="0061194C" w:rsidRPr="00B55588">
        <w:t>277 Park Avenue, 23rd Floor</w:t>
      </w:r>
    </w:p>
    <w:p w14:paraId="5F0145C8" w14:textId="7BC28745" w:rsidR="001F1284" w:rsidRPr="00B55588" w:rsidRDefault="001F1284" w:rsidP="001F1284">
      <w:pPr>
        <w:pBdr>
          <w:top w:val="single" w:sz="4" w:space="1" w:color="auto"/>
          <w:left w:val="single" w:sz="4" w:space="4" w:color="auto"/>
          <w:bottom w:val="single" w:sz="4" w:space="1" w:color="auto"/>
          <w:right w:val="single" w:sz="4" w:space="4" w:color="auto"/>
        </w:pBdr>
        <w:autoSpaceDE w:val="0"/>
        <w:autoSpaceDN w:val="0"/>
        <w:adjustRightInd w:val="0"/>
        <w:spacing w:line="240" w:lineRule="atLeast"/>
        <w:rPr>
          <w:color w:val="000000"/>
          <w:szCs w:val="22"/>
        </w:rPr>
      </w:pPr>
      <w:r w:rsidRPr="00B55588">
        <w:rPr>
          <w:color w:val="000000"/>
          <w:szCs w:val="22"/>
        </w:rPr>
        <w:tab/>
      </w:r>
      <w:r w:rsidRPr="00B55588">
        <w:rPr>
          <w:color w:val="000000"/>
          <w:szCs w:val="22"/>
        </w:rPr>
        <w:tab/>
      </w:r>
      <w:r w:rsidRPr="00B55588">
        <w:rPr>
          <w:color w:val="000000"/>
          <w:szCs w:val="22"/>
        </w:rPr>
        <w:tab/>
      </w:r>
      <w:r w:rsidR="0061194C" w:rsidRPr="00B55588">
        <w:t>New York, N.Y. 10172-0003, USA</w:t>
      </w:r>
      <w:r w:rsidRPr="00B55588">
        <w:rPr>
          <w:color w:val="000000"/>
          <w:szCs w:val="22"/>
        </w:rPr>
        <w:tab/>
      </w:r>
      <w:r w:rsidRPr="00B55588">
        <w:rPr>
          <w:color w:val="000000"/>
          <w:szCs w:val="22"/>
        </w:rPr>
        <w:tab/>
      </w:r>
      <w:r w:rsidRPr="00B55588">
        <w:rPr>
          <w:color w:val="000000"/>
          <w:szCs w:val="22"/>
        </w:rPr>
        <w:tab/>
      </w:r>
    </w:p>
    <w:p w14:paraId="4EDEE239" w14:textId="17ED0AC3" w:rsidR="001F1284" w:rsidRPr="00B55588" w:rsidRDefault="001F1284" w:rsidP="001F1284">
      <w:pPr>
        <w:pBdr>
          <w:top w:val="single" w:sz="4" w:space="1" w:color="auto"/>
          <w:left w:val="single" w:sz="4" w:space="4" w:color="auto"/>
          <w:bottom w:val="single" w:sz="4" w:space="1" w:color="auto"/>
          <w:right w:val="single" w:sz="4" w:space="4" w:color="auto"/>
        </w:pBdr>
        <w:autoSpaceDE w:val="0"/>
        <w:autoSpaceDN w:val="0"/>
        <w:adjustRightInd w:val="0"/>
        <w:spacing w:line="240" w:lineRule="atLeast"/>
        <w:rPr>
          <w:color w:val="000000"/>
          <w:szCs w:val="22"/>
        </w:rPr>
      </w:pPr>
    </w:p>
    <w:p w14:paraId="57997302" w14:textId="0ABE68E3" w:rsidR="001F1284" w:rsidRPr="00B55588" w:rsidRDefault="001F1284" w:rsidP="001F1284">
      <w:pPr>
        <w:pBdr>
          <w:top w:val="single" w:sz="4" w:space="1" w:color="auto"/>
          <w:left w:val="single" w:sz="4" w:space="4" w:color="auto"/>
          <w:bottom w:val="single" w:sz="4" w:space="1" w:color="auto"/>
          <w:right w:val="single" w:sz="4" w:space="4" w:color="auto"/>
        </w:pBdr>
        <w:autoSpaceDE w:val="0"/>
        <w:autoSpaceDN w:val="0"/>
        <w:adjustRightInd w:val="0"/>
        <w:spacing w:line="240" w:lineRule="atLeast"/>
        <w:rPr>
          <w:color w:val="000000"/>
          <w:szCs w:val="22"/>
        </w:rPr>
      </w:pPr>
      <w:r w:rsidRPr="00B55588">
        <w:rPr>
          <w:color w:val="000000"/>
          <w:szCs w:val="22"/>
        </w:rPr>
        <w:t>ACCOUNT NUMBER</w:t>
      </w:r>
      <w:r w:rsidRPr="00B55588">
        <w:rPr>
          <w:color w:val="000000"/>
          <w:szCs w:val="22"/>
        </w:rPr>
        <w:tab/>
      </w:r>
      <w:bookmarkStart w:id="2" w:name="_GoBack"/>
      <w:bookmarkEnd w:id="2"/>
    </w:p>
    <w:p w14:paraId="34DDE673" w14:textId="5B989F87" w:rsidR="001F1284" w:rsidRPr="00B55588" w:rsidRDefault="001F1284" w:rsidP="001F1284">
      <w:pPr>
        <w:pBdr>
          <w:top w:val="single" w:sz="4" w:space="1" w:color="auto"/>
          <w:left w:val="single" w:sz="4" w:space="4" w:color="auto"/>
          <w:bottom w:val="single" w:sz="4" w:space="1" w:color="auto"/>
          <w:right w:val="single" w:sz="4" w:space="4" w:color="auto"/>
        </w:pBdr>
        <w:autoSpaceDE w:val="0"/>
        <w:autoSpaceDN w:val="0"/>
        <w:adjustRightInd w:val="0"/>
        <w:spacing w:line="240" w:lineRule="atLeast"/>
        <w:rPr>
          <w:color w:val="000000"/>
          <w:szCs w:val="22"/>
        </w:rPr>
      </w:pPr>
      <w:r w:rsidRPr="00B55588">
        <w:rPr>
          <w:color w:val="000000"/>
          <w:szCs w:val="22"/>
        </w:rPr>
        <w:t>SWIFT ADDRES</w:t>
      </w:r>
      <w:r w:rsidRPr="00B55588">
        <w:rPr>
          <w:color w:val="000000"/>
          <w:szCs w:val="22"/>
        </w:rPr>
        <w:tab/>
      </w:r>
      <w:r w:rsidR="0061194C" w:rsidRPr="00B55588">
        <w:t>CHASUS33</w:t>
      </w:r>
    </w:p>
    <w:p w14:paraId="3FDE91A2" w14:textId="2095243D" w:rsidR="001F1284" w:rsidRPr="00B55588" w:rsidRDefault="001F1284" w:rsidP="001F1284">
      <w:pPr>
        <w:pBdr>
          <w:top w:val="single" w:sz="4" w:space="1" w:color="auto"/>
          <w:left w:val="single" w:sz="4" w:space="4" w:color="auto"/>
          <w:bottom w:val="single" w:sz="4" w:space="1" w:color="auto"/>
          <w:right w:val="single" w:sz="4" w:space="4" w:color="auto"/>
        </w:pBdr>
        <w:autoSpaceDE w:val="0"/>
        <w:autoSpaceDN w:val="0"/>
        <w:adjustRightInd w:val="0"/>
        <w:spacing w:line="240" w:lineRule="atLeast"/>
        <w:rPr>
          <w:b/>
          <w:color w:val="000000"/>
          <w:szCs w:val="22"/>
        </w:rPr>
      </w:pPr>
      <w:r w:rsidRPr="00B55588">
        <w:rPr>
          <w:color w:val="000000"/>
          <w:szCs w:val="22"/>
        </w:rPr>
        <w:t>ABA ROUTING</w:t>
      </w:r>
      <w:r w:rsidRPr="00B55588">
        <w:rPr>
          <w:color w:val="000000"/>
          <w:szCs w:val="22"/>
        </w:rPr>
        <w:tab/>
      </w:r>
      <w:r w:rsidR="0061194C" w:rsidRPr="00B55588">
        <w:rPr>
          <w:color w:val="000000"/>
          <w:szCs w:val="22"/>
        </w:rPr>
        <w:tab/>
      </w:r>
      <w:r w:rsidR="0061194C" w:rsidRPr="00B55588">
        <w:t>021 000 021</w:t>
      </w:r>
    </w:p>
    <w:p w14:paraId="77D01F6E" w14:textId="77777777" w:rsidR="00B55588" w:rsidRDefault="00B55588" w:rsidP="00AD75CD">
      <w:pPr>
        <w:rPr>
          <w:b/>
          <w:color w:val="000000"/>
          <w:sz w:val="24"/>
          <w:szCs w:val="24"/>
          <w:lang w:val="en-GB"/>
        </w:rPr>
      </w:pPr>
    </w:p>
    <w:p w14:paraId="0652C11D" w14:textId="77777777" w:rsidR="00B55588" w:rsidRDefault="00B55588" w:rsidP="00AD75CD">
      <w:pPr>
        <w:rPr>
          <w:b/>
          <w:color w:val="000000"/>
          <w:sz w:val="24"/>
          <w:szCs w:val="24"/>
          <w:lang w:val="en-GB"/>
        </w:rPr>
      </w:pPr>
    </w:p>
    <w:p w14:paraId="6F07C460" w14:textId="0D00E104" w:rsidR="00AD75CD" w:rsidRDefault="00AD75CD" w:rsidP="00AD75CD">
      <w:pPr>
        <w:rPr>
          <w:color w:val="000000"/>
          <w:sz w:val="24"/>
          <w:szCs w:val="24"/>
        </w:rPr>
      </w:pPr>
      <w:r w:rsidRPr="00B55588">
        <w:rPr>
          <w:b/>
          <w:color w:val="000000"/>
          <w:sz w:val="24"/>
          <w:szCs w:val="24"/>
        </w:rPr>
        <w:t>IN WITNESS WHEREOF</w:t>
      </w:r>
      <w:r w:rsidRPr="00B55588">
        <w:rPr>
          <w:color w:val="000000"/>
          <w:sz w:val="24"/>
          <w:szCs w:val="24"/>
        </w:rPr>
        <w:t>, the Parties hereto have executed this Agreement</w:t>
      </w:r>
    </w:p>
    <w:p w14:paraId="22E6D833" w14:textId="77777777" w:rsidR="00BD6110" w:rsidRPr="00F47164" w:rsidRDefault="00BD6110" w:rsidP="00AD75CD">
      <w:pPr>
        <w:rPr>
          <w:color w:val="000000"/>
          <w:sz w:val="24"/>
          <w:szCs w:val="24"/>
        </w:rPr>
      </w:pPr>
    </w:p>
    <w:p w14:paraId="1805840C" w14:textId="77777777" w:rsidR="00AD75CD" w:rsidRPr="00F47164" w:rsidRDefault="00AD75CD" w:rsidP="00AD75CD">
      <w:pPr>
        <w:rPr>
          <w:color w:val="000000"/>
          <w:sz w:val="24"/>
          <w:szCs w:val="24"/>
        </w:rPr>
      </w:pPr>
    </w:p>
    <w:tbl>
      <w:tblPr>
        <w:tblW w:w="0" w:type="auto"/>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07"/>
        <w:gridCol w:w="4160"/>
      </w:tblGrid>
      <w:tr w:rsidR="001B2934" w:rsidRPr="0084604E" w14:paraId="76A74665" w14:textId="77777777" w:rsidTr="00B55588">
        <w:trPr>
          <w:trHeight w:val="4033"/>
        </w:trPr>
        <w:tc>
          <w:tcPr>
            <w:tcW w:w="4007" w:type="dxa"/>
          </w:tcPr>
          <w:p w14:paraId="53F88612" w14:textId="77777777" w:rsidR="001B2934" w:rsidRPr="00333107" w:rsidRDefault="001B2934" w:rsidP="00884FD7">
            <w:pPr>
              <w:pStyle w:val="BodyTextIndent"/>
              <w:tabs>
                <w:tab w:val="clear" w:pos="-720"/>
              </w:tabs>
              <w:spacing w:after="120"/>
              <w:rPr>
                <w:rFonts w:ascii="Times New Roman" w:hAnsi="Times New Roman"/>
                <w:b/>
                <w:i/>
                <w:sz w:val="24"/>
                <w:szCs w:val="24"/>
              </w:rPr>
            </w:pPr>
            <w:r w:rsidRPr="00333107">
              <w:rPr>
                <w:rFonts w:ascii="Times New Roman" w:hAnsi="Times New Roman"/>
                <w:b/>
                <w:sz w:val="24"/>
                <w:szCs w:val="24"/>
              </w:rPr>
              <w:t xml:space="preserve">The Government of </w:t>
            </w:r>
            <w:r w:rsidRPr="00333107">
              <w:rPr>
                <w:rFonts w:ascii="Times New Roman" w:hAnsi="Times New Roman"/>
                <w:b/>
                <w:i/>
                <w:sz w:val="24"/>
                <w:szCs w:val="24"/>
                <w:highlight w:val="lightGray"/>
              </w:rPr>
              <w:t>[_______   ]</w:t>
            </w:r>
          </w:p>
          <w:p w14:paraId="003C4EEA" w14:textId="77777777" w:rsidR="001B2934" w:rsidRPr="0084604E" w:rsidRDefault="001B2934" w:rsidP="00884FD7">
            <w:pPr>
              <w:rPr>
                <w:sz w:val="24"/>
                <w:szCs w:val="24"/>
                <w:lang w:val="en-GB"/>
              </w:rPr>
            </w:pPr>
          </w:p>
          <w:p w14:paraId="24AC097A" w14:textId="77777777" w:rsidR="001B2934" w:rsidRDefault="001B2934" w:rsidP="00884FD7">
            <w:pPr>
              <w:rPr>
                <w:b/>
                <w:sz w:val="24"/>
                <w:szCs w:val="24"/>
                <w:lang w:val="en-GB"/>
              </w:rPr>
            </w:pPr>
          </w:p>
          <w:p w14:paraId="6D74A010" w14:textId="77777777" w:rsidR="00333107" w:rsidRDefault="00333107" w:rsidP="00884FD7">
            <w:pPr>
              <w:rPr>
                <w:b/>
                <w:sz w:val="24"/>
                <w:szCs w:val="24"/>
                <w:lang w:val="en-GB"/>
              </w:rPr>
            </w:pPr>
          </w:p>
          <w:p w14:paraId="76F45613" w14:textId="77777777" w:rsidR="001B2934" w:rsidRPr="0084604E" w:rsidRDefault="001B2934" w:rsidP="00884FD7">
            <w:pPr>
              <w:rPr>
                <w:sz w:val="24"/>
                <w:szCs w:val="24"/>
                <w:lang w:val="en-GB"/>
              </w:rPr>
            </w:pPr>
            <w:r w:rsidRPr="0084604E">
              <w:rPr>
                <w:b/>
                <w:sz w:val="24"/>
                <w:szCs w:val="24"/>
                <w:lang w:val="en-GB"/>
              </w:rPr>
              <w:t>By:</w:t>
            </w:r>
            <w:r w:rsidRPr="00F74E60">
              <w:rPr>
                <w:i/>
                <w:sz w:val="24"/>
                <w:szCs w:val="24"/>
                <w:highlight w:val="lightGray"/>
                <w:lang w:val="en-GB"/>
              </w:rPr>
              <w:t>[signature]</w:t>
            </w:r>
            <w:r w:rsidRPr="00F74E60">
              <w:rPr>
                <w:sz w:val="24"/>
                <w:szCs w:val="24"/>
                <w:highlight w:val="lightGray"/>
                <w:lang w:val="en-GB"/>
              </w:rPr>
              <w:t>__</w:t>
            </w:r>
            <w:r>
              <w:rPr>
                <w:sz w:val="24"/>
                <w:szCs w:val="24"/>
                <w:highlight w:val="lightGray"/>
                <w:lang w:val="en-GB"/>
              </w:rPr>
              <w:t>_____</w:t>
            </w:r>
            <w:r w:rsidRPr="00F74E60">
              <w:rPr>
                <w:sz w:val="24"/>
                <w:szCs w:val="24"/>
                <w:highlight w:val="lightGray"/>
                <w:lang w:val="en-GB"/>
              </w:rPr>
              <w:t>___</w:t>
            </w:r>
            <w:r w:rsidRPr="0084604E">
              <w:rPr>
                <w:sz w:val="24"/>
                <w:szCs w:val="24"/>
                <w:lang w:val="en-GB"/>
              </w:rPr>
              <w:tab/>
            </w:r>
          </w:p>
          <w:p w14:paraId="16970D71" w14:textId="77777777" w:rsidR="001B2934" w:rsidRPr="0084604E" w:rsidRDefault="001B2934" w:rsidP="00884FD7">
            <w:pPr>
              <w:rPr>
                <w:sz w:val="24"/>
                <w:szCs w:val="24"/>
                <w:lang w:val="en-GB"/>
              </w:rPr>
            </w:pPr>
            <w:r w:rsidRPr="0084604E">
              <w:rPr>
                <w:sz w:val="24"/>
                <w:szCs w:val="24"/>
                <w:lang w:val="en-GB"/>
              </w:rPr>
              <w:tab/>
            </w:r>
            <w:r w:rsidRPr="0084604E">
              <w:rPr>
                <w:sz w:val="24"/>
                <w:szCs w:val="24"/>
                <w:lang w:val="en-GB"/>
              </w:rPr>
              <w:tab/>
            </w:r>
            <w:r w:rsidRPr="0084604E">
              <w:rPr>
                <w:sz w:val="24"/>
                <w:szCs w:val="24"/>
                <w:lang w:val="en-GB"/>
              </w:rPr>
              <w:tab/>
            </w:r>
          </w:p>
          <w:p w14:paraId="3BEB692A" w14:textId="77777777" w:rsidR="001B2934" w:rsidRPr="0084604E" w:rsidRDefault="001B2934" w:rsidP="00884FD7">
            <w:pPr>
              <w:rPr>
                <w:sz w:val="24"/>
                <w:szCs w:val="24"/>
                <w:lang w:val="en-GB"/>
              </w:rPr>
            </w:pPr>
          </w:p>
          <w:p w14:paraId="1EE36E06" w14:textId="77777777" w:rsidR="00333107" w:rsidRDefault="00333107" w:rsidP="00884FD7">
            <w:pPr>
              <w:rPr>
                <w:b/>
                <w:sz w:val="24"/>
                <w:szCs w:val="24"/>
                <w:lang w:val="en-GB"/>
              </w:rPr>
            </w:pPr>
          </w:p>
          <w:p w14:paraId="512E442D" w14:textId="28DA643C" w:rsidR="001B2934" w:rsidRPr="0084604E" w:rsidRDefault="001B2934" w:rsidP="00884FD7">
            <w:pPr>
              <w:rPr>
                <w:sz w:val="24"/>
                <w:szCs w:val="24"/>
                <w:lang w:val="en-GB"/>
              </w:rPr>
            </w:pPr>
            <w:r w:rsidRPr="0084604E">
              <w:rPr>
                <w:b/>
                <w:sz w:val="24"/>
                <w:szCs w:val="24"/>
                <w:lang w:val="en-GB"/>
              </w:rPr>
              <w:t xml:space="preserve">Name: </w:t>
            </w:r>
            <w:r w:rsidRPr="00F74E60">
              <w:rPr>
                <w:i/>
                <w:sz w:val="24"/>
                <w:szCs w:val="24"/>
                <w:highlight w:val="lightGray"/>
                <w:lang w:val="en-GB"/>
              </w:rPr>
              <w:t xml:space="preserve">[   </w:t>
            </w:r>
            <w:r w:rsidR="00C258D1">
              <w:rPr>
                <w:i/>
                <w:sz w:val="24"/>
                <w:szCs w:val="24"/>
                <w:highlight w:val="lightGray"/>
                <w:lang w:val="en-GB"/>
              </w:rPr>
              <w:t>……….</w:t>
            </w:r>
            <w:r w:rsidRPr="00F74E60">
              <w:rPr>
                <w:i/>
                <w:sz w:val="24"/>
                <w:szCs w:val="24"/>
                <w:highlight w:val="lightGray"/>
                <w:lang w:val="en-GB"/>
              </w:rPr>
              <w:t>]</w:t>
            </w:r>
          </w:p>
          <w:p w14:paraId="76FA5CF8" w14:textId="77777777" w:rsidR="001B2934" w:rsidRPr="0084604E" w:rsidRDefault="001B2934" w:rsidP="00884FD7">
            <w:pPr>
              <w:rPr>
                <w:sz w:val="24"/>
                <w:szCs w:val="24"/>
                <w:lang w:val="en-GB"/>
              </w:rPr>
            </w:pPr>
          </w:p>
          <w:p w14:paraId="7DCD8223" w14:textId="77777777" w:rsidR="001B2934" w:rsidRPr="0061194C" w:rsidRDefault="001B2934" w:rsidP="00884FD7">
            <w:pPr>
              <w:rPr>
                <w:i/>
                <w:sz w:val="24"/>
                <w:szCs w:val="24"/>
              </w:rPr>
            </w:pPr>
            <w:r w:rsidRPr="0061194C">
              <w:rPr>
                <w:b/>
                <w:sz w:val="24"/>
                <w:szCs w:val="24"/>
              </w:rPr>
              <w:t>Title:</w:t>
            </w:r>
            <w:r w:rsidRPr="0061194C">
              <w:rPr>
                <w:sz w:val="24"/>
                <w:szCs w:val="24"/>
              </w:rPr>
              <w:tab/>
            </w:r>
            <w:r w:rsidRPr="0061194C">
              <w:rPr>
                <w:i/>
                <w:sz w:val="24"/>
                <w:szCs w:val="24"/>
                <w:highlight w:val="lightGray"/>
              </w:rPr>
              <w:t>[    ]</w:t>
            </w:r>
          </w:p>
          <w:p w14:paraId="50067612" w14:textId="77777777" w:rsidR="001B2934" w:rsidRPr="0061194C" w:rsidRDefault="001B2934" w:rsidP="00884FD7">
            <w:pPr>
              <w:rPr>
                <w:sz w:val="24"/>
                <w:szCs w:val="24"/>
              </w:rPr>
            </w:pPr>
          </w:p>
          <w:p w14:paraId="22EC6609" w14:textId="5A1FBD8F" w:rsidR="001B2934" w:rsidRPr="0061194C" w:rsidRDefault="001B2934" w:rsidP="00884FD7">
            <w:pPr>
              <w:rPr>
                <w:i/>
                <w:sz w:val="24"/>
                <w:szCs w:val="24"/>
              </w:rPr>
            </w:pPr>
            <w:r w:rsidRPr="0061194C">
              <w:rPr>
                <w:b/>
                <w:sz w:val="24"/>
                <w:szCs w:val="24"/>
              </w:rPr>
              <w:t>Date:</w:t>
            </w:r>
            <w:r w:rsidRPr="0061194C">
              <w:rPr>
                <w:i/>
                <w:sz w:val="24"/>
                <w:szCs w:val="24"/>
                <w:highlight w:val="lightGray"/>
              </w:rPr>
              <w:t xml:space="preserve">[ </w:t>
            </w:r>
            <w:r w:rsidR="00333107" w:rsidRPr="0061194C">
              <w:rPr>
                <w:i/>
                <w:sz w:val="24"/>
                <w:szCs w:val="24"/>
                <w:highlight w:val="lightGray"/>
              </w:rPr>
              <w:t>date/month in words/year</w:t>
            </w:r>
            <w:r w:rsidRPr="0061194C">
              <w:rPr>
                <w:i/>
                <w:sz w:val="24"/>
                <w:szCs w:val="24"/>
                <w:highlight w:val="lightGray"/>
              </w:rPr>
              <w:t xml:space="preserve">  ]</w:t>
            </w:r>
          </w:p>
          <w:p w14:paraId="62132469" w14:textId="77777777" w:rsidR="001B2934" w:rsidRPr="0061194C" w:rsidRDefault="001B2934" w:rsidP="00884FD7">
            <w:pPr>
              <w:rPr>
                <w:sz w:val="24"/>
                <w:szCs w:val="24"/>
              </w:rPr>
            </w:pPr>
          </w:p>
        </w:tc>
        <w:tc>
          <w:tcPr>
            <w:tcW w:w="4160" w:type="dxa"/>
          </w:tcPr>
          <w:p w14:paraId="1368B261" w14:textId="4AC34458" w:rsidR="001B2934" w:rsidRPr="0084604E" w:rsidRDefault="006B3859" w:rsidP="00884FD7">
            <w:pPr>
              <w:rPr>
                <w:b/>
                <w:sz w:val="24"/>
                <w:szCs w:val="24"/>
                <w:lang w:val="en-GB"/>
              </w:rPr>
            </w:pPr>
            <w:r>
              <w:rPr>
                <w:b/>
                <w:sz w:val="24"/>
                <w:szCs w:val="24"/>
                <w:lang w:val="en-GB"/>
              </w:rPr>
              <w:t>UNIDO</w:t>
            </w:r>
          </w:p>
          <w:p w14:paraId="328FEBBC" w14:textId="77777777" w:rsidR="001B2934" w:rsidRPr="0084604E" w:rsidRDefault="001B2934" w:rsidP="00884FD7">
            <w:pPr>
              <w:rPr>
                <w:sz w:val="24"/>
                <w:szCs w:val="24"/>
                <w:lang w:val="en-GB"/>
              </w:rPr>
            </w:pPr>
          </w:p>
          <w:p w14:paraId="5CBB2BD8" w14:textId="77777777" w:rsidR="00333107" w:rsidRDefault="00333107" w:rsidP="00884FD7">
            <w:pPr>
              <w:rPr>
                <w:b/>
                <w:sz w:val="24"/>
                <w:szCs w:val="24"/>
                <w:lang w:val="en-GB"/>
              </w:rPr>
            </w:pPr>
          </w:p>
          <w:p w14:paraId="23377FD7" w14:textId="77777777" w:rsidR="00BD6110" w:rsidRDefault="00BD6110" w:rsidP="00884FD7">
            <w:pPr>
              <w:rPr>
                <w:b/>
                <w:sz w:val="24"/>
                <w:szCs w:val="24"/>
                <w:lang w:val="en-GB"/>
              </w:rPr>
            </w:pPr>
          </w:p>
          <w:p w14:paraId="5653637D" w14:textId="77777777" w:rsidR="001B2934" w:rsidRPr="0084604E" w:rsidRDefault="001B2934" w:rsidP="00884FD7">
            <w:pPr>
              <w:rPr>
                <w:sz w:val="24"/>
                <w:szCs w:val="24"/>
                <w:lang w:val="en-GB"/>
              </w:rPr>
            </w:pPr>
            <w:r w:rsidRPr="0084604E">
              <w:rPr>
                <w:b/>
                <w:sz w:val="24"/>
                <w:szCs w:val="24"/>
                <w:lang w:val="en-GB"/>
              </w:rPr>
              <w:t>By:</w:t>
            </w:r>
            <w:r w:rsidRPr="0084604E">
              <w:rPr>
                <w:sz w:val="24"/>
                <w:szCs w:val="24"/>
                <w:lang w:val="en-GB"/>
              </w:rPr>
              <w:tab/>
            </w:r>
            <w:r w:rsidRPr="00F74E60">
              <w:rPr>
                <w:i/>
                <w:sz w:val="24"/>
                <w:szCs w:val="24"/>
                <w:highlight w:val="lightGray"/>
                <w:lang w:val="en-GB"/>
              </w:rPr>
              <w:t>[signature]</w:t>
            </w:r>
            <w:r w:rsidRPr="00F74E60">
              <w:rPr>
                <w:sz w:val="24"/>
                <w:szCs w:val="24"/>
                <w:highlight w:val="lightGray"/>
                <w:lang w:val="en-GB"/>
              </w:rPr>
              <w:t>____</w:t>
            </w:r>
            <w:r>
              <w:rPr>
                <w:sz w:val="24"/>
                <w:szCs w:val="24"/>
                <w:highlight w:val="lightGray"/>
                <w:lang w:val="en-GB"/>
              </w:rPr>
              <w:t>________</w:t>
            </w:r>
            <w:r w:rsidRPr="00F74E60">
              <w:rPr>
                <w:sz w:val="24"/>
                <w:szCs w:val="24"/>
                <w:highlight w:val="lightGray"/>
                <w:lang w:val="en-GB"/>
              </w:rPr>
              <w:t>_</w:t>
            </w:r>
            <w:r w:rsidRPr="0084604E">
              <w:rPr>
                <w:sz w:val="24"/>
                <w:szCs w:val="24"/>
                <w:lang w:val="en-GB"/>
              </w:rPr>
              <w:tab/>
            </w:r>
            <w:r w:rsidRPr="0084604E">
              <w:rPr>
                <w:sz w:val="24"/>
                <w:szCs w:val="24"/>
                <w:lang w:val="en-GB"/>
              </w:rPr>
              <w:tab/>
            </w:r>
            <w:r w:rsidRPr="0084604E">
              <w:rPr>
                <w:sz w:val="24"/>
                <w:szCs w:val="24"/>
                <w:lang w:val="en-GB"/>
              </w:rPr>
              <w:tab/>
            </w:r>
            <w:r w:rsidRPr="0084604E">
              <w:rPr>
                <w:sz w:val="24"/>
                <w:szCs w:val="24"/>
                <w:lang w:val="en-GB"/>
              </w:rPr>
              <w:tab/>
            </w:r>
            <w:r w:rsidRPr="0084604E">
              <w:rPr>
                <w:sz w:val="24"/>
                <w:szCs w:val="24"/>
                <w:lang w:val="en-GB"/>
              </w:rPr>
              <w:tab/>
            </w:r>
            <w:r w:rsidRPr="0084604E">
              <w:rPr>
                <w:sz w:val="24"/>
                <w:szCs w:val="24"/>
                <w:lang w:val="en-GB"/>
              </w:rPr>
              <w:tab/>
            </w:r>
          </w:p>
          <w:p w14:paraId="581C843B" w14:textId="2E2D675F" w:rsidR="001B2934" w:rsidRPr="0084604E" w:rsidRDefault="001B2934" w:rsidP="00884FD7">
            <w:pPr>
              <w:rPr>
                <w:sz w:val="24"/>
                <w:szCs w:val="24"/>
                <w:lang w:val="en-GB"/>
              </w:rPr>
            </w:pPr>
            <w:r w:rsidRPr="0084604E">
              <w:rPr>
                <w:sz w:val="24"/>
                <w:szCs w:val="24"/>
                <w:lang w:val="en-GB"/>
              </w:rPr>
              <w:tab/>
            </w:r>
          </w:p>
          <w:p w14:paraId="73197A56" w14:textId="77777777" w:rsidR="001B2934" w:rsidRPr="00F47164" w:rsidRDefault="001B2934" w:rsidP="001B2934">
            <w:pPr>
              <w:rPr>
                <w:sz w:val="24"/>
                <w:szCs w:val="24"/>
                <w:lang w:val="en-GB"/>
              </w:rPr>
            </w:pPr>
            <w:r w:rsidRPr="00F47164">
              <w:rPr>
                <w:sz w:val="24"/>
                <w:szCs w:val="24"/>
                <w:lang w:val="en-GB"/>
              </w:rPr>
              <w:tab/>
            </w:r>
            <w:r w:rsidRPr="00F47164">
              <w:rPr>
                <w:sz w:val="24"/>
                <w:szCs w:val="24"/>
                <w:lang w:val="en-GB"/>
              </w:rPr>
              <w:tab/>
            </w:r>
          </w:p>
          <w:p w14:paraId="75C50AAD" w14:textId="77777777" w:rsidR="00BD6110" w:rsidRDefault="00BD6110" w:rsidP="001B2934">
            <w:pPr>
              <w:rPr>
                <w:b/>
                <w:sz w:val="24"/>
                <w:szCs w:val="24"/>
                <w:lang w:val="en-GB"/>
              </w:rPr>
            </w:pPr>
          </w:p>
          <w:p w14:paraId="33772423" w14:textId="5AC534EA" w:rsidR="001B2934" w:rsidRPr="00333107" w:rsidRDefault="001B2934" w:rsidP="001B2934">
            <w:pPr>
              <w:rPr>
                <w:i/>
                <w:sz w:val="24"/>
                <w:szCs w:val="24"/>
                <w:lang w:val="en-GB"/>
              </w:rPr>
            </w:pPr>
            <w:r w:rsidRPr="00333107">
              <w:rPr>
                <w:b/>
                <w:sz w:val="24"/>
                <w:szCs w:val="24"/>
                <w:lang w:val="en-GB"/>
              </w:rPr>
              <w:t>Name</w:t>
            </w:r>
            <w:r w:rsidRPr="00F47164">
              <w:rPr>
                <w:sz w:val="24"/>
                <w:szCs w:val="24"/>
                <w:lang w:val="en-GB"/>
              </w:rPr>
              <w:t xml:space="preserve">:    </w:t>
            </w:r>
            <w:r w:rsidRPr="00333107">
              <w:rPr>
                <w:i/>
                <w:sz w:val="24"/>
                <w:szCs w:val="24"/>
                <w:highlight w:val="lightGray"/>
                <w:lang w:val="en-GB"/>
              </w:rPr>
              <w:t>[</w:t>
            </w:r>
            <w:r w:rsidR="00333107" w:rsidRPr="00333107">
              <w:rPr>
                <w:i/>
                <w:sz w:val="24"/>
                <w:szCs w:val="24"/>
                <w:highlight w:val="lightGray"/>
                <w:lang w:val="en-GB"/>
              </w:rPr>
              <w:t>_____</w:t>
            </w:r>
            <w:r w:rsidRPr="00333107">
              <w:rPr>
                <w:i/>
                <w:sz w:val="24"/>
                <w:szCs w:val="24"/>
                <w:highlight w:val="lightGray"/>
                <w:lang w:val="en-GB"/>
              </w:rPr>
              <w:t>]</w:t>
            </w:r>
          </w:p>
          <w:p w14:paraId="7CB225F5" w14:textId="77777777" w:rsidR="001B2934" w:rsidRPr="00F47164" w:rsidRDefault="001B2934" w:rsidP="001B2934">
            <w:pPr>
              <w:rPr>
                <w:sz w:val="24"/>
                <w:szCs w:val="24"/>
                <w:lang w:val="en-GB"/>
              </w:rPr>
            </w:pPr>
          </w:p>
          <w:p w14:paraId="596720A3" w14:textId="77777777" w:rsidR="001B2934" w:rsidRPr="00F47164" w:rsidRDefault="001B2934" w:rsidP="001B2934">
            <w:pPr>
              <w:rPr>
                <w:sz w:val="24"/>
                <w:szCs w:val="24"/>
                <w:lang w:val="en-GB"/>
              </w:rPr>
            </w:pPr>
            <w:r w:rsidRPr="00333107">
              <w:rPr>
                <w:b/>
                <w:sz w:val="24"/>
                <w:szCs w:val="24"/>
                <w:lang w:val="en-GB"/>
              </w:rPr>
              <w:t>Title</w:t>
            </w:r>
            <w:r w:rsidRPr="00F47164">
              <w:rPr>
                <w:sz w:val="24"/>
                <w:szCs w:val="24"/>
                <w:lang w:val="en-GB"/>
              </w:rPr>
              <w:t>:</w:t>
            </w:r>
            <w:r w:rsidRPr="00F47164">
              <w:rPr>
                <w:sz w:val="24"/>
                <w:szCs w:val="24"/>
                <w:lang w:val="en-GB"/>
              </w:rPr>
              <w:tab/>
              <w:t xml:space="preserve"> </w:t>
            </w:r>
            <w:r w:rsidRPr="00333107">
              <w:rPr>
                <w:i/>
                <w:sz w:val="24"/>
                <w:szCs w:val="24"/>
                <w:highlight w:val="lightGray"/>
                <w:lang w:val="en-GB"/>
              </w:rPr>
              <w:t>[   ]</w:t>
            </w:r>
            <w:r w:rsidRPr="00F47164">
              <w:rPr>
                <w:sz w:val="24"/>
                <w:szCs w:val="24"/>
                <w:lang w:val="en-GB"/>
              </w:rPr>
              <w:t xml:space="preserve"> </w:t>
            </w:r>
          </w:p>
          <w:p w14:paraId="645BF7FC" w14:textId="77777777" w:rsidR="001B2934" w:rsidRPr="00F47164" w:rsidRDefault="001B2934" w:rsidP="001B2934">
            <w:pPr>
              <w:rPr>
                <w:sz w:val="24"/>
                <w:szCs w:val="24"/>
                <w:lang w:val="en-GB"/>
              </w:rPr>
            </w:pPr>
          </w:p>
          <w:p w14:paraId="7F2DC827" w14:textId="0EB80A1E" w:rsidR="001B2934" w:rsidRPr="00F47164" w:rsidRDefault="001B2934" w:rsidP="001B2934">
            <w:pPr>
              <w:rPr>
                <w:sz w:val="24"/>
                <w:szCs w:val="24"/>
                <w:lang w:val="en-GB"/>
              </w:rPr>
            </w:pPr>
            <w:r w:rsidRPr="00333107">
              <w:rPr>
                <w:b/>
                <w:sz w:val="24"/>
                <w:szCs w:val="24"/>
                <w:lang w:val="en-GB"/>
              </w:rPr>
              <w:t>Date</w:t>
            </w:r>
            <w:r w:rsidRPr="00F47164">
              <w:rPr>
                <w:sz w:val="24"/>
                <w:szCs w:val="24"/>
                <w:lang w:val="en-GB"/>
              </w:rPr>
              <w:t xml:space="preserve">:    </w:t>
            </w:r>
            <w:r w:rsidR="00333107" w:rsidRPr="00333107">
              <w:rPr>
                <w:i/>
                <w:sz w:val="24"/>
                <w:szCs w:val="24"/>
                <w:lang w:val="en-GB"/>
              </w:rPr>
              <w:t>[</w:t>
            </w:r>
            <w:r w:rsidR="00333107" w:rsidRPr="0061194C">
              <w:rPr>
                <w:i/>
                <w:sz w:val="24"/>
                <w:szCs w:val="24"/>
                <w:highlight w:val="lightGray"/>
              </w:rPr>
              <w:t>date/month in words/year  ]</w:t>
            </w:r>
          </w:p>
          <w:p w14:paraId="1A647CB4" w14:textId="77777777" w:rsidR="001B2934" w:rsidRDefault="001B2934" w:rsidP="001B2934">
            <w:pPr>
              <w:rPr>
                <w:sz w:val="24"/>
                <w:szCs w:val="24"/>
                <w:lang w:val="en-GB"/>
              </w:rPr>
            </w:pPr>
          </w:p>
          <w:p w14:paraId="1C10B486" w14:textId="77777777" w:rsidR="001B2934" w:rsidRDefault="001B2934" w:rsidP="001B2934">
            <w:pPr>
              <w:rPr>
                <w:sz w:val="24"/>
                <w:szCs w:val="24"/>
                <w:lang w:val="en-GB"/>
              </w:rPr>
            </w:pPr>
          </w:p>
          <w:p w14:paraId="27F82B71" w14:textId="4021C8BF" w:rsidR="001B2934" w:rsidRPr="008A5EE3" w:rsidRDefault="001B2934" w:rsidP="00B22830">
            <w:pPr>
              <w:rPr>
                <w:sz w:val="24"/>
                <w:szCs w:val="24"/>
                <w:lang w:val="en-GB"/>
              </w:rPr>
            </w:pPr>
          </w:p>
        </w:tc>
      </w:tr>
    </w:tbl>
    <w:p w14:paraId="06FF5CE3" w14:textId="77777777" w:rsidR="00B9137F" w:rsidRDefault="00B9137F" w:rsidP="001B2934">
      <w:pPr>
        <w:tabs>
          <w:tab w:val="left" w:pos="1440"/>
          <w:tab w:val="left" w:pos="2160"/>
        </w:tabs>
        <w:spacing w:after="120"/>
        <w:ind w:left="720"/>
        <w:jc w:val="left"/>
        <w:rPr>
          <w:sz w:val="24"/>
        </w:rPr>
        <w:sectPr w:rsidR="00B9137F" w:rsidSect="00A33BFD">
          <w:pgSz w:w="11906" w:h="16838"/>
          <w:pgMar w:top="1440" w:right="1800" w:bottom="1440" w:left="1800" w:header="708" w:footer="708" w:gutter="0"/>
          <w:cols w:space="708"/>
          <w:docGrid w:linePitch="360"/>
        </w:sectPr>
      </w:pPr>
    </w:p>
    <w:p w14:paraId="308728A2" w14:textId="20800084" w:rsidR="00297EE3" w:rsidRDefault="00297EE3" w:rsidP="001B2934">
      <w:pPr>
        <w:ind w:left="2160" w:hanging="1390"/>
        <w:jc w:val="center"/>
        <w:rPr>
          <w:b/>
          <w:color w:val="000000"/>
          <w:sz w:val="28"/>
          <w:szCs w:val="28"/>
        </w:rPr>
      </w:pPr>
      <w:r w:rsidRPr="00297EE3">
        <w:rPr>
          <w:b/>
          <w:noProof/>
          <w:color w:val="000000"/>
          <w:sz w:val="28"/>
          <w:szCs w:val="28"/>
        </w:rPr>
        <w:lastRenderedPageBreak/>
        <mc:AlternateContent>
          <mc:Choice Requires="wps">
            <w:drawing>
              <wp:anchor distT="91440" distB="91440" distL="114300" distR="114300" simplePos="0" relativeHeight="251661312" behindDoc="0" locked="0" layoutInCell="1" allowOverlap="1" wp14:anchorId="69A091FB" wp14:editId="189155E3">
                <wp:simplePos x="0" y="0"/>
                <wp:positionH relativeFrom="page">
                  <wp:posOffset>342900</wp:posOffset>
                </wp:positionH>
                <wp:positionV relativeFrom="paragraph">
                  <wp:posOffset>276225</wp:posOffset>
                </wp:positionV>
                <wp:extent cx="6838950" cy="1403985"/>
                <wp:effectExtent l="0" t="0" r="19050" b="1524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398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E85E6A7" w14:textId="42A11DCF" w:rsidR="00E250BB" w:rsidRPr="00297EE3" w:rsidRDefault="00E250BB" w:rsidP="00297EE3">
                            <w:pPr>
                              <w:pBdr>
                                <w:top w:val="single" w:sz="24" w:space="8" w:color="4F81BD" w:themeColor="accent1"/>
                                <w:bottom w:val="single" w:sz="24" w:space="8" w:color="4F81BD" w:themeColor="accent1"/>
                              </w:pBdr>
                              <w:jc w:val="center"/>
                              <w:rPr>
                                <w:b/>
                                <w:iCs/>
                                <w:color w:val="4F81BD" w:themeColor="accent1"/>
                                <w:sz w:val="24"/>
                              </w:rPr>
                            </w:pPr>
                            <w:r>
                              <w:rPr>
                                <w:b/>
                                <w:iCs/>
                                <w:color w:val="4F81BD" w:themeColor="accent1"/>
                                <w:sz w:val="24"/>
                                <w:szCs w:val="24"/>
                              </w:rPr>
                              <w:t>The text of the clauses in these General Conditions of Agreement shall not be modified</w:t>
                            </w:r>
                          </w:p>
                          <w:p w14:paraId="1A989F89" w14:textId="77777777" w:rsidR="00E250BB" w:rsidRDefault="00E250B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9A091FB" id="_x0000_t202" coordsize="21600,21600" o:spt="202" path="m,l,21600r21600,l21600,xe">
                <v:stroke joinstyle="miter"/>
                <v:path gradientshapeok="t" o:connecttype="rect"/>
              </v:shapetype>
              <v:shape id="Text Box 2" o:spid="_x0000_s1026" type="#_x0000_t202" style="position:absolute;left:0;text-align:left;margin-left:27pt;margin-top:21.75pt;width:538.5pt;height:110.55pt;z-index:25166131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" fillcolor="white [3201]" strokecolor="black [3200]" strokeweight="2pt">
                <v:textbox style="mso-fit-shape-to-text:t">
                  <w:txbxContent>
                    <w:p w14:paraId="3E85E6A7" w14:textId="42A11DCF" w:rsidR="00E250BB" w:rsidRPr="00297EE3" w:rsidRDefault="00E250BB" w:rsidP="00297EE3">
                      <w:pPr>
                        <w:pBdr>
                          <w:top w:val="single" w:sz="24" w:space="8" w:color="4F81BD" w:themeColor="accent1"/>
                          <w:bottom w:val="single" w:sz="24" w:space="8" w:color="4F81BD" w:themeColor="accent1"/>
                        </w:pBdr>
                        <w:jc w:val="center"/>
                        <w:rPr>
                          <w:b/>
                          <w:iCs/>
                          <w:color w:val="4F81BD" w:themeColor="accent1"/>
                          <w:sz w:val="24"/>
                        </w:rPr>
                      </w:pPr>
                      <w:r>
                        <w:rPr>
                          <w:b/>
                          <w:iCs/>
                          <w:color w:val="4F81BD" w:themeColor="accent1"/>
                          <w:sz w:val="24"/>
                          <w:szCs w:val="24"/>
                        </w:rPr>
                        <w:t>The text of the clauses in these General Conditions of Agreement shall not be modified</w:t>
                      </w:r>
                    </w:p>
                    <w:p w14:paraId="1A989F89" w14:textId="77777777" w:rsidR="00E250BB" w:rsidRDefault="00E250BB"/>
                  </w:txbxContent>
                </v:textbox>
                <w10:wrap type="topAndBottom" anchorx="page"/>
              </v:shape>
            </w:pict>
          </mc:Fallback>
        </mc:AlternateContent>
      </w:r>
    </w:p>
    <w:p w14:paraId="30423C14" w14:textId="77777777" w:rsidR="001B2934" w:rsidRPr="00041481" w:rsidRDefault="001B2934" w:rsidP="001B2934">
      <w:pPr>
        <w:ind w:left="2160" w:hanging="1390"/>
        <w:jc w:val="center"/>
        <w:rPr>
          <w:b/>
          <w:color w:val="000000"/>
          <w:sz w:val="28"/>
          <w:szCs w:val="28"/>
        </w:rPr>
      </w:pPr>
      <w:r w:rsidRPr="00041481">
        <w:rPr>
          <w:b/>
          <w:color w:val="000000"/>
          <w:sz w:val="28"/>
          <w:szCs w:val="28"/>
        </w:rPr>
        <w:t>GENERAL CONDITIONS OF AGREEMENT</w:t>
      </w:r>
    </w:p>
    <w:p w14:paraId="52333723" w14:textId="77777777" w:rsidR="00D3552D" w:rsidRDefault="00D3552D" w:rsidP="00724187">
      <w:pPr>
        <w:tabs>
          <w:tab w:val="left" w:pos="1440"/>
          <w:tab w:val="left" w:pos="2160"/>
        </w:tabs>
        <w:spacing w:after="120"/>
        <w:ind w:left="2160" w:hanging="1440"/>
        <w:rPr>
          <w:sz w:val="24"/>
        </w:rPr>
      </w:pPr>
    </w:p>
    <w:p w14:paraId="35CDD733" w14:textId="357F58F1" w:rsidR="001B2934" w:rsidRPr="009366EF" w:rsidRDefault="00041481" w:rsidP="001B2934">
      <w:pPr>
        <w:pStyle w:val="Heading5"/>
        <w:rPr>
          <w:rFonts w:ascii="Times New Roman" w:hAnsi="Times New Roman"/>
          <w:smallCaps/>
          <w:color w:val="000000"/>
          <w:szCs w:val="24"/>
        </w:rPr>
      </w:pPr>
      <w:bookmarkStart w:id="3" w:name="_Toc202256694"/>
      <w:r w:rsidRPr="009366EF">
        <w:rPr>
          <w:rFonts w:ascii="Times New Roman" w:hAnsi="Times New Roman"/>
          <w:smallCaps/>
          <w:color w:val="000000"/>
          <w:szCs w:val="24"/>
        </w:rPr>
        <w:t>DEFINITIONS</w:t>
      </w:r>
    </w:p>
    <w:p w14:paraId="2CF6324B" w14:textId="77777777" w:rsidR="001B2934" w:rsidRPr="00166907" w:rsidRDefault="001B2934" w:rsidP="00166907"/>
    <w:bookmarkEnd w:id="3"/>
    <w:p w14:paraId="0654BAE3" w14:textId="77777777" w:rsidR="00D3552D" w:rsidRPr="00166907" w:rsidRDefault="00D3552D" w:rsidP="00EA31F7">
      <w:pPr>
        <w:pStyle w:val="ListParagraph"/>
        <w:numPr>
          <w:ilvl w:val="0"/>
          <w:numId w:val="21"/>
        </w:numPr>
        <w:tabs>
          <w:tab w:val="left" w:pos="-2250"/>
          <w:tab w:val="left" w:pos="-2070"/>
          <w:tab w:val="left" w:pos="-1980"/>
        </w:tabs>
        <w:ind w:left="360"/>
        <w:rPr>
          <w:rFonts w:ascii="Times New Roman" w:hAnsi="Times New Roman"/>
          <w:color w:val="auto"/>
          <w:sz w:val="24"/>
        </w:rPr>
      </w:pPr>
      <w:r w:rsidRPr="00166907">
        <w:rPr>
          <w:rFonts w:ascii="Times New Roman" w:hAnsi="Times New Roman"/>
          <w:color w:val="auto"/>
          <w:sz w:val="24"/>
          <w:szCs w:val="24"/>
        </w:rPr>
        <w:t>Unless expressly indicated otherwise, the following terms whenever used in this Agreement have the followin</w:t>
      </w:r>
      <w:r w:rsidRPr="00166907">
        <w:rPr>
          <w:rFonts w:ascii="Times New Roman" w:hAnsi="Times New Roman"/>
          <w:color w:val="auto"/>
          <w:sz w:val="24"/>
        </w:rPr>
        <w:t>g meanings:</w:t>
      </w:r>
    </w:p>
    <w:p w14:paraId="002BC51E" w14:textId="77777777" w:rsidR="00166907" w:rsidRDefault="00166907" w:rsidP="00166907">
      <w:pPr>
        <w:tabs>
          <w:tab w:val="left" w:pos="1200"/>
          <w:tab w:val="left" w:pos="3330"/>
        </w:tabs>
        <w:ind w:left="360"/>
        <w:rPr>
          <w:sz w:val="24"/>
        </w:rPr>
      </w:pPr>
    </w:p>
    <w:p w14:paraId="539DF707" w14:textId="03490CE0" w:rsidR="001C2F72" w:rsidRDefault="001C2F72" w:rsidP="00EA31F7">
      <w:pPr>
        <w:numPr>
          <w:ilvl w:val="0"/>
          <w:numId w:val="4"/>
        </w:numPr>
        <w:tabs>
          <w:tab w:val="left" w:pos="1200"/>
          <w:tab w:val="left" w:pos="3330"/>
        </w:tabs>
        <w:ind w:left="1170" w:hanging="810"/>
        <w:rPr>
          <w:sz w:val="24"/>
        </w:rPr>
      </w:pPr>
      <w:r>
        <w:rPr>
          <w:sz w:val="24"/>
        </w:rPr>
        <w:t xml:space="preserve">“Staff” means an individual who holds a letter of appointment with </w:t>
      </w:r>
      <w:r w:rsidR="00B87BED">
        <w:rPr>
          <w:sz w:val="24"/>
        </w:rPr>
        <w:t xml:space="preserve">the </w:t>
      </w:r>
      <w:r>
        <w:rPr>
          <w:sz w:val="24"/>
        </w:rPr>
        <w:t>UN</w:t>
      </w:r>
      <w:r w:rsidR="006B3859">
        <w:rPr>
          <w:sz w:val="24"/>
        </w:rPr>
        <w:t xml:space="preserve"> Partner</w:t>
      </w:r>
      <w:r>
        <w:rPr>
          <w:sz w:val="24"/>
        </w:rPr>
        <w:t xml:space="preserve"> or is on loan to </w:t>
      </w:r>
      <w:r w:rsidR="00B87BED">
        <w:rPr>
          <w:sz w:val="24"/>
        </w:rPr>
        <w:t xml:space="preserve">the </w:t>
      </w:r>
      <w:r>
        <w:rPr>
          <w:sz w:val="24"/>
        </w:rPr>
        <w:t>UN</w:t>
      </w:r>
      <w:r w:rsidR="006B3859">
        <w:rPr>
          <w:sz w:val="24"/>
        </w:rPr>
        <w:t xml:space="preserve"> Partner</w:t>
      </w:r>
      <w:r>
        <w:rPr>
          <w:sz w:val="24"/>
        </w:rPr>
        <w:t xml:space="preserve"> by another </w:t>
      </w:r>
      <w:r w:rsidR="001A233F">
        <w:rPr>
          <w:sz w:val="24"/>
        </w:rPr>
        <w:t xml:space="preserve">UN </w:t>
      </w:r>
      <w:r>
        <w:rPr>
          <w:sz w:val="24"/>
        </w:rPr>
        <w:t xml:space="preserve">organization </w:t>
      </w:r>
      <w:r w:rsidR="00333107">
        <w:rPr>
          <w:sz w:val="24"/>
        </w:rPr>
        <w:t>or specialized</w:t>
      </w:r>
      <w:r>
        <w:rPr>
          <w:sz w:val="24"/>
        </w:rPr>
        <w:t xml:space="preserve"> agency under the terms of the Inter-organization Agreement concerning Transfer, Secondment or Loan applying the UN Common System of Salaries and Allowances</w:t>
      </w:r>
      <w:r w:rsidR="00325430">
        <w:rPr>
          <w:sz w:val="24"/>
        </w:rPr>
        <w:t>;</w:t>
      </w:r>
    </w:p>
    <w:p w14:paraId="247FA559" w14:textId="77777777" w:rsidR="00B87BED" w:rsidRDefault="00B87BED" w:rsidP="00B87BED">
      <w:pPr>
        <w:tabs>
          <w:tab w:val="left" w:pos="1200"/>
          <w:tab w:val="left" w:pos="3330"/>
        </w:tabs>
        <w:ind w:left="360"/>
        <w:rPr>
          <w:sz w:val="24"/>
        </w:rPr>
      </w:pPr>
    </w:p>
    <w:p w14:paraId="5290A006" w14:textId="5285A697" w:rsidR="001C2F72" w:rsidRDefault="001C2F72" w:rsidP="00EA31F7">
      <w:pPr>
        <w:numPr>
          <w:ilvl w:val="0"/>
          <w:numId w:val="4"/>
        </w:numPr>
        <w:tabs>
          <w:tab w:val="left" w:pos="1200"/>
          <w:tab w:val="left" w:pos="3330"/>
        </w:tabs>
        <w:spacing w:after="200"/>
        <w:ind w:left="1170" w:hanging="810"/>
        <w:rPr>
          <w:sz w:val="24"/>
        </w:rPr>
      </w:pPr>
      <w:r>
        <w:rPr>
          <w:sz w:val="24"/>
        </w:rPr>
        <w:t xml:space="preserve">“Consultant” means an individual other than a Staff who </w:t>
      </w:r>
      <w:r w:rsidR="00D26BBF">
        <w:rPr>
          <w:sz w:val="24"/>
        </w:rPr>
        <w:t>has signed</w:t>
      </w:r>
      <w:r w:rsidR="00D84FFA">
        <w:rPr>
          <w:sz w:val="24"/>
        </w:rPr>
        <w:t xml:space="preserve"> an individual service agreement with the</w:t>
      </w:r>
      <w:r>
        <w:rPr>
          <w:sz w:val="24"/>
        </w:rPr>
        <w:t xml:space="preserve"> UN</w:t>
      </w:r>
      <w:r w:rsidR="006B3859">
        <w:rPr>
          <w:sz w:val="24"/>
        </w:rPr>
        <w:t xml:space="preserve"> Partner</w:t>
      </w:r>
      <w:r w:rsidR="00325430">
        <w:rPr>
          <w:sz w:val="24"/>
        </w:rPr>
        <w:t>;</w:t>
      </w:r>
      <w:r>
        <w:rPr>
          <w:sz w:val="24"/>
        </w:rPr>
        <w:t xml:space="preserve"> </w:t>
      </w:r>
    </w:p>
    <w:p w14:paraId="4C00FE00" w14:textId="54F1B27B" w:rsidR="001C2F72" w:rsidRDefault="001C2F72" w:rsidP="00EA31F7">
      <w:pPr>
        <w:numPr>
          <w:ilvl w:val="0"/>
          <w:numId w:val="4"/>
        </w:numPr>
        <w:tabs>
          <w:tab w:val="left" w:pos="1200"/>
          <w:tab w:val="left" w:pos="3330"/>
        </w:tabs>
        <w:spacing w:after="200"/>
        <w:ind w:left="1170" w:hanging="810"/>
        <w:rPr>
          <w:sz w:val="24"/>
        </w:rPr>
      </w:pPr>
      <w:r>
        <w:rPr>
          <w:sz w:val="24"/>
        </w:rPr>
        <w:t xml:space="preserve">“Contractor” means a legal entity supplying goods or services to </w:t>
      </w:r>
      <w:r w:rsidR="00B87BED">
        <w:rPr>
          <w:sz w:val="24"/>
        </w:rPr>
        <w:t xml:space="preserve">the </w:t>
      </w:r>
      <w:r>
        <w:rPr>
          <w:sz w:val="24"/>
        </w:rPr>
        <w:t>UN</w:t>
      </w:r>
      <w:r w:rsidR="006B3859">
        <w:rPr>
          <w:sz w:val="24"/>
        </w:rPr>
        <w:t xml:space="preserve"> Partner</w:t>
      </w:r>
      <w:r>
        <w:rPr>
          <w:sz w:val="24"/>
        </w:rPr>
        <w:t xml:space="preserve"> under </w:t>
      </w:r>
      <w:r w:rsidR="001A233F">
        <w:rPr>
          <w:sz w:val="24"/>
        </w:rPr>
        <w:t xml:space="preserve">a </w:t>
      </w:r>
      <w:r>
        <w:rPr>
          <w:sz w:val="24"/>
        </w:rPr>
        <w:t xml:space="preserve">commercial or corporate contract. </w:t>
      </w:r>
      <w:r w:rsidR="00D84FFA">
        <w:rPr>
          <w:sz w:val="24"/>
        </w:rPr>
        <w:t>When applicable, t</w:t>
      </w:r>
      <w:r>
        <w:rPr>
          <w:sz w:val="24"/>
        </w:rPr>
        <w:t xml:space="preserve">he term includes “implementing partners” </w:t>
      </w:r>
      <w:r w:rsidR="004408E8">
        <w:rPr>
          <w:sz w:val="24"/>
        </w:rPr>
        <w:t xml:space="preserve">or “partner organizations” </w:t>
      </w:r>
      <w:r>
        <w:rPr>
          <w:sz w:val="24"/>
        </w:rPr>
        <w:t xml:space="preserve">as defined and used in </w:t>
      </w:r>
      <w:r w:rsidR="00B87BED">
        <w:rPr>
          <w:sz w:val="24"/>
        </w:rPr>
        <w:t xml:space="preserve">the </w:t>
      </w:r>
      <w:r>
        <w:rPr>
          <w:sz w:val="24"/>
        </w:rPr>
        <w:t>UN</w:t>
      </w:r>
      <w:r w:rsidR="006B3859">
        <w:rPr>
          <w:sz w:val="24"/>
        </w:rPr>
        <w:t xml:space="preserve"> Partner</w:t>
      </w:r>
      <w:r>
        <w:rPr>
          <w:sz w:val="24"/>
        </w:rPr>
        <w:t>’s financial regulations and rules</w:t>
      </w:r>
      <w:r w:rsidR="00325430">
        <w:rPr>
          <w:sz w:val="24"/>
        </w:rPr>
        <w:t>;</w:t>
      </w:r>
    </w:p>
    <w:p w14:paraId="30C0265B" w14:textId="469444FD" w:rsidR="001B2934" w:rsidRDefault="001C2F72" w:rsidP="00EA31F7">
      <w:pPr>
        <w:numPr>
          <w:ilvl w:val="0"/>
          <w:numId w:val="4"/>
        </w:numPr>
        <w:tabs>
          <w:tab w:val="left" w:pos="1200"/>
          <w:tab w:val="left" w:pos="3330"/>
        </w:tabs>
        <w:spacing w:after="200"/>
        <w:ind w:left="1170" w:hanging="810"/>
        <w:rPr>
          <w:sz w:val="24"/>
        </w:rPr>
      </w:pPr>
      <w:r>
        <w:rPr>
          <w:sz w:val="24"/>
        </w:rPr>
        <w:t xml:space="preserve"> </w:t>
      </w:r>
      <w:r w:rsidR="00D3552D">
        <w:rPr>
          <w:sz w:val="24"/>
        </w:rPr>
        <w:t xml:space="preserve">“Day” means </w:t>
      </w:r>
      <w:r w:rsidR="00325430">
        <w:rPr>
          <w:sz w:val="24"/>
        </w:rPr>
        <w:t xml:space="preserve">business </w:t>
      </w:r>
      <w:r w:rsidR="00D3552D">
        <w:rPr>
          <w:sz w:val="24"/>
        </w:rPr>
        <w:t>day, unless otherwise stated</w:t>
      </w:r>
      <w:r w:rsidR="00325430">
        <w:rPr>
          <w:sz w:val="24"/>
        </w:rPr>
        <w:t>;</w:t>
      </w:r>
    </w:p>
    <w:p w14:paraId="004EA2C6" w14:textId="5758F452" w:rsidR="00166907" w:rsidRPr="003477B4" w:rsidRDefault="00166907" w:rsidP="00EA31F7">
      <w:pPr>
        <w:numPr>
          <w:ilvl w:val="0"/>
          <w:numId w:val="4"/>
        </w:numPr>
        <w:tabs>
          <w:tab w:val="left" w:pos="1170"/>
        </w:tabs>
        <w:spacing w:after="200"/>
        <w:ind w:left="1170" w:hanging="810"/>
        <w:rPr>
          <w:sz w:val="24"/>
        </w:rPr>
      </w:pPr>
      <w:r w:rsidRPr="003477B4">
        <w:rPr>
          <w:sz w:val="24"/>
        </w:rPr>
        <w:t xml:space="preserve">“Direct Cost” means the actual cost of </w:t>
      </w:r>
      <w:r w:rsidR="00B87BED" w:rsidRPr="003477B4">
        <w:rPr>
          <w:sz w:val="24"/>
        </w:rPr>
        <w:t xml:space="preserve">the </w:t>
      </w:r>
      <w:r w:rsidRPr="003477B4">
        <w:rPr>
          <w:sz w:val="24"/>
        </w:rPr>
        <w:t xml:space="preserve">UN Partner that can be directly traced to the deliverables set forth in </w:t>
      </w:r>
      <w:r w:rsidRPr="00266B08">
        <w:rPr>
          <w:b/>
          <w:sz w:val="24"/>
        </w:rPr>
        <w:t>Annex I</w:t>
      </w:r>
      <w:r w:rsidRPr="003477B4">
        <w:rPr>
          <w:sz w:val="24"/>
        </w:rPr>
        <w:t>.</w:t>
      </w:r>
    </w:p>
    <w:p w14:paraId="134B5B07" w14:textId="03FC2D16" w:rsidR="001B09DD" w:rsidRDefault="00D3552D" w:rsidP="00EA31F7">
      <w:pPr>
        <w:numPr>
          <w:ilvl w:val="0"/>
          <w:numId w:val="4"/>
        </w:numPr>
        <w:tabs>
          <w:tab w:val="left" w:pos="1170"/>
        </w:tabs>
        <w:spacing w:after="200"/>
        <w:ind w:left="1170" w:hanging="810"/>
        <w:rPr>
          <w:sz w:val="24"/>
        </w:rPr>
      </w:pPr>
      <w:r w:rsidRPr="001B2934">
        <w:rPr>
          <w:sz w:val="24"/>
        </w:rPr>
        <w:t>“</w:t>
      </w:r>
      <w:r w:rsidR="0028031F" w:rsidRPr="001B2934">
        <w:rPr>
          <w:sz w:val="24"/>
        </w:rPr>
        <w:t xml:space="preserve">Indirect </w:t>
      </w:r>
      <w:r w:rsidRPr="001B2934">
        <w:rPr>
          <w:sz w:val="24"/>
        </w:rPr>
        <w:t>Cost” means</w:t>
      </w:r>
      <w:r w:rsidR="004B1043" w:rsidRPr="001B2934">
        <w:rPr>
          <w:sz w:val="24"/>
        </w:rPr>
        <w:t xml:space="preserve"> </w:t>
      </w:r>
      <w:r w:rsidR="004B1043" w:rsidRPr="001B2934">
        <w:rPr>
          <w:sz w:val="24"/>
          <w:szCs w:val="24"/>
        </w:rPr>
        <w:t xml:space="preserve">the costs incurred by </w:t>
      </w:r>
      <w:r w:rsidR="00B87BED">
        <w:rPr>
          <w:sz w:val="24"/>
          <w:szCs w:val="24"/>
        </w:rPr>
        <w:t xml:space="preserve">the </w:t>
      </w:r>
      <w:r w:rsidR="004B1043" w:rsidRPr="001B2934">
        <w:rPr>
          <w:sz w:val="24"/>
          <w:szCs w:val="24"/>
        </w:rPr>
        <w:t>UN</w:t>
      </w:r>
      <w:r w:rsidR="006B3859">
        <w:rPr>
          <w:sz w:val="24"/>
          <w:szCs w:val="24"/>
        </w:rPr>
        <w:t xml:space="preserve"> Partner</w:t>
      </w:r>
      <w:r w:rsidR="004B1043" w:rsidRPr="001B2934">
        <w:rPr>
          <w:sz w:val="24"/>
          <w:szCs w:val="24"/>
        </w:rPr>
        <w:t xml:space="preserve"> as a function of and in support of the Technical Assistance, which cannot be traced unequivocally to the Technical Assistance</w:t>
      </w:r>
      <w:r w:rsidR="00325430">
        <w:rPr>
          <w:sz w:val="24"/>
          <w:szCs w:val="24"/>
        </w:rPr>
        <w:t xml:space="preserve">. It is </w:t>
      </w:r>
      <w:r w:rsidR="004B1043" w:rsidRPr="001B2934">
        <w:rPr>
          <w:sz w:val="24"/>
          <w:szCs w:val="24"/>
        </w:rPr>
        <w:t xml:space="preserve">calculated at a rate </w:t>
      </w:r>
      <w:r w:rsidRPr="001B2934">
        <w:rPr>
          <w:sz w:val="24"/>
        </w:rPr>
        <w:t xml:space="preserve">as mandated by the </w:t>
      </w:r>
      <w:r w:rsidR="004B1043" w:rsidRPr="001B2934">
        <w:rPr>
          <w:sz w:val="24"/>
        </w:rPr>
        <w:t xml:space="preserve">Executive Board </w:t>
      </w:r>
      <w:r w:rsidRPr="001B2934">
        <w:rPr>
          <w:sz w:val="24"/>
        </w:rPr>
        <w:t>of</w:t>
      </w:r>
      <w:r w:rsidR="00B87BED">
        <w:rPr>
          <w:sz w:val="24"/>
        </w:rPr>
        <w:t xml:space="preserve"> the </w:t>
      </w:r>
      <w:r w:rsidR="004B1043" w:rsidRPr="001B2934">
        <w:rPr>
          <w:sz w:val="24"/>
        </w:rPr>
        <w:t>UN</w:t>
      </w:r>
      <w:r w:rsidR="006B3859">
        <w:rPr>
          <w:sz w:val="24"/>
        </w:rPr>
        <w:t xml:space="preserve"> Partner</w:t>
      </w:r>
      <w:r w:rsidR="004B1043" w:rsidRPr="001B2934">
        <w:rPr>
          <w:sz w:val="24"/>
        </w:rPr>
        <w:t xml:space="preserve"> </w:t>
      </w:r>
      <w:r w:rsidRPr="001B2934">
        <w:rPr>
          <w:sz w:val="24"/>
        </w:rPr>
        <w:t xml:space="preserve">and </w:t>
      </w:r>
      <w:r w:rsidR="003C3223" w:rsidRPr="001B2934">
        <w:rPr>
          <w:sz w:val="24"/>
        </w:rPr>
        <w:t xml:space="preserve">as </w:t>
      </w:r>
      <w:r w:rsidRPr="001B2934">
        <w:rPr>
          <w:sz w:val="24"/>
        </w:rPr>
        <w:t xml:space="preserve">set </w:t>
      </w:r>
      <w:r w:rsidR="00166907">
        <w:rPr>
          <w:sz w:val="24"/>
        </w:rPr>
        <w:t>forth</w:t>
      </w:r>
      <w:r w:rsidR="00166907" w:rsidRPr="001B2934">
        <w:rPr>
          <w:sz w:val="24"/>
        </w:rPr>
        <w:t xml:space="preserve"> </w:t>
      </w:r>
      <w:r w:rsidRPr="001B2934">
        <w:rPr>
          <w:sz w:val="24"/>
        </w:rPr>
        <w:t xml:space="preserve">in </w:t>
      </w:r>
      <w:r w:rsidRPr="001B2934">
        <w:rPr>
          <w:b/>
          <w:sz w:val="24"/>
        </w:rPr>
        <w:t xml:space="preserve">Annex </w:t>
      </w:r>
      <w:r w:rsidR="003C3223" w:rsidRPr="001B2934">
        <w:rPr>
          <w:b/>
          <w:sz w:val="24"/>
        </w:rPr>
        <w:t>V</w:t>
      </w:r>
      <w:r w:rsidR="00CB11C5" w:rsidRPr="001B2934">
        <w:rPr>
          <w:sz w:val="24"/>
        </w:rPr>
        <w:t>.</w:t>
      </w:r>
    </w:p>
    <w:p w14:paraId="5B30A7A4" w14:textId="7C5A68F3" w:rsidR="00CB11C5" w:rsidRDefault="00D3552D" w:rsidP="00EA31F7">
      <w:pPr>
        <w:numPr>
          <w:ilvl w:val="0"/>
          <w:numId w:val="4"/>
        </w:numPr>
        <w:tabs>
          <w:tab w:val="left" w:pos="1170"/>
        </w:tabs>
        <w:spacing w:after="200"/>
        <w:ind w:left="1170" w:hanging="810"/>
        <w:rPr>
          <w:sz w:val="24"/>
        </w:rPr>
      </w:pPr>
      <w:r w:rsidRPr="001B2934">
        <w:rPr>
          <w:sz w:val="24"/>
        </w:rPr>
        <w:t>“Technical</w:t>
      </w:r>
      <w:r w:rsidRPr="00CB11C5">
        <w:rPr>
          <w:sz w:val="24"/>
        </w:rPr>
        <w:t xml:space="preserve"> Assistance” means the </w:t>
      </w:r>
      <w:r w:rsidR="00367980" w:rsidRPr="00CB11C5">
        <w:rPr>
          <w:sz w:val="24"/>
        </w:rPr>
        <w:t xml:space="preserve">advisory services and </w:t>
      </w:r>
      <w:r w:rsidR="006B3859">
        <w:rPr>
          <w:sz w:val="24"/>
        </w:rPr>
        <w:t xml:space="preserve">related </w:t>
      </w:r>
      <w:r w:rsidRPr="00CB11C5">
        <w:rPr>
          <w:sz w:val="24"/>
        </w:rPr>
        <w:t xml:space="preserve">activities to be </w:t>
      </w:r>
      <w:r w:rsidR="00367980" w:rsidRPr="00CB11C5">
        <w:rPr>
          <w:sz w:val="24"/>
        </w:rPr>
        <w:t xml:space="preserve">carried out </w:t>
      </w:r>
      <w:r w:rsidRPr="00CB11C5">
        <w:rPr>
          <w:sz w:val="24"/>
        </w:rPr>
        <w:t xml:space="preserve">by </w:t>
      </w:r>
      <w:r w:rsidR="00B87BED">
        <w:rPr>
          <w:sz w:val="24"/>
        </w:rPr>
        <w:t xml:space="preserve">the </w:t>
      </w:r>
      <w:r w:rsidR="00BE4242">
        <w:rPr>
          <w:sz w:val="24"/>
        </w:rPr>
        <w:t>UN</w:t>
      </w:r>
      <w:r w:rsidR="006B3859">
        <w:rPr>
          <w:sz w:val="24"/>
        </w:rPr>
        <w:t xml:space="preserve"> Partner</w:t>
      </w:r>
      <w:r w:rsidRPr="00CB11C5">
        <w:rPr>
          <w:sz w:val="24"/>
        </w:rPr>
        <w:t xml:space="preserve"> pursuant to this Agreement</w:t>
      </w:r>
      <w:r w:rsidR="00325430">
        <w:rPr>
          <w:sz w:val="24"/>
        </w:rPr>
        <w:t xml:space="preserve"> and </w:t>
      </w:r>
      <w:r w:rsidRPr="00CB11C5">
        <w:rPr>
          <w:sz w:val="24"/>
        </w:rPr>
        <w:t xml:space="preserve">as described in </w:t>
      </w:r>
      <w:r w:rsidRPr="00CB11C5">
        <w:rPr>
          <w:b/>
          <w:sz w:val="24"/>
        </w:rPr>
        <w:t>Annex I</w:t>
      </w:r>
      <w:r w:rsidRPr="00CB11C5">
        <w:rPr>
          <w:sz w:val="24"/>
        </w:rPr>
        <w:t>.</w:t>
      </w:r>
    </w:p>
    <w:p w14:paraId="24AC23AC" w14:textId="77777777" w:rsidR="00D3552D" w:rsidRPr="001E1FF0" w:rsidRDefault="00D3552D" w:rsidP="002C0F32">
      <w:pPr>
        <w:jc w:val="center"/>
        <w:rPr>
          <w:b/>
          <w:smallCaps/>
          <w:sz w:val="22"/>
          <w:szCs w:val="24"/>
        </w:rPr>
      </w:pPr>
    </w:p>
    <w:p w14:paraId="40C38282" w14:textId="0E9929BC" w:rsidR="00D3552D" w:rsidRPr="009366EF" w:rsidRDefault="00041481" w:rsidP="00B310BB">
      <w:pPr>
        <w:jc w:val="center"/>
        <w:rPr>
          <w:b/>
          <w:sz w:val="24"/>
          <w:szCs w:val="24"/>
        </w:rPr>
      </w:pPr>
      <w:r w:rsidRPr="009366EF">
        <w:rPr>
          <w:b/>
          <w:sz w:val="24"/>
          <w:szCs w:val="24"/>
        </w:rPr>
        <w:t>SCOPE AND GENERAL OBLIGATIONS OF THE PARTIES</w:t>
      </w:r>
    </w:p>
    <w:p w14:paraId="277283D4" w14:textId="77777777" w:rsidR="00AC67A4" w:rsidRPr="00166907" w:rsidRDefault="00AC67A4" w:rsidP="00D04EC0">
      <w:pPr>
        <w:ind w:left="360" w:hanging="360"/>
        <w:rPr>
          <w:sz w:val="24"/>
        </w:rPr>
      </w:pPr>
    </w:p>
    <w:p w14:paraId="431B583F" w14:textId="337928D1" w:rsidR="00325430" w:rsidRPr="00166907" w:rsidRDefault="00B87BED" w:rsidP="00EA31F7">
      <w:pPr>
        <w:pStyle w:val="ListParagraph"/>
        <w:numPr>
          <w:ilvl w:val="0"/>
          <w:numId w:val="21"/>
        </w:numPr>
        <w:ind w:left="360"/>
        <w:rPr>
          <w:rFonts w:ascii="Times New Roman" w:hAnsi="Times New Roman"/>
          <w:color w:val="000000"/>
          <w:sz w:val="24"/>
          <w:szCs w:val="24"/>
        </w:rPr>
      </w:pPr>
      <w:r>
        <w:rPr>
          <w:rFonts w:ascii="Times New Roman" w:hAnsi="Times New Roman"/>
          <w:color w:val="000000"/>
          <w:sz w:val="24"/>
          <w:szCs w:val="24"/>
        </w:rPr>
        <w:t xml:space="preserve">The </w:t>
      </w:r>
      <w:r w:rsidR="00325430" w:rsidRPr="00166907">
        <w:rPr>
          <w:rFonts w:ascii="Times New Roman" w:hAnsi="Times New Roman"/>
          <w:color w:val="000000"/>
          <w:sz w:val="24"/>
          <w:szCs w:val="24"/>
        </w:rPr>
        <w:t>UN Partner agrees to:</w:t>
      </w:r>
    </w:p>
    <w:p w14:paraId="0B1545CD" w14:textId="77777777" w:rsidR="00325430" w:rsidRDefault="00325430" w:rsidP="00D04EC0">
      <w:pPr>
        <w:ind w:left="360" w:hanging="360"/>
        <w:rPr>
          <w:color w:val="000000"/>
          <w:sz w:val="24"/>
          <w:szCs w:val="24"/>
        </w:rPr>
      </w:pPr>
    </w:p>
    <w:p w14:paraId="3976AD75" w14:textId="2A09AFD0" w:rsidR="00325430" w:rsidRDefault="00325430" w:rsidP="00D04EC0">
      <w:pPr>
        <w:ind w:left="720" w:hanging="360"/>
        <w:rPr>
          <w:sz w:val="24"/>
        </w:rPr>
      </w:pPr>
      <w:r>
        <w:rPr>
          <w:color w:val="000000"/>
          <w:sz w:val="24"/>
          <w:szCs w:val="24"/>
        </w:rPr>
        <w:t xml:space="preserve">(a) </w:t>
      </w:r>
      <w:r w:rsidR="00B31CE9" w:rsidRPr="00166907">
        <w:rPr>
          <w:sz w:val="24"/>
        </w:rPr>
        <w:t>provid</w:t>
      </w:r>
      <w:r w:rsidR="00863E6C" w:rsidRPr="00166907">
        <w:rPr>
          <w:sz w:val="24"/>
        </w:rPr>
        <w:t>e the Technical Assistance</w:t>
      </w:r>
      <w:r w:rsidR="00B31CE9" w:rsidRPr="00166907">
        <w:rPr>
          <w:sz w:val="24"/>
        </w:rPr>
        <w:t xml:space="preserve"> </w:t>
      </w:r>
      <w:r>
        <w:rPr>
          <w:sz w:val="24"/>
        </w:rPr>
        <w:t xml:space="preserve">within the scope and </w:t>
      </w:r>
      <w:r w:rsidR="00B31CE9" w:rsidRPr="00166907">
        <w:rPr>
          <w:sz w:val="24"/>
        </w:rPr>
        <w:t>in accordance with</w:t>
      </w:r>
      <w:r w:rsidR="00973AF3" w:rsidRPr="00166907">
        <w:rPr>
          <w:sz w:val="24"/>
        </w:rPr>
        <w:t xml:space="preserve"> the time</w:t>
      </w:r>
      <w:r w:rsidR="00863E6C" w:rsidRPr="00166907">
        <w:rPr>
          <w:sz w:val="24"/>
        </w:rPr>
        <w:t>table</w:t>
      </w:r>
      <w:r w:rsidR="00973AF3" w:rsidRPr="00166907">
        <w:rPr>
          <w:sz w:val="24"/>
        </w:rPr>
        <w:t xml:space="preserve"> and </w:t>
      </w:r>
      <w:r w:rsidR="00863E6C" w:rsidRPr="00166907">
        <w:rPr>
          <w:sz w:val="24"/>
        </w:rPr>
        <w:t xml:space="preserve">such level of </w:t>
      </w:r>
      <w:r w:rsidR="00973AF3" w:rsidRPr="00166907">
        <w:rPr>
          <w:sz w:val="24"/>
        </w:rPr>
        <w:t xml:space="preserve">input by </w:t>
      </w:r>
      <w:r>
        <w:rPr>
          <w:sz w:val="24"/>
        </w:rPr>
        <w:t>the</w:t>
      </w:r>
      <w:r w:rsidRPr="00166907">
        <w:rPr>
          <w:sz w:val="24"/>
        </w:rPr>
        <w:t xml:space="preserve"> </w:t>
      </w:r>
      <w:r w:rsidR="00973AF3" w:rsidRPr="00166907">
        <w:rPr>
          <w:sz w:val="24"/>
        </w:rPr>
        <w:t xml:space="preserve">team of </w:t>
      </w:r>
      <w:r w:rsidR="00280797" w:rsidRPr="00166907">
        <w:rPr>
          <w:sz w:val="24"/>
        </w:rPr>
        <w:t>Staff,</w:t>
      </w:r>
      <w:r w:rsidR="00D056BC" w:rsidRPr="00166907">
        <w:rPr>
          <w:sz w:val="24"/>
        </w:rPr>
        <w:t xml:space="preserve"> </w:t>
      </w:r>
      <w:r w:rsidR="00973AF3" w:rsidRPr="00166907">
        <w:rPr>
          <w:sz w:val="24"/>
        </w:rPr>
        <w:t xml:space="preserve">Consultants </w:t>
      </w:r>
      <w:r w:rsidR="006A77E1" w:rsidRPr="00166907">
        <w:rPr>
          <w:sz w:val="24"/>
        </w:rPr>
        <w:t xml:space="preserve">and Contractors </w:t>
      </w:r>
      <w:r>
        <w:rPr>
          <w:sz w:val="24"/>
        </w:rPr>
        <w:t>as</w:t>
      </w:r>
      <w:r w:rsidR="00863E6C" w:rsidRPr="00166907">
        <w:rPr>
          <w:sz w:val="24"/>
        </w:rPr>
        <w:t xml:space="preserve"> </w:t>
      </w:r>
      <w:r w:rsidR="00B31CE9" w:rsidRPr="00166907">
        <w:rPr>
          <w:sz w:val="24"/>
        </w:rPr>
        <w:t xml:space="preserve">detailed in </w:t>
      </w:r>
      <w:r w:rsidR="00B31CE9" w:rsidRPr="00166907">
        <w:rPr>
          <w:b/>
          <w:sz w:val="24"/>
        </w:rPr>
        <w:t>Annex I</w:t>
      </w:r>
      <w:r w:rsidRPr="002B4BEE">
        <w:rPr>
          <w:sz w:val="24"/>
        </w:rPr>
        <w:t>;</w:t>
      </w:r>
      <w:r>
        <w:rPr>
          <w:sz w:val="24"/>
        </w:rPr>
        <w:t xml:space="preserve"> and </w:t>
      </w:r>
    </w:p>
    <w:p w14:paraId="637B5097" w14:textId="18E9217F" w:rsidR="003C3223" w:rsidRPr="00166907" w:rsidRDefault="00B31CE9" w:rsidP="00D04EC0">
      <w:pPr>
        <w:ind w:left="360" w:hanging="360"/>
        <w:rPr>
          <w:color w:val="000000"/>
          <w:sz w:val="24"/>
          <w:szCs w:val="24"/>
        </w:rPr>
      </w:pPr>
      <w:r w:rsidRPr="00166907">
        <w:rPr>
          <w:sz w:val="24"/>
        </w:rPr>
        <w:lastRenderedPageBreak/>
        <w:t xml:space="preserve"> </w:t>
      </w:r>
    </w:p>
    <w:p w14:paraId="06611C9F" w14:textId="70C8CB27" w:rsidR="00325430" w:rsidRPr="00325430" w:rsidRDefault="00325430" w:rsidP="00D04EC0">
      <w:pPr>
        <w:ind w:left="720" w:hanging="360"/>
        <w:rPr>
          <w:color w:val="000000"/>
          <w:sz w:val="24"/>
          <w:szCs w:val="24"/>
        </w:rPr>
      </w:pPr>
      <w:r w:rsidRPr="00325430">
        <w:rPr>
          <w:color w:val="000000"/>
          <w:sz w:val="24"/>
          <w:szCs w:val="24"/>
        </w:rPr>
        <w:t xml:space="preserve">(b) keep the Government informed on the progress towards achieving the </w:t>
      </w:r>
      <w:r>
        <w:rPr>
          <w:color w:val="000000"/>
          <w:sz w:val="24"/>
          <w:szCs w:val="24"/>
        </w:rPr>
        <w:t>required deliverables</w:t>
      </w:r>
      <w:r w:rsidRPr="00325430">
        <w:rPr>
          <w:color w:val="000000"/>
          <w:sz w:val="24"/>
          <w:szCs w:val="24"/>
        </w:rPr>
        <w:t xml:space="preserve"> by timely submission of the progress reports in accordance with </w:t>
      </w:r>
      <w:r w:rsidRPr="00325430">
        <w:rPr>
          <w:b/>
          <w:color w:val="000000"/>
          <w:sz w:val="24"/>
          <w:szCs w:val="24"/>
        </w:rPr>
        <w:t>Annex III</w:t>
      </w:r>
      <w:r w:rsidRPr="00325430">
        <w:rPr>
          <w:color w:val="000000"/>
          <w:sz w:val="24"/>
          <w:szCs w:val="24"/>
        </w:rPr>
        <w:t xml:space="preserve">.  </w:t>
      </w:r>
    </w:p>
    <w:p w14:paraId="68E00373" w14:textId="77777777" w:rsidR="009D2678" w:rsidRPr="00333107" w:rsidRDefault="009D2678" w:rsidP="00D04EC0">
      <w:pPr>
        <w:pStyle w:val="ListParagraph"/>
        <w:ind w:left="360" w:hanging="360"/>
        <w:rPr>
          <w:rFonts w:ascii="Times New Roman" w:hAnsi="Times New Roman"/>
          <w:color w:val="auto"/>
          <w:sz w:val="24"/>
        </w:rPr>
      </w:pPr>
    </w:p>
    <w:p w14:paraId="1F687AD7" w14:textId="77777777" w:rsidR="00325430" w:rsidRPr="00ED38BA" w:rsidRDefault="00325430" w:rsidP="00EA31F7">
      <w:pPr>
        <w:pStyle w:val="ListParagraph"/>
        <w:numPr>
          <w:ilvl w:val="0"/>
          <w:numId w:val="21"/>
        </w:numPr>
        <w:ind w:left="360"/>
        <w:rPr>
          <w:rFonts w:ascii="Times New Roman" w:hAnsi="Times New Roman"/>
          <w:color w:val="000000"/>
          <w:sz w:val="24"/>
          <w:szCs w:val="24"/>
        </w:rPr>
      </w:pPr>
      <w:r w:rsidRPr="00ED38BA">
        <w:rPr>
          <w:rFonts w:ascii="Times New Roman" w:hAnsi="Times New Roman"/>
          <w:color w:val="000000"/>
          <w:sz w:val="24"/>
          <w:szCs w:val="24"/>
        </w:rPr>
        <w:t xml:space="preserve">The </w:t>
      </w:r>
      <w:r>
        <w:rPr>
          <w:rFonts w:ascii="Times New Roman" w:hAnsi="Times New Roman"/>
          <w:color w:val="000000"/>
          <w:sz w:val="24"/>
          <w:szCs w:val="24"/>
        </w:rPr>
        <w:t>Government</w:t>
      </w:r>
      <w:r w:rsidRPr="00ED38BA">
        <w:rPr>
          <w:rFonts w:ascii="Times New Roman" w:hAnsi="Times New Roman"/>
          <w:color w:val="000000"/>
          <w:sz w:val="24"/>
          <w:szCs w:val="24"/>
        </w:rPr>
        <w:t xml:space="preserve"> agrees to:</w:t>
      </w:r>
    </w:p>
    <w:p w14:paraId="063D442E" w14:textId="77777777" w:rsidR="00325430" w:rsidRPr="006C2359" w:rsidRDefault="00325430" w:rsidP="00D04EC0">
      <w:pPr>
        <w:ind w:left="360" w:hanging="360"/>
        <w:rPr>
          <w:color w:val="000000"/>
          <w:sz w:val="24"/>
          <w:szCs w:val="24"/>
        </w:rPr>
      </w:pPr>
    </w:p>
    <w:p w14:paraId="776D5A6C" w14:textId="4A1F9B30" w:rsidR="00325430" w:rsidRPr="00D16B8B" w:rsidRDefault="00325430" w:rsidP="00EA31F7">
      <w:pPr>
        <w:pStyle w:val="ListParagraph"/>
        <w:numPr>
          <w:ilvl w:val="0"/>
          <w:numId w:val="16"/>
        </w:numPr>
        <w:ind w:left="720"/>
        <w:rPr>
          <w:rFonts w:ascii="Times New Roman" w:hAnsi="Times New Roman"/>
          <w:bCs/>
          <w:color w:val="000000"/>
          <w:sz w:val="24"/>
          <w:szCs w:val="24"/>
        </w:rPr>
      </w:pPr>
      <w:r w:rsidRPr="00D16B8B">
        <w:rPr>
          <w:rFonts w:ascii="Times New Roman" w:hAnsi="Times New Roman"/>
          <w:color w:val="000000"/>
          <w:sz w:val="24"/>
        </w:rPr>
        <w:t xml:space="preserve">make timely and complete payment to </w:t>
      </w:r>
      <w:r w:rsidR="00B87BED">
        <w:rPr>
          <w:rFonts w:ascii="Times New Roman" w:hAnsi="Times New Roman"/>
          <w:color w:val="000000"/>
          <w:sz w:val="24"/>
        </w:rPr>
        <w:t xml:space="preserve">the </w:t>
      </w:r>
      <w:r>
        <w:rPr>
          <w:rFonts w:ascii="Times New Roman" w:hAnsi="Times New Roman"/>
          <w:color w:val="000000"/>
          <w:sz w:val="24"/>
        </w:rPr>
        <w:t xml:space="preserve">UN Partner </w:t>
      </w:r>
      <w:r w:rsidRPr="00D16B8B">
        <w:rPr>
          <w:rFonts w:ascii="Times New Roman" w:hAnsi="Times New Roman"/>
          <w:color w:val="000000"/>
          <w:sz w:val="24"/>
        </w:rPr>
        <w:t>of all amounts due under this Agreement</w:t>
      </w:r>
      <w:r>
        <w:rPr>
          <w:rFonts w:ascii="Times New Roman" w:hAnsi="Times New Roman"/>
          <w:color w:val="000000"/>
          <w:sz w:val="24"/>
        </w:rPr>
        <w:t xml:space="preserve"> and within the Total Funding Ceiling and in accordance with the payment schedule set out in </w:t>
      </w:r>
      <w:r w:rsidRPr="00BB007A">
        <w:rPr>
          <w:rFonts w:ascii="Times New Roman" w:hAnsi="Times New Roman"/>
          <w:b/>
          <w:color w:val="000000"/>
          <w:sz w:val="24"/>
        </w:rPr>
        <w:t>Annex II</w:t>
      </w:r>
      <w:r w:rsidRPr="00D16B8B">
        <w:rPr>
          <w:rFonts w:ascii="Times New Roman" w:hAnsi="Times New Roman"/>
          <w:color w:val="000000"/>
          <w:sz w:val="24"/>
        </w:rPr>
        <w:t>;</w:t>
      </w:r>
    </w:p>
    <w:p w14:paraId="3932C68A" w14:textId="77777777" w:rsidR="00325430" w:rsidRPr="00D16B8B" w:rsidRDefault="00325430" w:rsidP="00D04EC0">
      <w:pPr>
        <w:ind w:left="720" w:hanging="360"/>
        <w:rPr>
          <w:bCs/>
          <w:color w:val="000000"/>
          <w:sz w:val="24"/>
          <w:szCs w:val="24"/>
        </w:rPr>
      </w:pPr>
    </w:p>
    <w:p w14:paraId="00B4AEF5" w14:textId="16AB43E0" w:rsidR="009D2678" w:rsidRPr="009A61ED" w:rsidRDefault="00325430" w:rsidP="00EA31F7">
      <w:pPr>
        <w:pStyle w:val="ListParagraph"/>
        <w:numPr>
          <w:ilvl w:val="0"/>
          <w:numId w:val="16"/>
        </w:numPr>
        <w:ind w:left="720"/>
        <w:rPr>
          <w:rFonts w:ascii="Times New Roman" w:hAnsi="Times New Roman"/>
          <w:bCs/>
          <w:color w:val="000000"/>
          <w:sz w:val="24"/>
          <w:szCs w:val="24"/>
        </w:rPr>
      </w:pPr>
      <w:r>
        <w:rPr>
          <w:rFonts w:ascii="Times New Roman" w:hAnsi="Times New Roman"/>
          <w:color w:val="000000"/>
          <w:sz w:val="24"/>
        </w:rPr>
        <w:t xml:space="preserve">provide all </w:t>
      </w:r>
      <w:r w:rsidRPr="00D16B8B">
        <w:rPr>
          <w:rFonts w:ascii="Times New Roman" w:hAnsi="Times New Roman"/>
          <w:color w:val="000000"/>
          <w:sz w:val="24"/>
        </w:rPr>
        <w:t xml:space="preserve">required support in connection with the </w:t>
      </w:r>
      <w:r>
        <w:rPr>
          <w:rFonts w:ascii="Times New Roman" w:hAnsi="Times New Roman"/>
          <w:color w:val="000000"/>
          <w:sz w:val="24"/>
        </w:rPr>
        <w:t xml:space="preserve">UN Partner’s obligations </w:t>
      </w:r>
      <w:r w:rsidRPr="00ED38BA">
        <w:rPr>
          <w:rFonts w:ascii="Times New Roman" w:hAnsi="Times New Roman"/>
          <w:color w:val="000000"/>
          <w:sz w:val="24"/>
        </w:rPr>
        <w:t xml:space="preserve">under this Agreement, including </w:t>
      </w:r>
      <w:r w:rsidRPr="00ED38BA">
        <w:rPr>
          <w:rFonts w:ascii="Times New Roman" w:hAnsi="Times New Roman"/>
          <w:bCs/>
          <w:color w:val="000000"/>
          <w:sz w:val="24"/>
          <w:szCs w:val="24"/>
        </w:rPr>
        <w:t xml:space="preserve">obtaining or assisting with obtaining permits, licenses, import approvals, and other official approvals related to </w:t>
      </w:r>
      <w:r>
        <w:rPr>
          <w:rFonts w:ascii="Times New Roman" w:hAnsi="Times New Roman"/>
          <w:bCs/>
          <w:color w:val="000000"/>
          <w:sz w:val="24"/>
          <w:szCs w:val="24"/>
        </w:rPr>
        <w:t>any</w:t>
      </w:r>
      <w:r w:rsidRPr="00ED38BA">
        <w:rPr>
          <w:rFonts w:ascii="Times New Roman" w:hAnsi="Times New Roman"/>
          <w:bCs/>
          <w:color w:val="000000"/>
          <w:sz w:val="24"/>
          <w:szCs w:val="24"/>
        </w:rPr>
        <w:t xml:space="preserve"> </w:t>
      </w:r>
      <w:r>
        <w:rPr>
          <w:rFonts w:ascii="Times New Roman" w:hAnsi="Times New Roman"/>
          <w:bCs/>
          <w:color w:val="000000"/>
          <w:sz w:val="24"/>
          <w:szCs w:val="24"/>
        </w:rPr>
        <w:t>s</w:t>
      </w:r>
      <w:r w:rsidRPr="00ED38BA">
        <w:rPr>
          <w:rFonts w:ascii="Times New Roman" w:hAnsi="Times New Roman"/>
          <w:bCs/>
          <w:color w:val="000000"/>
          <w:sz w:val="24"/>
          <w:szCs w:val="24"/>
        </w:rPr>
        <w:t>upplies</w:t>
      </w:r>
      <w:r>
        <w:rPr>
          <w:rFonts w:ascii="Times New Roman" w:hAnsi="Times New Roman"/>
          <w:bCs/>
          <w:color w:val="000000"/>
          <w:sz w:val="24"/>
          <w:szCs w:val="24"/>
        </w:rPr>
        <w:t xml:space="preserve"> (including as provided under the terms of the Basic Agreement)</w:t>
      </w:r>
      <w:r w:rsidR="00184EEC">
        <w:rPr>
          <w:rFonts w:ascii="Times New Roman" w:hAnsi="Times New Roman"/>
          <w:bCs/>
          <w:color w:val="000000"/>
          <w:sz w:val="24"/>
          <w:szCs w:val="24"/>
        </w:rPr>
        <w:t>;</w:t>
      </w:r>
      <w:r w:rsidRPr="00ED38BA">
        <w:rPr>
          <w:rFonts w:ascii="Times New Roman" w:hAnsi="Times New Roman"/>
          <w:bCs/>
          <w:color w:val="000000"/>
          <w:sz w:val="24"/>
          <w:szCs w:val="24"/>
        </w:rPr>
        <w:t xml:space="preserve"> furnish</w:t>
      </w:r>
      <w:r w:rsidR="00184EEC">
        <w:rPr>
          <w:rFonts w:ascii="Times New Roman" w:hAnsi="Times New Roman"/>
          <w:bCs/>
          <w:color w:val="000000"/>
          <w:sz w:val="24"/>
          <w:szCs w:val="24"/>
        </w:rPr>
        <w:t>ing</w:t>
      </w:r>
      <w:r w:rsidRPr="00ED38BA">
        <w:rPr>
          <w:rFonts w:ascii="Times New Roman" w:hAnsi="Times New Roman"/>
          <w:bCs/>
          <w:color w:val="000000"/>
          <w:sz w:val="24"/>
          <w:szCs w:val="24"/>
        </w:rPr>
        <w:t xml:space="preserve"> power</w:t>
      </w:r>
      <w:r w:rsidR="00184EEC">
        <w:rPr>
          <w:rFonts w:ascii="Times New Roman" w:hAnsi="Times New Roman"/>
          <w:bCs/>
          <w:color w:val="000000"/>
          <w:sz w:val="24"/>
          <w:szCs w:val="24"/>
        </w:rPr>
        <w:t>s</w:t>
      </w:r>
      <w:r w:rsidRPr="00ED38BA">
        <w:rPr>
          <w:rFonts w:ascii="Times New Roman" w:hAnsi="Times New Roman"/>
          <w:bCs/>
          <w:color w:val="000000"/>
          <w:sz w:val="24"/>
          <w:szCs w:val="24"/>
        </w:rPr>
        <w:t xml:space="preserve"> of attorney or authorizations to </w:t>
      </w:r>
      <w:r w:rsidR="00996864">
        <w:rPr>
          <w:rFonts w:ascii="Times New Roman" w:hAnsi="Times New Roman"/>
          <w:bCs/>
          <w:color w:val="000000"/>
          <w:sz w:val="24"/>
          <w:szCs w:val="24"/>
        </w:rPr>
        <w:t xml:space="preserve">the </w:t>
      </w:r>
      <w:r w:rsidRPr="00ED38BA">
        <w:rPr>
          <w:rFonts w:ascii="Times New Roman" w:hAnsi="Times New Roman"/>
          <w:bCs/>
          <w:color w:val="000000"/>
          <w:sz w:val="24"/>
          <w:szCs w:val="24"/>
        </w:rPr>
        <w:t>UN Partner and cooperat</w:t>
      </w:r>
      <w:r w:rsidR="00184EEC">
        <w:rPr>
          <w:rFonts w:ascii="Times New Roman" w:hAnsi="Times New Roman"/>
          <w:bCs/>
          <w:color w:val="000000"/>
          <w:sz w:val="24"/>
          <w:szCs w:val="24"/>
        </w:rPr>
        <w:t xml:space="preserve">ing with the UN Partner </w:t>
      </w:r>
      <w:r w:rsidRPr="00ED38BA">
        <w:rPr>
          <w:rFonts w:ascii="Times New Roman" w:hAnsi="Times New Roman"/>
          <w:bCs/>
          <w:color w:val="000000"/>
          <w:sz w:val="24"/>
          <w:szCs w:val="24"/>
        </w:rPr>
        <w:t xml:space="preserve">in a timely and expeditious manner.  </w:t>
      </w:r>
    </w:p>
    <w:p w14:paraId="049048DB" w14:textId="77777777" w:rsidR="0018675F" w:rsidRPr="009A61ED" w:rsidRDefault="0018675F" w:rsidP="00D04EC0">
      <w:pPr>
        <w:pStyle w:val="ListParagraph"/>
        <w:ind w:left="360" w:hanging="360"/>
        <w:rPr>
          <w:rFonts w:ascii="Times New Roman" w:hAnsi="Times New Roman"/>
          <w:color w:val="auto"/>
          <w:sz w:val="24"/>
          <w:szCs w:val="24"/>
        </w:rPr>
      </w:pPr>
    </w:p>
    <w:p w14:paraId="16DC1627" w14:textId="50AA8C56" w:rsidR="0018675F" w:rsidRPr="009A61ED" w:rsidRDefault="0018675F" w:rsidP="00EA31F7">
      <w:pPr>
        <w:pStyle w:val="ListParagraph"/>
        <w:numPr>
          <w:ilvl w:val="0"/>
          <w:numId w:val="21"/>
        </w:numPr>
        <w:ind w:left="360"/>
        <w:contextualSpacing/>
        <w:rPr>
          <w:rFonts w:ascii="Times New Roman" w:hAnsi="Times New Roman"/>
          <w:color w:val="auto"/>
          <w:sz w:val="24"/>
        </w:rPr>
      </w:pPr>
      <w:r w:rsidRPr="009A61ED">
        <w:rPr>
          <w:rFonts w:ascii="Times New Roman" w:hAnsi="Times New Roman"/>
          <w:color w:val="auto"/>
          <w:sz w:val="24"/>
        </w:rPr>
        <w:t xml:space="preserve">The Parties acknowledge the Government’s commitment to the successful implementation of this Agreement and to that end the Government will provide qualified staff and other required inputs as agreed by the Parties in </w:t>
      </w:r>
      <w:r w:rsidRPr="009A61ED">
        <w:rPr>
          <w:rFonts w:ascii="Times New Roman" w:hAnsi="Times New Roman"/>
          <w:b/>
          <w:color w:val="auto"/>
          <w:sz w:val="24"/>
        </w:rPr>
        <w:t xml:space="preserve">Annex </w:t>
      </w:r>
      <w:r w:rsidR="00F970C4" w:rsidRPr="009A61ED">
        <w:rPr>
          <w:rFonts w:ascii="Times New Roman" w:hAnsi="Times New Roman"/>
          <w:b/>
          <w:color w:val="auto"/>
          <w:sz w:val="24"/>
        </w:rPr>
        <w:t>I</w:t>
      </w:r>
      <w:r w:rsidRPr="009A61ED">
        <w:rPr>
          <w:rFonts w:ascii="Times New Roman" w:hAnsi="Times New Roman"/>
          <w:color w:val="auto"/>
          <w:sz w:val="24"/>
        </w:rPr>
        <w:t xml:space="preserve">.  </w:t>
      </w:r>
    </w:p>
    <w:p w14:paraId="724ED187" w14:textId="77777777" w:rsidR="006B3859" w:rsidRPr="009A61ED" w:rsidRDefault="006B3859" w:rsidP="00D04EC0">
      <w:pPr>
        <w:ind w:left="360" w:hanging="360"/>
        <w:contextualSpacing/>
        <w:rPr>
          <w:sz w:val="24"/>
        </w:rPr>
      </w:pPr>
    </w:p>
    <w:p w14:paraId="146419AC" w14:textId="6EF48375" w:rsidR="00AC67A4" w:rsidRPr="009A61ED" w:rsidRDefault="003C3223" w:rsidP="00EA31F7">
      <w:pPr>
        <w:pStyle w:val="ListParagraph"/>
        <w:numPr>
          <w:ilvl w:val="0"/>
          <w:numId w:val="21"/>
        </w:numPr>
        <w:ind w:left="360"/>
        <w:rPr>
          <w:rFonts w:ascii="Times New Roman" w:hAnsi="Times New Roman"/>
          <w:color w:val="auto"/>
          <w:sz w:val="24"/>
        </w:rPr>
      </w:pPr>
      <w:r w:rsidRPr="009A61ED">
        <w:rPr>
          <w:rFonts w:ascii="Times New Roman" w:hAnsi="Times New Roman"/>
          <w:color w:val="auto"/>
          <w:sz w:val="24"/>
        </w:rPr>
        <w:t>The Parties acknowledge that the Technical Assistance and/or</w:t>
      </w:r>
      <w:r w:rsidR="005B0C59" w:rsidRPr="009A61ED">
        <w:rPr>
          <w:rFonts w:ascii="Times New Roman" w:hAnsi="Times New Roman"/>
          <w:color w:val="auto"/>
          <w:sz w:val="24"/>
        </w:rPr>
        <w:t xml:space="preserve"> the</w:t>
      </w:r>
      <w:r w:rsidRPr="009A61ED">
        <w:rPr>
          <w:rFonts w:ascii="Times New Roman" w:hAnsi="Times New Roman"/>
          <w:color w:val="auto"/>
          <w:sz w:val="24"/>
        </w:rPr>
        <w:t xml:space="preserve"> Work Plan may need to be adjusted, with the agreement of both Parties, during the course of the </w:t>
      </w:r>
      <w:r w:rsidR="00917F51">
        <w:rPr>
          <w:rFonts w:ascii="Times New Roman" w:hAnsi="Times New Roman"/>
          <w:color w:val="auto"/>
          <w:sz w:val="24"/>
        </w:rPr>
        <w:t xml:space="preserve">implementation </w:t>
      </w:r>
      <w:r w:rsidRPr="009A61ED">
        <w:rPr>
          <w:rFonts w:ascii="Times New Roman" w:hAnsi="Times New Roman"/>
          <w:color w:val="auto"/>
          <w:sz w:val="24"/>
        </w:rPr>
        <w:t>of th</w:t>
      </w:r>
      <w:r w:rsidR="00B45E59" w:rsidRPr="009A61ED">
        <w:rPr>
          <w:rFonts w:ascii="Times New Roman" w:hAnsi="Times New Roman"/>
          <w:color w:val="auto"/>
          <w:sz w:val="24"/>
        </w:rPr>
        <w:t>is</w:t>
      </w:r>
      <w:r w:rsidRPr="009A61ED">
        <w:rPr>
          <w:rFonts w:ascii="Times New Roman" w:hAnsi="Times New Roman"/>
          <w:color w:val="auto"/>
          <w:sz w:val="24"/>
        </w:rPr>
        <w:t xml:space="preserve"> Agreement.</w:t>
      </w:r>
    </w:p>
    <w:p w14:paraId="75D37E12" w14:textId="77777777" w:rsidR="00CF1704" w:rsidRDefault="00CF1704" w:rsidP="000A7B71">
      <w:pPr>
        <w:ind w:left="360"/>
        <w:rPr>
          <w:sz w:val="24"/>
        </w:rPr>
      </w:pPr>
    </w:p>
    <w:p w14:paraId="517C1EB6" w14:textId="77777777" w:rsidR="00CF1704" w:rsidRPr="001E1FF0" w:rsidRDefault="00CF1704" w:rsidP="000A7B71">
      <w:pPr>
        <w:jc w:val="center"/>
        <w:rPr>
          <w:b/>
          <w:sz w:val="22"/>
        </w:rPr>
      </w:pPr>
      <w:r w:rsidRPr="001E1FF0">
        <w:rPr>
          <w:b/>
          <w:sz w:val="22"/>
        </w:rPr>
        <w:t xml:space="preserve">TOTAL FUNDING </w:t>
      </w:r>
      <w:r w:rsidRPr="009366EF">
        <w:rPr>
          <w:b/>
          <w:sz w:val="24"/>
        </w:rPr>
        <w:t>CEILING</w:t>
      </w:r>
      <w:r w:rsidRPr="001E1FF0">
        <w:rPr>
          <w:b/>
          <w:sz w:val="22"/>
        </w:rPr>
        <w:t xml:space="preserve"> AND PAYMENTS</w:t>
      </w:r>
    </w:p>
    <w:p w14:paraId="21B30775" w14:textId="77777777" w:rsidR="00CF1704" w:rsidRPr="00FB15D1" w:rsidRDefault="00CF1704" w:rsidP="000A7B71">
      <w:pPr>
        <w:rPr>
          <w:b/>
          <w:sz w:val="24"/>
        </w:rPr>
      </w:pPr>
    </w:p>
    <w:p w14:paraId="2E032076" w14:textId="77777777" w:rsidR="000A7B71" w:rsidRPr="000A7B71" w:rsidRDefault="00D85116" w:rsidP="00EA31F7">
      <w:pPr>
        <w:pStyle w:val="ListParagraph"/>
        <w:numPr>
          <w:ilvl w:val="0"/>
          <w:numId w:val="21"/>
        </w:numPr>
        <w:ind w:left="360"/>
        <w:rPr>
          <w:rFonts w:ascii="Times New Roman" w:hAnsi="Times New Roman"/>
          <w:color w:val="auto"/>
          <w:sz w:val="24"/>
          <w:szCs w:val="24"/>
        </w:rPr>
      </w:pPr>
      <w:r w:rsidRPr="000A7B71">
        <w:rPr>
          <w:rFonts w:ascii="Times New Roman" w:hAnsi="Times New Roman"/>
          <w:color w:val="auto"/>
          <w:sz w:val="24"/>
          <w:szCs w:val="24"/>
        </w:rPr>
        <w:t xml:space="preserve">Calculations of the Total Funding Ceiling are provided in </w:t>
      </w:r>
      <w:r w:rsidRPr="00B87BED">
        <w:rPr>
          <w:rFonts w:ascii="Times New Roman" w:hAnsi="Times New Roman"/>
          <w:b/>
          <w:color w:val="auto"/>
          <w:sz w:val="24"/>
          <w:szCs w:val="24"/>
        </w:rPr>
        <w:t>Annex II</w:t>
      </w:r>
      <w:r w:rsidRPr="000A7B71">
        <w:rPr>
          <w:rFonts w:ascii="Times New Roman" w:hAnsi="Times New Roman"/>
          <w:color w:val="auto"/>
          <w:sz w:val="24"/>
          <w:szCs w:val="24"/>
        </w:rPr>
        <w:t xml:space="preserve">. The Total Funding Ceiling includes Direct Cost and Indirect Cost of the UN Partner explained in </w:t>
      </w:r>
      <w:r w:rsidRPr="000A7B71">
        <w:rPr>
          <w:rFonts w:ascii="Times New Roman" w:hAnsi="Times New Roman"/>
          <w:b/>
          <w:color w:val="auto"/>
          <w:sz w:val="24"/>
          <w:szCs w:val="24"/>
        </w:rPr>
        <w:t>Annex V</w:t>
      </w:r>
      <w:r w:rsidRPr="000A7B71">
        <w:rPr>
          <w:rFonts w:ascii="Times New Roman" w:hAnsi="Times New Roman"/>
          <w:color w:val="auto"/>
          <w:sz w:val="24"/>
          <w:szCs w:val="24"/>
        </w:rPr>
        <w:t>.</w:t>
      </w:r>
    </w:p>
    <w:p w14:paraId="484AAA0D" w14:textId="77777777" w:rsidR="000A7B71" w:rsidRPr="000A7B71" w:rsidRDefault="000A7B71" w:rsidP="00D04EC0">
      <w:pPr>
        <w:ind w:left="360" w:hanging="360"/>
        <w:rPr>
          <w:sz w:val="24"/>
          <w:szCs w:val="24"/>
        </w:rPr>
      </w:pPr>
    </w:p>
    <w:p w14:paraId="70EE8FA4" w14:textId="77777777" w:rsidR="000A7B71" w:rsidRPr="000A7B71" w:rsidRDefault="00CF1704" w:rsidP="00EA31F7">
      <w:pPr>
        <w:pStyle w:val="ListParagraph"/>
        <w:numPr>
          <w:ilvl w:val="0"/>
          <w:numId w:val="21"/>
        </w:numPr>
        <w:ind w:left="360"/>
        <w:rPr>
          <w:rFonts w:ascii="Times New Roman" w:hAnsi="Times New Roman"/>
          <w:color w:val="auto"/>
          <w:sz w:val="24"/>
          <w:szCs w:val="24"/>
        </w:rPr>
      </w:pPr>
      <w:r w:rsidRPr="000A7B71">
        <w:rPr>
          <w:rFonts w:ascii="Times New Roman" w:hAnsi="Times New Roman"/>
          <w:color w:val="auto"/>
          <w:sz w:val="24"/>
          <w:szCs w:val="24"/>
        </w:rPr>
        <w:t xml:space="preserve">Cumulative </w:t>
      </w:r>
      <w:r w:rsidR="00D85116" w:rsidRPr="000A7B71">
        <w:rPr>
          <w:rFonts w:ascii="Times New Roman" w:hAnsi="Times New Roman"/>
          <w:color w:val="auto"/>
          <w:sz w:val="24"/>
          <w:szCs w:val="24"/>
        </w:rPr>
        <w:t xml:space="preserve">payments under this Agreement </w:t>
      </w:r>
      <w:r w:rsidRPr="000A7B71">
        <w:rPr>
          <w:rFonts w:ascii="Times New Roman" w:hAnsi="Times New Roman"/>
          <w:color w:val="auto"/>
          <w:sz w:val="24"/>
          <w:szCs w:val="24"/>
        </w:rPr>
        <w:t>shall not exceed the Total Funding Ceiling unless it is revised through a written amendment approved by the Bank</w:t>
      </w:r>
      <w:r w:rsidR="00D85116" w:rsidRPr="000A7B71">
        <w:rPr>
          <w:rFonts w:ascii="Times New Roman" w:hAnsi="Times New Roman"/>
          <w:color w:val="auto"/>
          <w:sz w:val="24"/>
          <w:szCs w:val="24"/>
        </w:rPr>
        <w:t xml:space="preserve"> in response to the Government’s request.</w:t>
      </w:r>
      <w:r w:rsidRPr="000A7B71">
        <w:rPr>
          <w:rFonts w:ascii="Times New Roman" w:hAnsi="Times New Roman"/>
          <w:color w:val="auto"/>
          <w:sz w:val="24"/>
          <w:szCs w:val="24"/>
        </w:rPr>
        <w:t xml:space="preserve"> UN</w:t>
      </w:r>
      <w:r w:rsidR="00D85116" w:rsidRPr="000A7B71">
        <w:rPr>
          <w:rFonts w:ascii="Times New Roman" w:hAnsi="Times New Roman"/>
          <w:color w:val="auto"/>
          <w:sz w:val="24"/>
          <w:szCs w:val="24"/>
        </w:rPr>
        <w:t xml:space="preserve"> Partner </w:t>
      </w:r>
      <w:r w:rsidRPr="000A7B71">
        <w:rPr>
          <w:rFonts w:ascii="Times New Roman" w:hAnsi="Times New Roman"/>
          <w:color w:val="auto"/>
          <w:sz w:val="24"/>
          <w:szCs w:val="24"/>
        </w:rPr>
        <w:t>take</w:t>
      </w:r>
      <w:r w:rsidR="00917F51" w:rsidRPr="000A7B71">
        <w:rPr>
          <w:rFonts w:ascii="Times New Roman" w:hAnsi="Times New Roman"/>
          <w:color w:val="auto"/>
          <w:sz w:val="24"/>
          <w:szCs w:val="24"/>
        </w:rPr>
        <w:t>s</w:t>
      </w:r>
      <w:r w:rsidRPr="000A7B71">
        <w:rPr>
          <w:rFonts w:ascii="Times New Roman" w:hAnsi="Times New Roman"/>
          <w:color w:val="auto"/>
          <w:sz w:val="24"/>
          <w:szCs w:val="24"/>
        </w:rPr>
        <w:t xml:space="preserve"> note that the Government’s disbursements under this Agreement are subject, in all respect, to the terms and conditions of the Financing Agreement and no party other than the Government shall derive any rights from the Financing Agreement or have any c</w:t>
      </w:r>
      <w:r w:rsidR="000A7B71" w:rsidRPr="000A7B71">
        <w:rPr>
          <w:rFonts w:ascii="Times New Roman" w:hAnsi="Times New Roman"/>
          <w:color w:val="auto"/>
          <w:sz w:val="24"/>
          <w:szCs w:val="24"/>
        </w:rPr>
        <w:t>laim to the Financing proceeds.</w:t>
      </w:r>
    </w:p>
    <w:p w14:paraId="0348C93D" w14:textId="77777777" w:rsidR="000A7B71" w:rsidRPr="000A7B71" w:rsidRDefault="000A7B71" w:rsidP="00D04EC0">
      <w:pPr>
        <w:ind w:left="360" w:hanging="360"/>
        <w:rPr>
          <w:sz w:val="24"/>
          <w:szCs w:val="24"/>
        </w:rPr>
      </w:pPr>
    </w:p>
    <w:p w14:paraId="43A7F58B" w14:textId="77777777" w:rsidR="000A7B71" w:rsidRPr="000A7B71" w:rsidRDefault="00CF1704" w:rsidP="00EA31F7">
      <w:pPr>
        <w:pStyle w:val="ListParagraph"/>
        <w:numPr>
          <w:ilvl w:val="0"/>
          <w:numId w:val="21"/>
        </w:numPr>
        <w:ind w:left="360"/>
        <w:rPr>
          <w:rFonts w:ascii="Times New Roman" w:hAnsi="Times New Roman"/>
          <w:color w:val="auto"/>
          <w:sz w:val="24"/>
          <w:szCs w:val="24"/>
        </w:rPr>
      </w:pPr>
      <w:r w:rsidRPr="000A7B71">
        <w:rPr>
          <w:rFonts w:ascii="Times New Roman" w:hAnsi="Times New Roman"/>
          <w:color w:val="auto"/>
          <w:sz w:val="24"/>
          <w:szCs w:val="24"/>
        </w:rPr>
        <w:t xml:space="preserve">The payments under this Agreement shall be made in accordance with the payment schedule set forth in </w:t>
      </w:r>
      <w:r w:rsidRPr="000A7B71">
        <w:rPr>
          <w:rFonts w:ascii="Times New Roman" w:hAnsi="Times New Roman"/>
          <w:b/>
          <w:color w:val="auto"/>
          <w:sz w:val="24"/>
          <w:szCs w:val="24"/>
        </w:rPr>
        <w:t>Annex I</w:t>
      </w:r>
      <w:r w:rsidR="00D85116" w:rsidRPr="000A7B71">
        <w:rPr>
          <w:rFonts w:ascii="Times New Roman" w:hAnsi="Times New Roman"/>
          <w:b/>
          <w:color w:val="auto"/>
          <w:sz w:val="24"/>
          <w:szCs w:val="24"/>
        </w:rPr>
        <w:t>I</w:t>
      </w:r>
      <w:r w:rsidRPr="000A7B71">
        <w:rPr>
          <w:rFonts w:ascii="Times New Roman" w:hAnsi="Times New Roman"/>
          <w:b/>
          <w:color w:val="auto"/>
          <w:sz w:val="24"/>
          <w:szCs w:val="24"/>
        </w:rPr>
        <w:t>.</w:t>
      </w:r>
      <w:r w:rsidRPr="000A7B71">
        <w:rPr>
          <w:rFonts w:ascii="Times New Roman" w:hAnsi="Times New Roman"/>
          <w:color w:val="auto"/>
          <w:sz w:val="24"/>
          <w:szCs w:val="24"/>
        </w:rPr>
        <w:t xml:space="preserve"> </w:t>
      </w:r>
    </w:p>
    <w:p w14:paraId="615A375C" w14:textId="77777777" w:rsidR="000A7B71" w:rsidRPr="000A7B71" w:rsidRDefault="000A7B71" w:rsidP="00353003">
      <w:pPr>
        <w:ind w:left="720" w:hanging="360"/>
        <w:rPr>
          <w:sz w:val="24"/>
          <w:szCs w:val="24"/>
        </w:rPr>
      </w:pPr>
    </w:p>
    <w:p w14:paraId="6DBDA268" w14:textId="11AB8075" w:rsidR="00917F51" w:rsidRPr="000A7B71" w:rsidRDefault="00CF1704" w:rsidP="00EA31F7">
      <w:pPr>
        <w:pStyle w:val="ListParagraph"/>
        <w:numPr>
          <w:ilvl w:val="0"/>
          <w:numId w:val="21"/>
        </w:numPr>
        <w:ind w:left="360"/>
        <w:rPr>
          <w:rFonts w:ascii="Times New Roman" w:hAnsi="Times New Roman"/>
          <w:color w:val="auto"/>
          <w:sz w:val="24"/>
          <w:szCs w:val="24"/>
        </w:rPr>
      </w:pPr>
      <w:r w:rsidRPr="000A7B71">
        <w:rPr>
          <w:rFonts w:ascii="Times New Roman" w:hAnsi="Times New Roman"/>
          <w:color w:val="auto"/>
          <w:sz w:val="24"/>
          <w:szCs w:val="24"/>
        </w:rPr>
        <w:t xml:space="preserve">The Government will make the payment to the </w:t>
      </w:r>
      <w:r w:rsidR="00D85116" w:rsidRPr="000A7B71">
        <w:rPr>
          <w:rFonts w:ascii="Times New Roman" w:hAnsi="Times New Roman"/>
          <w:color w:val="auto"/>
          <w:sz w:val="24"/>
          <w:szCs w:val="24"/>
        </w:rPr>
        <w:t xml:space="preserve">UN Partner </w:t>
      </w:r>
      <w:r w:rsidRPr="000A7B71">
        <w:rPr>
          <w:rFonts w:ascii="Times New Roman" w:hAnsi="Times New Roman"/>
          <w:color w:val="auto"/>
          <w:sz w:val="24"/>
          <w:szCs w:val="24"/>
        </w:rPr>
        <w:t xml:space="preserve">account, by wire transfer, within ten (10) days of receiving the </w:t>
      </w:r>
      <w:r w:rsidR="004561B8" w:rsidRPr="000A7B71">
        <w:rPr>
          <w:rFonts w:ascii="Times New Roman" w:hAnsi="Times New Roman"/>
          <w:color w:val="auto"/>
          <w:sz w:val="24"/>
          <w:szCs w:val="24"/>
        </w:rPr>
        <w:t>p</w:t>
      </w:r>
      <w:r w:rsidRPr="000A7B71">
        <w:rPr>
          <w:rFonts w:ascii="Times New Roman" w:hAnsi="Times New Roman"/>
          <w:color w:val="auto"/>
          <w:sz w:val="24"/>
          <w:szCs w:val="24"/>
        </w:rPr>
        <w:t xml:space="preserve">ayment </w:t>
      </w:r>
      <w:r w:rsidR="004561B8" w:rsidRPr="000A7B71">
        <w:rPr>
          <w:rFonts w:ascii="Times New Roman" w:hAnsi="Times New Roman"/>
          <w:color w:val="auto"/>
          <w:sz w:val="24"/>
          <w:szCs w:val="24"/>
        </w:rPr>
        <w:t>r</w:t>
      </w:r>
      <w:r w:rsidRPr="000A7B71">
        <w:rPr>
          <w:rFonts w:ascii="Times New Roman" w:hAnsi="Times New Roman"/>
          <w:color w:val="auto"/>
          <w:sz w:val="24"/>
          <w:szCs w:val="24"/>
        </w:rPr>
        <w:t>equest</w:t>
      </w:r>
      <w:r w:rsidR="004561B8" w:rsidRPr="000A7B71">
        <w:rPr>
          <w:rFonts w:ascii="Times New Roman" w:hAnsi="Times New Roman"/>
          <w:color w:val="auto"/>
          <w:sz w:val="24"/>
          <w:szCs w:val="24"/>
        </w:rPr>
        <w:t xml:space="preserve"> from </w:t>
      </w:r>
      <w:r w:rsidR="00996864">
        <w:rPr>
          <w:rFonts w:ascii="Times New Roman" w:hAnsi="Times New Roman"/>
          <w:color w:val="auto"/>
          <w:sz w:val="24"/>
          <w:szCs w:val="24"/>
        </w:rPr>
        <w:t xml:space="preserve">the </w:t>
      </w:r>
      <w:r w:rsidR="004561B8" w:rsidRPr="000A7B71">
        <w:rPr>
          <w:rFonts w:ascii="Times New Roman" w:hAnsi="Times New Roman"/>
          <w:color w:val="auto"/>
          <w:sz w:val="24"/>
          <w:szCs w:val="24"/>
        </w:rPr>
        <w:t>UN Partner</w:t>
      </w:r>
      <w:r w:rsidRPr="000A7B71">
        <w:rPr>
          <w:rFonts w:ascii="Times New Roman" w:hAnsi="Times New Roman"/>
          <w:color w:val="auto"/>
          <w:sz w:val="24"/>
          <w:szCs w:val="24"/>
        </w:rPr>
        <w:t>. All payments will be made in United States dollars.</w:t>
      </w:r>
    </w:p>
    <w:p w14:paraId="16340660" w14:textId="77777777" w:rsidR="00917F51" w:rsidRPr="00D04EC0" w:rsidRDefault="00917F51" w:rsidP="00D04EC0">
      <w:pPr>
        <w:ind w:left="360" w:hanging="360"/>
        <w:contextualSpacing/>
        <w:rPr>
          <w:sz w:val="24"/>
          <w:szCs w:val="24"/>
        </w:rPr>
      </w:pPr>
    </w:p>
    <w:p w14:paraId="37EC6DDA" w14:textId="46AA202F" w:rsidR="00917F51" w:rsidRPr="00D04EC0" w:rsidRDefault="00996864" w:rsidP="00EA31F7">
      <w:pPr>
        <w:pStyle w:val="ListParagraph"/>
        <w:numPr>
          <w:ilvl w:val="0"/>
          <w:numId w:val="21"/>
        </w:numPr>
        <w:ind w:left="360"/>
        <w:contextualSpacing/>
        <w:rPr>
          <w:rFonts w:ascii="Times New Roman" w:hAnsi="Times New Roman"/>
          <w:color w:val="auto"/>
          <w:sz w:val="24"/>
          <w:szCs w:val="24"/>
        </w:rPr>
      </w:pPr>
      <w:r>
        <w:rPr>
          <w:rFonts w:ascii="Times New Roman" w:hAnsi="Times New Roman"/>
          <w:color w:val="auto"/>
          <w:sz w:val="24"/>
          <w:szCs w:val="24"/>
        </w:rPr>
        <w:t xml:space="preserve">The </w:t>
      </w:r>
      <w:r w:rsidR="00917F51" w:rsidRPr="00D04EC0">
        <w:rPr>
          <w:rFonts w:ascii="Times New Roman" w:hAnsi="Times New Roman"/>
          <w:color w:val="auto"/>
          <w:sz w:val="24"/>
          <w:szCs w:val="24"/>
        </w:rPr>
        <w:t xml:space="preserve">UN Partner will administer </w:t>
      </w:r>
      <w:r>
        <w:rPr>
          <w:rFonts w:ascii="Times New Roman" w:hAnsi="Times New Roman"/>
          <w:color w:val="auto"/>
          <w:sz w:val="24"/>
          <w:szCs w:val="24"/>
        </w:rPr>
        <w:t xml:space="preserve">the </w:t>
      </w:r>
      <w:r w:rsidR="00917F51" w:rsidRPr="00D04EC0">
        <w:rPr>
          <w:rFonts w:ascii="Times New Roman" w:hAnsi="Times New Roman"/>
          <w:color w:val="auto"/>
          <w:sz w:val="24"/>
          <w:szCs w:val="24"/>
        </w:rPr>
        <w:t xml:space="preserve">funds </w:t>
      </w:r>
      <w:r>
        <w:rPr>
          <w:rFonts w:ascii="Times New Roman" w:hAnsi="Times New Roman"/>
          <w:color w:val="auto"/>
          <w:sz w:val="24"/>
          <w:szCs w:val="24"/>
        </w:rPr>
        <w:t xml:space="preserve">received under this Agreement </w:t>
      </w:r>
      <w:r w:rsidR="00917F51" w:rsidRPr="00D04EC0">
        <w:rPr>
          <w:rFonts w:ascii="Times New Roman" w:hAnsi="Times New Roman"/>
          <w:color w:val="auto"/>
          <w:sz w:val="24"/>
          <w:szCs w:val="24"/>
        </w:rPr>
        <w:t xml:space="preserve">in accordance with </w:t>
      </w:r>
      <w:r>
        <w:rPr>
          <w:rFonts w:ascii="Times New Roman" w:hAnsi="Times New Roman"/>
          <w:color w:val="auto"/>
          <w:sz w:val="24"/>
          <w:szCs w:val="24"/>
        </w:rPr>
        <w:t xml:space="preserve">the </w:t>
      </w:r>
      <w:r w:rsidR="00917F51" w:rsidRPr="00D04EC0">
        <w:rPr>
          <w:rFonts w:ascii="Times New Roman" w:hAnsi="Times New Roman"/>
          <w:color w:val="auto"/>
          <w:sz w:val="24"/>
          <w:szCs w:val="24"/>
        </w:rPr>
        <w:t xml:space="preserve">UN Partner’s financial regulations, rules, policies and procedures. Any interest derived by </w:t>
      </w:r>
      <w:r>
        <w:rPr>
          <w:rFonts w:ascii="Times New Roman" w:hAnsi="Times New Roman"/>
          <w:color w:val="auto"/>
          <w:sz w:val="24"/>
          <w:szCs w:val="24"/>
        </w:rPr>
        <w:t xml:space="preserve">the </w:t>
      </w:r>
      <w:r w:rsidR="00917F51" w:rsidRPr="00D04EC0">
        <w:rPr>
          <w:rFonts w:ascii="Times New Roman" w:hAnsi="Times New Roman"/>
          <w:color w:val="auto"/>
          <w:sz w:val="24"/>
          <w:szCs w:val="24"/>
        </w:rPr>
        <w:t xml:space="preserve">UN Partner from </w:t>
      </w:r>
      <w:r>
        <w:rPr>
          <w:rFonts w:ascii="Times New Roman" w:hAnsi="Times New Roman"/>
          <w:color w:val="auto"/>
          <w:sz w:val="24"/>
          <w:szCs w:val="24"/>
        </w:rPr>
        <w:t xml:space="preserve">the </w:t>
      </w:r>
      <w:r w:rsidR="00917F51" w:rsidRPr="00D04EC0">
        <w:rPr>
          <w:rFonts w:ascii="Times New Roman" w:hAnsi="Times New Roman"/>
          <w:color w:val="auto"/>
          <w:sz w:val="24"/>
          <w:szCs w:val="24"/>
        </w:rPr>
        <w:t xml:space="preserve">funds </w:t>
      </w:r>
      <w:r>
        <w:rPr>
          <w:rFonts w:ascii="Times New Roman" w:hAnsi="Times New Roman"/>
          <w:color w:val="auto"/>
          <w:sz w:val="24"/>
          <w:szCs w:val="24"/>
        </w:rPr>
        <w:t>received under</w:t>
      </w:r>
      <w:r w:rsidR="00917F51" w:rsidRPr="00D04EC0">
        <w:rPr>
          <w:rFonts w:ascii="Times New Roman" w:hAnsi="Times New Roman"/>
          <w:color w:val="auto"/>
          <w:sz w:val="24"/>
          <w:szCs w:val="24"/>
        </w:rPr>
        <w:t xml:space="preserve"> </w:t>
      </w:r>
      <w:r w:rsidR="00917F51" w:rsidRPr="00D04EC0">
        <w:rPr>
          <w:rFonts w:ascii="Times New Roman" w:hAnsi="Times New Roman"/>
          <w:color w:val="auto"/>
          <w:sz w:val="24"/>
          <w:szCs w:val="24"/>
        </w:rPr>
        <w:lastRenderedPageBreak/>
        <w:t xml:space="preserve">this Agreement will form part of </w:t>
      </w:r>
      <w:r>
        <w:rPr>
          <w:rFonts w:ascii="Times New Roman" w:hAnsi="Times New Roman"/>
          <w:color w:val="auto"/>
          <w:sz w:val="24"/>
          <w:szCs w:val="24"/>
        </w:rPr>
        <w:t xml:space="preserve">the </w:t>
      </w:r>
      <w:r w:rsidR="00917F51" w:rsidRPr="00D04EC0">
        <w:rPr>
          <w:rFonts w:ascii="Times New Roman" w:hAnsi="Times New Roman"/>
          <w:color w:val="auto"/>
          <w:sz w:val="24"/>
          <w:szCs w:val="24"/>
        </w:rPr>
        <w:t>UN Partner’s operational budget or regular resources.</w:t>
      </w:r>
    </w:p>
    <w:p w14:paraId="3F300B10" w14:textId="77777777" w:rsidR="00917F51" w:rsidRPr="00D04EC0" w:rsidRDefault="00917F51" w:rsidP="00D04EC0">
      <w:pPr>
        <w:ind w:left="360" w:hanging="360"/>
        <w:contextualSpacing/>
        <w:rPr>
          <w:sz w:val="24"/>
          <w:szCs w:val="24"/>
        </w:rPr>
      </w:pPr>
    </w:p>
    <w:p w14:paraId="043F62E5" w14:textId="206B269C" w:rsidR="009D3F79" w:rsidRPr="00D04EC0" w:rsidRDefault="00D85116" w:rsidP="00EA31F7">
      <w:pPr>
        <w:pStyle w:val="ListParagraph"/>
        <w:numPr>
          <w:ilvl w:val="0"/>
          <w:numId w:val="21"/>
        </w:numPr>
        <w:ind w:left="360"/>
        <w:contextualSpacing/>
        <w:rPr>
          <w:rFonts w:ascii="Times New Roman" w:hAnsi="Times New Roman"/>
          <w:color w:val="auto"/>
          <w:sz w:val="24"/>
          <w:szCs w:val="24"/>
        </w:rPr>
      </w:pPr>
      <w:r w:rsidRPr="00D04EC0">
        <w:rPr>
          <w:rFonts w:ascii="Times New Roman" w:hAnsi="Times New Roman"/>
          <w:color w:val="auto"/>
          <w:sz w:val="24"/>
          <w:szCs w:val="24"/>
        </w:rPr>
        <w:t xml:space="preserve">UN Partner </w:t>
      </w:r>
      <w:r w:rsidR="00CF1704" w:rsidRPr="00D04EC0">
        <w:rPr>
          <w:rFonts w:ascii="Times New Roman" w:hAnsi="Times New Roman"/>
          <w:color w:val="auto"/>
          <w:sz w:val="24"/>
          <w:szCs w:val="24"/>
        </w:rPr>
        <w:t>will maintain a separate identifiable fund code (ledger account or “</w:t>
      </w:r>
      <w:r w:rsidR="00CF1704" w:rsidRPr="00C258D1">
        <w:rPr>
          <w:rFonts w:ascii="Times New Roman" w:hAnsi="Times New Roman"/>
          <w:color w:val="auto"/>
          <w:sz w:val="24"/>
          <w:szCs w:val="24"/>
          <w:u w:val="single"/>
        </w:rPr>
        <w:t>Account</w:t>
      </w:r>
      <w:r w:rsidR="00CF1704" w:rsidRPr="00D04EC0">
        <w:rPr>
          <w:rFonts w:ascii="Times New Roman" w:hAnsi="Times New Roman"/>
          <w:color w:val="auto"/>
          <w:sz w:val="24"/>
          <w:szCs w:val="24"/>
        </w:rPr>
        <w:t xml:space="preserve">”) to which all </w:t>
      </w:r>
      <w:r w:rsidRPr="00D04EC0">
        <w:rPr>
          <w:rFonts w:ascii="Times New Roman" w:hAnsi="Times New Roman"/>
          <w:color w:val="auto"/>
          <w:sz w:val="24"/>
          <w:szCs w:val="24"/>
        </w:rPr>
        <w:t xml:space="preserve">UN Partner </w:t>
      </w:r>
      <w:r w:rsidR="00CF1704" w:rsidRPr="00D04EC0">
        <w:rPr>
          <w:rFonts w:ascii="Times New Roman" w:hAnsi="Times New Roman"/>
          <w:color w:val="auto"/>
          <w:sz w:val="24"/>
          <w:szCs w:val="24"/>
        </w:rPr>
        <w:t>receipts and disbursements for the purposes of this Agreement will be recorded.</w:t>
      </w:r>
      <w:r w:rsidR="009D3F79" w:rsidRPr="00D04EC0">
        <w:rPr>
          <w:rFonts w:ascii="Times New Roman" w:hAnsi="Times New Roman"/>
          <w:color w:val="auto"/>
          <w:sz w:val="24"/>
          <w:szCs w:val="24"/>
        </w:rPr>
        <w:t xml:space="preserve"> The ledger account shall be subject exclusively to UN Partner’s internal and external audit in accordance with the UN Partner’s regulations and rules. The Parties acknowledge that UN Partner’s financial books and records are routinely audited in accordance with the internal and external auditing procedures laid down in </w:t>
      </w:r>
      <w:r w:rsidR="00561A90" w:rsidRPr="00D04EC0">
        <w:rPr>
          <w:rFonts w:ascii="Times New Roman" w:hAnsi="Times New Roman"/>
          <w:color w:val="auto"/>
          <w:sz w:val="24"/>
          <w:szCs w:val="24"/>
        </w:rPr>
        <w:t>UN Partner</w:t>
      </w:r>
      <w:r w:rsidR="009D3F79" w:rsidRPr="00D04EC0">
        <w:rPr>
          <w:rFonts w:ascii="Times New Roman" w:hAnsi="Times New Roman"/>
          <w:color w:val="auto"/>
          <w:sz w:val="24"/>
          <w:szCs w:val="24"/>
        </w:rPr>
        <w:t xml:space="preserve">’s financial regulations and rules, and that the external auditors of UN Partner are appointed by and report to the </w:t>
      </w:r>
      <w:r w:rsidR="001F389C">
        <w:rPr>
          <w:rFonts w:ascii="Times New Roman" w:hAnsi="Times New Roman"/>
          <w:color w:val="auto"/>
          <w:sz w:val="24"/>
          <w:szCs w:val="24"/>
        </w:rPr>
        <w:t>UN Partner</w:t>
      </w:r>
      <w:r w:rsidR="008B4E30">
        <w:rPr>
          <w:rFonts w:ascii="Times New Roman" w:hAnsi="Times New Roman"/>
          <w:color w:val="auto"/>
          <w:sz w:val="24"/>
          <w:szCs w:val="24"/>
        </w:rPr>
        <w:t>’s</w:t>
      </w:r>
      <w:r w:rsidR="001F389C">
        <w:rPr>
          <w:rFonts w:ascii="Times New Roman" w:hAnsi="Times New Roman"/>
          <w:color w:val="auto"/>
          <w:sz w:val="24"/>
          <w:szCs w:val="24"/>
        </w:rPr>
        <w:t xml:space="preserve"> policymaking organ</w:t>
      </w:r>
      <w:r w:rsidR="009D3F79" w:rsidRPr="00D04EC0">
        <w:rPr>
          <w:rFonts w:ascii="Times New Roman" w:hAnsi="Times New Roman"/>
          <w:color w:val="auto"/>
          <w:sz w:val="24"/>
          <w:szCs w:val="24"/>
        </w:rPr>
        <w:t xml:space="preserve">, of which the Government is member. Throughout the term of this Agreement, UN Partner will ensure that its audited accounts and the External Auditors’ Report </w:t>
      </w:r>
      <w:r w:rsidR="008B4E30">
        <w:rPr>
          <w:rFonts w:ascii="Times New Roman" w:hAnsi="Times New Roman"/>
          <w:color w:val="auto"/>
          <w:sz w:val="24"/>
          <w:szCs w:val="24"/>
        </w:rPr>
        <w:t xml:space="preserve">are </w:t>
      </w:r>
      <w:r w:rsidR="009D3F79" w:rsidRPr="00D04EC0">
        <w:rPr>
          <w:rFonts w:ascii="Times New Roman" w:hAnsi="Times New Roman"/>
          <w:color w:val="auto"/>
          <w:sz w:val="24"/>
          <w:szCs w:val="24"/>
        </w:rPr>
        <w:t xml:space="preserve">posted on </w:t>
      </w:r>
      <w:r w:rsidR="008B4E30">
        <w:rPr>
          <w:rFonts w:ascii="Times New Roman" w:hAnsi="Times New Roman"/>
          <w:color w:val="auto"/>
          <w:sz w:val="24"/>
          <w:szCs w:val="24"/>
        </w:rPr>
        <w:t>its</w:t>
      </w:r>
      <w:r w:rsidR="008B4E30" w:rsidRPr="00D04EC0">
        <w:rPr>
          <w:rFonts w:ascii="Times New Roman" w:hAnsi="Times New Roman"/>
          <w:color w:val="auto"/>
          <w:sz w:val="24"/>
          <w:szCs w:val="24"/>
        </w:rPr>
        <w:t xml:space="preserve"> </w:t>
      </w:r>
      <w:r w:rsidR="009D3F79" w:rsidRPr="00D04EC0">
        <w:rPr>
          <w:rFonts w:ascii="Times New Roman" w:hAnsi="Times New Roman"/>
          <w:color w:val="auto"/>
          <w:sz w:val="24"/>
          <w:szCs w:val="24"/>
        </w:rPr>
        <w:t xml:space="preserve">website within ten (10) days of </w:t>
      </w:r>
      <w:r w:rsidR="008B4E30">
        <w:rPr>
          <w:rFonts w:ascii="Times New Roman" w:hAnsi="Times New Roman"/>
          <w:color w:val="auto"/>
          <w:sz w:val="24"/>
          <w:szCs w:val="24"/>
        </w:rPr>
        <w:t>their</w:t>
      </w:r>
      <w:r w:rsidR="008B4E30" w:rsidRPr="00D04EC0">
        <w:rPr>
          <w:rFonts w:ascii="Times New Roman" w:hAnsi="Times New Roman"/>
          <w:color w:val="auto"/>
          <w:sz w:val="24"/>
          <w:szCs w:val="24"/>
        </w:rPr>
        <w:t xml:space="preserve"> </w:t>
      </w:r>
      <w:r w:rsidR="009D3F79" w:rsidRPr="00D04EC0">
        <w:rPr>
          <w:rFonts w:ascii="Times New Roman" w:hAnsi="Times New Roman"/>
          <w:color w:val="auto"/>
          <w:sz w:val="24"/>
          <w:szCs w:val="24"/>
        </w:rPr>
        <w:t xml:space="preserve">becoming public documents by reason of being presented to </w:t>
      </w:r>
      <w:r w:rsidR="001F389C">
        <w:rPr>
          <w:rFonts w:ascii="Times New Roman" w:hAnsi="Times New Roman"/>
          <w:color w:val="auto"/>
          <w:sz w:val="24"/>
          <w:szCs w:val="24"/>
        </w:rPr>
        <w:t>UN Partner</w:t>
      </w:r>
      <w:r w:rsidR="008B4E30">
        <w:rPr>
          <w:rFonts w:ascii="Times New Roman" w:hAnsi="Times New Roman"/>
          <w:color w:val="auto"/>
          <w:sz w:val="24"/>
          <w:szCs w:val="24"/>
        </w:rPr>
        <w:t>’s</w:t>
      </w:r>
      <w:r w:rsidR="001F389C">
        <w:rPr>
          <w:rFonts w:ascii="Times New Roman" w:hAnsi="Times New Roman"/>
          <w:color w:val="auto"/>
          <w:sz w:val="24"/>
          <w:szCs w:val="24"/>
        </w:rPr>
        <w:t xml:space="preserve"> policymaking organ</w:t>
      </w:r>
      <w:r w:rsidR="009D3F79" w:rsidRPr="00D04EC0">
        <w:rPr>
          <w:rFonts w:ascii="Times New Roman" w:hAnsi="Times New Roman"/>
          <w:color w:val="auto"/>
          <w:sz w:val="24"/>
          <w:szCs w:val="24"/>
        </w:rPr>
        <w:t>.</w:t>
      </w:r>
    </w:p>
    <w:p w14:paraId="711D9D4A" w14:textId="77777777" w:rsidR="00CF1704" w:rsidRPr="00D04EC0" w:rsidRDefault="00CF1704" w:rsidP="00D04EC0">
      <w:pPr>
        <w:pStyle w:val="ListParagraph"/>
        <w:ind w:left="360" w:hanging="360"/>
        <w:rPr>
          <w:rFonts w:ascii="Times New Roman" w:hAnsi="Times New Roman"/>
          <w:color w:val="auto"/>
          <w:spacing w:val="-3"/>
          <w:sz w:val="24"/>
          <w:szCs w:val="24"/>
          <w:lang w:val="en-GB"/>
        </w:rPr>
      </w:pPr>
    </w:p>
    <w:p w14:paraId="18281287" w14:textId="06761E4E" w:rsidR="00CF1704" w:rsidRPr="00D04EC0" w:rsidRDefault="00D85116" w:rsidP="00EA31F7">
      <w:pPr>
        <w:pStyle w:val="ListParagraph"/>
        <w:numPr>
          <w:ilvl w:val="0"/>
          <w:numId w:val="21"/>
        </w:numPr>
        <w:ind w:left="360"/>
        <w:contextualSpacing/>
        <w:rPr>
          <w:rFonts w:ascii="Times New Roman" w:hAnsi="Times New Roman"/>
          <w:color w:val="auto"/>
          <w:sz w:val="24"/>
          <w:szCs w:val="24"/>
        </w:rPr>
      </w:pPr>
      <w:r w:rsidRPr="00D04EC0">
        <w:rPr>
          <w:rFonts w:ascii="Times New Roman" w:hAnsi="Times New Roman"/>
          <w:color w:val="auto"/>
          <w:spacing w:val="-3"/>
          <w:sz w:val="24"/>
          <w:szCs w:val="24"/>
          <w:lang w:val="en-GB"/>
        </w:rPr>
        <w:t xml:space="preserve">UN Partner </w:t>
      </w:r>
      <w:r w:rsidR="00CF1704" w:rsidRPr="00D04EC0">
        <w:rPr>
          <w:rFonts w:ascii="Times New Roman" w:hAnsi="Times New Roman"/>
          <w:color w:val="auto"/>
          <w:spacing w:val="-3"/>
          <w:sz w:val="24"/>
          <w:szCs w:val="24"/>
          <w:lang w:val="en-GB"/>
        </w:rPr>
        <w:t xml:space="preserve">shall not be required to commence or continue the provision of the Technical Assistance until </w:t>
      </w:r>
      <w:r w:rsidRPr="00D04EC0">
        <w:rPr>
          <w:rFonts w:ascii="Times New Roman" w:hAnsi="Times New Roman"/>
          <w:color w:val="auto"/>
          <w:spacing w:val="-3"/>
          <w:sz w:val="24"/>
          <w:szCs w:val="24"/>
          <w:lang w:val="en-GB"/>
        </w:rPr>
        <w:t xml:space="preserve">UN Partner </w:t>
      </w:r>
      <w:r w:rsidR="00CF1704" w:rsidRPr="00D04EC0">
        <w:rPr>
          <w:rFonts w:ascii="Times New Roman" w:hAnsi="Times New Roman"/>
          <w:color w:val="auto"/>
          <w:spacing w:val="-3"/>
          <w:sz w:val="24"/>
          <w:szCs w:val="24"/>
          <w:lang w:val="en-GB"/>
        </w:rPr>
        <w:t xml:space="preserve">has received the payments due in accordance with the </w:t>
      </w:r>
      <w:r w:rsidRPr="00D04EC0">
        <w:rPr>
          <w:rFonts w:ascii="Times New Roman" w:hAnsi="Times New Roman"/>
          <w:color w:val="auto"/>
          <w:spacing w:val="-3"/>
          <w:sz w:val="24"/>
          <w:szCs w:val="24"/>
          <w:lang w:val="en-GB"/>
        </w:rPr>
        <w:t>p</w:t>
      </w:r>
      <w:r w:rsidR="00CF1704" w:rsidRPr="00D04EC0">
        <w:rPr>
          <w:rFonts w:ascii="Times New Roman" w:hAnsi="Times New Roman"/>
          <w:color w:val="auto"/>
          <w:spacing w:val="-3"/>
          <w:sz w:val="24"/>
          <w:szCs w:val="24"/>
          <w:lang w:val="en-GB"/>
        </w:rPr>
        <w:t xml:space="preserve">ayment </w:t>
      </w:r>
      <w:r w:rsidRPr="00D04EC0">
        <w:rPr>
          <w:rFonts w:ascii="Times New Roman" w:hAnsi="Times New Roman"/>
          <w:color w:val="auto"/>
          <w:spacing w:val="-3"/>
          <w:sz w:val="24"/>
          <w:szCs w:val="24"/>
          <w:lang w:val="en-GB"/>
        </w:rPr>
        <w:t>s</w:t>
      </w:r>
      <w:r w:rsidR="00CF1704" w:rsidRPr="00D04EC0">
        <w:rPr>
          <w:rFonts w:ascii="Times New Roman" w:hAnsi="Times New Roman"/>
          <w:color w:val="auto"/>
          <w:spacing w:val="-3"/>
          <w:sz w:val="24"/>
          <w:szCs w:val="24"/>
          <w:lang w:val="en-GB"/>
        </w:rPr>
        <w:t>chedule and it shall not be required to assume any liability in excess of such payments.</w:t>
      </w:r>
    </w:p>
    <w:p w14:paraId="57EA4DF3" w14:textId="547A0A39" w:rsidR="009D3F79" w:rsidRPr="00D04EC0" w:rsidRDefault="009D3F79" w:rsidP="00D04EC0">
      <w:pPr>
        <w:ind w:left="360" w:hanging="360"/>
        <w:contextualSpacing/>
        <w:rPr>
          <w:sz w:val="24"/>
          <w:szCs w:val="24"/>
        </w:rPr>
      </w:pPr>
    </w:p>
    <w:p w14:paraId="53ACDDAD" w14:textId="1F4191D5" w:rsidR="00CF1704" w:rsidRPr="00D04EC0" w:rsidRDefault="00CF1704" w:rsidP="00EA31F7">
      <w:pPr>
        <w:pStyle w:val="ListParagraph"/>
        <w:numPr>
          <w:ilvl w:val="0"/>
          <w:numId w:val="21"/>
        </w:numPr>
        <w:ind w:left="360"/>
        <w:contextualSpacing/>
        <w:rPr>
          <w:rFonts w:ascii="Times New Roman" w:hAnsi="Times New Roman"/>
          <w:color w:val="auto"/>
          <w:sz w:val="24"/>
          <w:szCs w:val="24"/>
        </w:rPr>
      </w:pPr>
      <w:r w:rsidRPr="00D04EC0">
        <w:rPr>
          <w:rFonts w:ascii="Times New Roman" w:hAnsi="Times New Roman"/>
          <w:color w:val="auto"/>
          <w:sz w:val="24"/>
          <w:szCs w:val="24"/>
        </w:rPr>
        <w:t xml:space="preserve">Payments to </w:t>
      </w:r>
      <w:r w:rsidR="00996864">
        <w:rPr>
          <w:rFonts w:ascii="Times New Roman" w:hAnsi="Times New Roman"/>
          <w:color w:val="auto"/>
          <w:sz w:val="24"/>
          <w:szCs w:val="24"/>
        </w:rPr>
        <w:t xml:space="preserve">the </w:t>
      </w:r>
      <w:r w:rsidR="00D85116" w:rsidRPr="00D04EC0">
        <w:rPr>
          <w:rFonts w:ascii="Times New Roman" w:hAnsi="Times New Roman"/>
          <w:color w:val="auto"/>
          <w:sz w:val="24"/>
          <w:szCs w:val="24"/>
        </w:rPr>
        <w:t xml:space="preserve">UN Partner </w:t>
      </w:r>
      <w:r w:rsidRPr="00D04EC0">
        <w:rPr>
          <w:rFonts w:ascii="Times New Roman" w:hAnsi="Times New Roman"/>
          <w:color w:val="auto"/>
          <w:sz w:val="24"/>
          <w:szCs w:val="24"/>
        </w:rPr>
        <w:t xml:space="preserve">shall not prejudice the Government’s right to dispute any amount claimed by </w:t>
      </w:r>
      <w:r w:rsidR="00996864">
        <w:rPr>
          <w:rFonts w:ascii="Times New Roman" w:hAnsi="Times New Roman"/>
          <w:color w:val="auto"/>
          <w:sz w:val="24"/>
          <w:szCs w:val="24"/>
        </w:rPr>
        <w:t xml:space="preserve">the </w:t>
      </w:r>
      <w:r w:rsidR="00D85116" w:rsidRPr="00D04EC0">
        <w:rPr>
          <w:rFonts w:ascii="Times New Roman" w:hAnsi="Times New Roman"/>
          <w:color w:val="auto"/>
          <w:sz w:val="24"/>
          <w:szCs w:val="24"/>
        </w:rPr>
        <w:t xml:space="preserve">UN Partner </w:t>
      </w:r>
      <w:r w:rsidRPr="00D04EC0">
        <w:rPr>
          <w:rFonts w:ascii="Times New Roman" w:hAnsi="Times New Roman"/>
          <w:color w:val="auto"/>
          <w:sz w:val="24"/>
          <w:szCs w:val="24"/>
        </w:rPr>
        <w:t xml:space="preserve">and to adjust any future payment by the amount in dispute and inform </w:t>
      </w:r>
      <w:r w:rsidR="00996864">
        <w:rPr>
          <w:rFonts w:ascii="Times New Roman" w:hAnsi="Times New Roman"/>
          <w:color w:val="auto"/>
          <w:sz w:val="24"/>
          <w:szCs w:val="24"/>
        </w:rPr>
        <w:t xml:space="preserve">the </w:t>
      </w:r>
      <w:r w:rsidR="00D85116" w:rsidRPr="00D04EC0">
        <w:rPr>
          <w:rFonts w:ascii="Times New Roman" w:hAnsi="Times New Roman"/>
          <w:color w:val="auto"/>
          <w:sz w:val="24"/>
          <w:szCs w:val="24"/>
        </w:rPr>
        <w:t xml:space="preserve">UN Partner </w:t>
      </w:r>
      <w:r w:rsidRPr="00D04EC0">
        <w:rPr>
          <w:rFonts w:ascii="Times New Roman" w:hAnsi="Times New Roman"/>
          <w:color w:val="auto"/>
          <w:sz w:val="24"/>
          <w:szCs w:val="24"/>
        </w:rPr>
        <w:t xml:space="preserve">accordingly. In such case, the Government will promptly notify </w:t>
      </w:r>
      <w:r w:rsidR="00996864">
        <w:rPr>
          <w:rFonts w:ascii="Times New Roman" w:hAnsi="Times New Roman"/>
          <w:color w:val="auto"/>
          <w:sz w:val="24"/>
          <w:szCs w:val="24"/>
        </w:rPr>
        <w:t xml:space="preserve">the </w:t>
      </w:r>
      <w:r w:rsidR="00D85116" w:rsidRPr="00D04EC0">
        <w:rPr>
          <w:rFonts w:ascii="Times New Roman" w:hAnsi="Times New Roman"/>
          <w:color w:val="auto"/>
          <w:sz w:val="24"/>
          <w:szCs w:val="24"/>
        </w:rPr>
        <w:t xml:space="preserve">UN Partner </w:t>
      </w:r>
      <w:r w:rsidRPr="00D04EC0">
        <w:rPr>
          <w:rFonts w:ascii="Times New Roman" w:hAnsi="Times New Roman"/>
          <w:color w:val="auto"/>
          <w:sz w:val="24"/>
          <w:szCs w:val="24"/>
        </w:rPr>
        <w:t>and the Bank to arrive at a mutually acceptable solution.</w:t>
      </w:r>
    </w:p>
    <w:p w14:paraId="6DBEF2F9" w14:textId="77777777" w:rsidR="00CF1704" w:rsidRPr="00D04EC0" w:rsidRDefault="00CF1704" w:rsidP="00D04EC0">
      <w:pPr>
        <w:ind w:left="360" w:hanging="360"/>
        <w:rPr>
          <w:sz w:val="24"/>
        </w:rPr>
      </w:pPr>
    </w:p>
    <w:p w14:paraId="3D6DADB4" w14:textId="4F41674F" w:rsidR="00D3552D" w:rsidRPr="009366EF" w:rsidRDefault="00041481" w:rsidP="009D2678">
      <w:pPr>
        <w:jc w:val="center"/>
        <w:rPr>
          <w:b/>
          <w:sz w:val="24"/>
        </w:rPr>
      </w:pPr>
      <w:r w:rsidRPr="009366EF">
        <w:rPr>
          <w:b/>
          <w:sz w:val="24"/>
        </w:rPr>
        <w:t>STAFF, CONSULTANTS AND CONTRACTORS</w:t>
      </w:r>
    </w:p>
    <w:p w14:paraId="33ADB359" w14:textId="77777777" w:rsidR="00D3552D" w:rsidRPr="00AA3DB1" w:rsidRDefault="00D3552D" w:rsidP="007B6ED4">
      <w:pPr>
        <w:rPr>
          <w:sz w:val="24"/>
          <w:u w:val="single"/>
        </w:rPr>
      </w:pPr>
    </w:p>
    <w:p w14:paraId="3F232A25" w14:textId="3B702175" w:rsidR="00D84FFA" w:rsidRPr="00D04EC0" w:rsidRDefault="00996864" w:rsidP="00EA31F7">
      <w:pPr>
        <w:pStyle w:val="ListParagraph"/>
        <w:numPr>
          <w:ilvl w:val="0"/>
          <w:numId w:val="21"/>
        </w:numPr>
        <w:ind w:left="360"/>
        <w:rPr>
          <w:rFonts w:ascii="Times New Roman" w:hAnsi="Times New Roman"/>
          <w:color w:val="auto"/>
          <w:sz w:val="24"/>
          <w:u w:val="single"/>
        </w:rPr>
      </w:pPr>
      <w:r>
        <w:rPr>
          <w:rFonts w:ascii="Times New Roman" w:hAnsi="Times New Roman"/>
          <w:color w:val="auto"/>
          <w:sz w:val="24"/>
        </w:rPr>
        <w:t xml:space="preserve">The </w:t>
      </w:r>
      <w:r w:rsidR="00D84FFA" w:rsidRPr="00D04EC0">
        <w:rPr>
          <w:rFonts w:ascii="Times New Roman" w:hAnsi="Times New Roman"/>
          <w:color w:val="auto"/>
          <w:sz w:val="24"/>
        </w:rPr>
        <w:t xml:space="preserve">UN Partner will put together a team of qualified Staff, Consultants and Contractors as, in </w:t>
      </w:r>
      <w:r>
        <w:rPr>
          <w:rFonts w:ascii="Times New Roman" w:hAnsi="Times New Roman"/>
          <w:color w:val="auto"/>
          <w:sz w:val="24"/>
        </w:rPr>
        <w:t xml:space="preserve">the </w:t>
      </w:r>
      <w:r w:rsidR="00D84FFA" w:rsidRPr="00D04EC0">
        <w:rPr>
          <w:rFonts w:ascii="Times New Roman" w:hAnsi="Times New Roman"/>
          <w:color w:val="auto"/>
          <w:sz w:val="24"/>
        </w:rPr>
        <w:t>UN</w:t>
      </w:r>
      <w:r w:rsidR="00C0756B" w:rsidRPr="00D04EC0">
        <w:rPr>
          <w:rFonts w:ascii="Times New Roman" w:hAnsi="Times New Roman"/>
          <w:color w:val="auto"/>
          <w:sz w:val="24"/>
        </w:rPr>
        <w:t xml:space="preserve"> Partner</w:t>
      </w:r>
      <w:r w:rsidR="00D84FFA" w:rsidRPr="00D04EC0">
        <w:rPr>
          <w:rFonts w:ascii="Times New Roman" w:hAnsi="Times New Roman"/>
          <w:color w:val="auto"/>
          <w:sz w:val="24"/>
        </w:rPr>
        <w:t>’s judgment, are required to carry out the Technical Assistance.</w:t>
      </w:r>
    </w:p>
    <w:p w14:paraId="041B85D5" w14:textId="77777777" w:rsidR="00D84FFA" w:rsidRPr="00D04EC0" w:rsidRDefault="00D84FFA" w:rsidP="00D04EC0">
      <w:pPr>
        <w:ind w:left="360" w:hanging="360"/>
        <w:rPr>
          <w:sz w:val="24"/>
        </w:rPr>
      </w:pPr>
    </w:p>
    <w:p w14:paraId="79127403" w14:textId="608065B4" w:rsidR="00D3552D" w:rsidRPr="00D04EC0" w:rsidRDefault="00855C3E" w:rsidP="00EA31F7">
      <w:pPr>
        <w:pStyle w:val="ListParagraph"/>
        <w:numPr>
          <w:ilvl w:val="0"/>
          <w:numId w:val="21"/>
        </w:numPr>
        <w:ind w:left="360"/>
        <w:rPr>
          <w:rFonts w:ascii="Times New Roman" w:hAnsi="Times New Roman"/>
          <w:color w:val="auto"/>
          <w:sz w:val="24"/>
        </w:rPr>
      </w:pPr>
      <w:r w:rsidRPr="00D04EC0">
        <w:rPr>
          <w:rFonts w:ascii="Times New Roman" w:hAnsi="Times New Roman"/>
          <w:color w:val="auto"/>
          <w:sz w:val="24"/>
        </w:rPr>
        <w:t xml:space="preserve">The Parties acknowledge that at the time of the signing of this Agreement, </w:t>
      </w:r>
      <w:r w:rsidR="00996864">
        <w:rPr>
          <w:rFonts w:ascii="Times New Roman" w:hAnsi="Times New Roman"/>
          <w:color w:val="auto"/>
          <w:sz w:val="24"/>
        </w:rPr>
        <w:t xml:space="preserve">the </w:t>
      </w:r>
      <w:r w:rsidR="00BE4242" w:rsidRPr="00D04EC0">
        <w:rPr>
          <w:rFonts w:ascii="Times New Roman" w:hAnsi="Times New Roman"/>
          <w:color w:val="auto"/>
          <w:sz w:val="24"/>
        </w:rPr>
        <w:t>UN</w:t>
      </w:r>
      <w:r w:rsidR="00D84FFA" w:rsidRPr="00D04EC0">
        <w:rPr>
          <w:rFonts w:ascii="Times New Roman" w:hAnsi="Times New Roman"/>
          <w:color w:val="auto"/>
          <w:sz w:val="24"/>
        </w:rPr>
        <w:t xml:space="preserve"> Partner</w:t>
      </w:r>
      <w:r w:rsidR="006D7BA2" w:rsidRPr="00D04EC0">
        <w:rPr>
          <w:rFonts w:ascii="Times New Roman" w:hAnsi="Times New Roman"/>
          <w:color w:val="auto"/>
          <w:sz w:val="24"/>
        </w:rPr>
        <w:t xml:space="preserve"> may not </w:t>
      </w:r>
      <w:r w:rsidR="006F29CF" w:rsidRPr="00D04EC0">
        <w:rPr>
          <w:rFonts w:ascii="Times New Roman" w:hAnsi="Times New Roman"/>
          <w:color w:val="auto"/>
          <w:sz w:val="24"/>
        </w:rPr>
        <w:t xml:space="preserve">have been </w:t>
      </w:r>
      <w:r w:rsidR="006D7BA2" w:rsidRPr="00D04EC0">
        <w:rPr>
          <w:rFonts w:ascii="Times New Roman" w:hAnsi="Times New Roman"/>
          <w:color w:val="auto"/>
          <w:sz w:val="24"/>
        </w:rPr>
        <w:t xml:space="preserve">able to identify </w:t>
      </w:r>
      <w:r w:rsidR="00973AF3" w:rsidRPr="00D04EC0">
        <w:rPr>
          <w:rFonts w:ascii="Times New Roman" w:hAnsi="Times New Roman"/>
          <w:color w:val="auto"/>
          <w:sz w:val="24"/>
        </w:rPr>
        <w:t xml:space="preserve">and/or </w:t>
      </w:r>
      <w:r w:rsidR="00D72069" w:rsidRPr="00D04EC0">
        <w:rPr>
          <w:rFonts w:ascii="Times New Roman" w:hAnsi="Times New Roman"/>
          <w:color w:val="auto"/>
          <w:sz w:val="24"/>
        </w:rPr>
        <w:t xml:space="preserve">contract </w:t>
      </w:r>
      <w:r w:rsidR="006A77E1" w:rsidRPr="00D04EC0">
        <w:rPr>
          <w:rFonts w:ascii="Times New Roman" w:hAnsi="Times New Roman"/>
          <w:color w:val="auto"/>
          <w:sz w:val="24"/>
        </w:rPr>
        <w:t>Consultants and Contractors</w:t>
      </w:r>
      <w:r w:rsidR="006D7BA2" w:rsidRPr="00D04EC0">
        <w:rPr>
          <w:rFonts w:ascii="Times New Roman" w:hAnsi="Times New Roman"/>
          <w:color w:val="auto"/>
          <w:sz w:val="24"/>
        </w:rPr>
        <w:t xml:space="preserve">. In such case, </w:t>
      </w:r>
      <w:r w:rsidR="00996864">
        <w:rPr>
          <w:rFonts w:ascii="Times New Roman" w:hAnsi="Times New Roman"/>
          <w:color w:val="auto"/>
          <w:sz w:val="24"/>
        </w:rPr>
        <w:t xml:space="preserve">the </w:t>
      </w:r>
      <w:r w:rsidR="00BE4242" w:rsidRPr="00D04EC0">
        <w:rPr>
          <w:rFonts w:ascii="Times New Roman" w:hAnsi="Times New Roman"/>
          <w:color w:val="auto"/>
          <w:sz w:val="24"/>
        </w:rPr>
        <w:t>UN</w:t>
      </w:r>
      <w:r w:rsidR="00D84FFA" w:rsidRPr="00D04EC0">
        <w:rPr>
          <w:rFonts w:ascii="Times New Roman" w:hAnsi="Times New Roman"/>
          <w:color w:val="auto"/>
          <w:sz w:val="24"/>
        </w:rPr>
        <w:t xml:space="preserve"> Partner</w:t>
      </w:r>
      <w:r w:rsidR="006D7BA2" w:rsidRPr="00D04EC0">
        <w:rPr>
          <w:rFonts w:ascii="Times New Roman" w:hAnsi="Times New Roman"/>
          <w:color w:val="auto"/>
          <w:sz w:val="24"/>
        </w:rPr>
        <w:t xml:space="preserve"> will promptly provide names and </w:t>
      </w:r>
      <w:r w:rsidR="00C201DE" w:rsidRPr="00D04EC0">
        <w:rPr>
          <w:rFonts w:ascii="Times New Roman" w:hAnsi="Times New Roman"/>
          <w:color w:val="auto"/>
          <w:sz w:val="24"/>
          <w:szCs w:val="24"/>
          <w:lang w:val="en-GB"/>
        </w:rPr>
        <w:t>Curriculum Vita</w:t>
      </w:r>
      <w:r w:rsidR="00333107" w:rsidRPr="00D04EC0">
        <w:rPr>
          <w:rFonts w:ascii="Times New Roman" w:hAnsi="Times New Roman"/>
          <w:color w:val="auto"/>
          <w:sz w:val="24"/>
          <w:szCs w:val="24"/>
          <w:lang w:val="en-GB"/>
        </w:rPr>
        <w:t>e</w:t>
      </w:r>
      <w:r w:rsidR="00C201DE" w:rsidRPr="00D04EC0">
        <w:rPr>
          <w:rFonts w:ascii="Times New Roman" w:hAnsi="Times New Roman"/>
          <w:color w:val="auto"/>
          <w:sz w:val="24"/>
          <w:szCs w:val="24"/>
          <w:lang w:val="en-GB"/>
        </w:rPr>
        <w:t xml:space="preserve"> (</w:t>
      </w:r>
      <w:r w:rsidR="006D7BA2" w:rsidRPr="00D04EC0">
        <w:rPr>
          <w:rFonts w:ascii="Times New Roman" w:hAnsi="Times New Roman"/>
          <w:color w:val="auto"/>
          <w:sz w:val="24"/>
        </w:rPr>
        <w:t>CV</w:t>
      </w:r>
      <w:r w:rsidR="00C201DE" w:rsidRPr="00D04EC0">
        <w:rPr>
          <w:rFonts w:ascii="Times New Roman" w:hAnsi="Times New Roman"/>
          <w:color w:val="auto"/>
          <w:sz w:val="24"/>
        </w:rPr>
        <w:t>)</w:t>
      </w:r>
      <w:r w:rsidR="006D7BA2" w:rsidRPr="00D04EC0">
        <w:rPr>
          <w:rFonts w:ascii="Times New Roman" w:hAnsi="Times New Roman"/>
          <w:color w:val="auto"/>
          <w:sz w:val="24"/>
        </w:rPr>
        <w:t xml:space="preserve"> </w:t>
      </w:r>
      <w:r w:rsidR="003E49FE" w:rsidRPr="00D04EC0">
        <w:rPr>
          <w:rFonts w:ascii="Times New Roman" w:hAnsi="Times New Roman"/>
          <w:color w:val="auto"/>
          <w:sz w:val="24"/>
        </w:rPr>
        <w:t xml:space="preserve">to the Government </w:t>
      </w:r>
      <w:r w:rsidR="00973AF3" w:rsidRPr="00D04EC0">
        <w:rPr>
          <w:rFonts w:ascii="Times New Roman" w:hAnsi="Times New Roman"/>
          <w:color w:val="auto"/>
          <w:sz w:val="24"/>
        </w:rPr>
        <w:t>once</w:t>
      </w:r>
      <w:r w:rsidR="006D7BA2" w:rsidRPr="00D04EC0">
        <w:rPr>
          <w:rFonts w:ascii="Times New Roman" w:hAnsi="Times New Roman"/>
          <w:color w:val="auto"/>
          <w:sz w:val="24"/>
        </w:rPr>
        <w:t xml:space="preserve"> </w:t>
      </w:r>
      <w:r w:rsidR="006A77E1" w:rsidRPr="00D04EC0">
        <w:rPr>
          <w:rFonts w:ascii="Times New Roman" w:hAnsi="Times New Roman"/>
          <w:color w:val="auto"/>
          <w:sz w:val="24"/>
        </w:rPr>
        <w:t xml:space="preserve">they </w:t>
      </w:r>
      <w:r w:rsidR="006D7BA2" w:rsidRPr="00D04EC0">
        <w:rPr>
          <w:rFonts w:ascii="Times New Roman" w:hAnsi="Times New Roman"/>
          <w:color w:val="auto"/>
          <w:sz w:val="24"/>
        </w:rPr>
        <w:t xml:space="preserve">are contracted by </w:t>
      </w:r>
      <w:r w:rsidR="00996864">
        <w:rPr>
          <w:rFonts w:ascii="Times New Roman" w:hAnsi="Times New Roman"/>
          <w:color w:val="auto"/>
          <w:sz w:val="24"/>
        </w:rPr>
        <w:t xml:space="preserve">the </w:t>
      </w:r>
      <w:r w:rsidR="00BE4242" w:rsidRPr="00D04EC0">
        <w:rPr>
          <w:rFonts w:ascii="Times New Roman" w:hAnsi="Times New Roman"/>
          <w:color w:val="auto"/>
          <w:sz w:val="24"/>
        </w:rPr>
        <w:t>UN</w:t>
      </w:r>
      <w:r w:rsidR="00D84FFA" w:rsidRPr="00D04EC0">
        <w:rPr>
          <w:rFonts w:ascii="Times New Roman" w:hAnsi="Times New Roman"/>
          <w:color w:val="auto"/>
          <w:sz w:val="24"/>
        </w:rPr>
        <w:t xml:space="preserve"> Partner</w:t>
      </w:r>
      <w:r w:rsidR="006D7BA2" w:rsidRPr="00D04EC0">
        <w:rPr>
          <w:rFonts w:ascii="Times New Roman" w:hAnsi="Times New Roman"/>
          <w:color w:val="auto"/>
          <w:sz w:val="24"/>
        </w:rPr>
        <w:t>.</w:t>
      </w:r>
    </w:p>
    <w:p w14:paraId="7F18D86B" w14:textId="77777777" w:rsidR="00D3552D" w:rsidRPr="00D04EC0" w:rsidRDefault="00D3552D" w:rsidP="00D04EC0">
      <w:pPr>
        <w:ind w:left="360" w:hanging="360"/>
        <w:rPr>
          <w:sz w:val="24"/>
        </w:rPr>
      </w:pPr>
    </w:p>
    <w:p w14:paraId="773382B8" w14:textId="001108EA" w:rsidR="00D3552D" w:rsidRDefault="00996864" w:rsidP="00EA31F7">
      <w:pPr>
        <w:pStyle w:val="ListParagraph"/>
        <w:numPr>
          <w:ilvl w:val="0"/>
          <w:numId w:val="21"/>
        </w:numPr>
        <w:ind w:left="360"/>
        <w:rPr>
          <w:rFonts w:ascii="Times New Roman" w:hAnsi="Times New Roman"/>
          <w:color w:val="auto"/>
          <w:sz w:val="24"/>
        </w:rPr>
      </w:pPr>
      <w:r>
        <w:rPr>
          <w:rFonts w:ascii="Times New Roman" w:hAnsi="Times New Roman"/>
          <w:color w:val="auto"/>
          <w:sz w:val="24"/>
        </w:rPr>
        <w:t xml:space="preserve">The </w:t>
      </w:r>
      <w:r w:rsidR="001F74E7" w:rsidRPr="00D04EC0">
        <w:rPr>
          <w:rFonts w:ascii="Times New Roman" w:hAnsi="Times New Roman"/>
          <w:color w:val="auto"/>
          <w:sz w:val="24"/>
        </w:rPr>
        <w:t>UN Partner shall remain fully responsible for the performance of the Technical Assistance by its assigned team.</w:t>
      </w:r>
      <w:r w:rsidR="001F74E7" w:rsidRPr="00D04EC0" w:rsidDel="001F74E7">
        <w:rPr>
          <w:rFonts w:ascii="Times New Roman" w:hAnsi="Times New Roman"/>
          <w:color w:val="auto"/>
          <w:sz w:val="24"/>
        </w:rPr>
        <w:t xml:space="preserve"> </w:t>
      </w:r>
      <w:r w:rsidR="001F74E7" w:rsidRPr="00D04EC0">
        <w:rPr>
          <w:rFonts w:ascii="Times New Roman" w:hAnsi="Times New Roman"/>
          <w:color w:val="auto"/>
          <w:sz w:val="24"/>
        </w:rPr>
        <w:t>The</w:t>
      </w:r>
      <w:r w:rsidR="00D3552D" w:rsidRPr="00D04EC0">
        <w:rPr>
          <w:rFonts w:ascii="Times New Roman" w:hAnsi="Times New Roman"/>
          <w:color w:val="auto"/>
          <w:sz w:val="24"/>
        </w:rPr>
        <w:t xml:space="preserve"> hiring and contracting of any </w:t>
      </w:r>
      <w:r w:rsidR="006A77E1" w:rsidRPr="00D04EC0">
        <w:rPr>
          <w:rFonts w:ascii="Times New Roman" w:hAnsi="Times New Roman"/>
          <w:color w:val="auto"/>
          <w:sz w:val="24"/>
        </w:rPr>
        <w:t xml:space="preserve">Staff, </w:t>
      </w:r>
      <w:r w:rsidR="00D3552D" w:rsidRPr="00D04EC0">
        <w:rPr>
          <w:rFonts w:ascii="Times New Roman" w:hAnsi="Times New Roman"/>
          <w:color w:val="auto"/>
          <w:sz w:val="24"/>
        </w:rPr>
        <w:t>Consultant</w:t>
      </w:r>
      <w:r w:rsidR="006A77E1" w:rsidRPr="00D04EC0">
        <w:rPr>
          <w:rFonts w:ascii="Times New Roman" w:hAnsi="Times New Roman"/>
          <w:color w:val="auto"/>
          <w:sz w:val="24"/>
        </w:rPr>
        <w:t xml:space="preserve"> or Contractor</w:t>
      </w:r>
      <w:r w:rsidR="00D3552D" w:rsidRPr="00D04EC0">
        <w:rPr>
          <w:rFonts w:ascii="Times New Roman" w:hAnsi="Times New Roman"/>
          <w:color w:val="auto"/>
          <w:sz w:val="24"/>
        </w:rPr>
        <w:t xml:space="preserve"> by </w:t>
      </w:r>
      <w:r>
        <w:rPr>
          <w:rFonts w:ascii="Times New Roman" w:hAnsi="Times New Roman"/>
          <w:color w:val="auto"/>
          <w:sz w:val="24"/>
        </w:rPr>
        <w:t xml:space="preserve">the </w:t>
      </w:r>
      <w:r w:rsidR="001F74E7" w:rsidRPr="00D04EC0">
        <w:rPr>
          <w:rFonts w:ascii="Times New Roman" w:hAnsi="Times New Roman"/>
          <w:color w:val="auto"/>
          <w:sz w:val="24"/>
        </w:rPr>
        <w:t>UN Partner</w:t>
      </w:r>
      <w:r w:rsidR="00D3552D" w:rsidRPr="00D04EC0">
        <w:rPr>
          <w:rFonts w:ascii="Times New Roman" w:hAnsi="Times New Roman"/>
          <w:color w:val="auto"/>
          <w:sz w:val="24"/>
        </w:rPr>
        <w:t xml:space="preserve"> in connection with </w:t>
      </w:r>
      <w:r w:rsidR="007D43BF" w:rsidRPr="00D04EC0">
        <w:rPr>
          <w:rFonts w:ascii="Times New Roman" w:hAnsi="Times New Roman"/>
          <w:color w:val="auto"/>
          <w:sz w:val="24"/>
        </w:rPr>
        <w:t>this Agreement</w:t>
      </w:r>
      <w:r w:rsidR="00D3552D" w:rsidRPr="00D04EC0">
        <w:rPr>
          <w:rFonts w:ascii="Times New Roman" w:hAnsi="Times New Roman"/>
          <w:color w:val="auto"/>
          <w:sz w:val="24"/>
        </w:rPr>
        <w:t xml:space="preserve"> will be done according to </w:t>
      </w:r>
      <w:r>
        <w:rPr>
          <w:rFonts w:ascii="Times New Roman" w:hAnsi="Times New Roman"/>
          <w:color w:val="auto"/>
          <w:sz w:val="24"/>
        </w:rPr>
        <w:t xml:space="preserve">the </w:t>
      </w:r>
      <w:r w:rsidR="00BE4242" w:rsidRPr="00D04EC0">
        <w:rPr>
          <w:rFonts w:ascii="Times New Roman" w:hAnsi="Times New Roman"/>
          <w:color w:val="auto"/>
          <w:sz w:val="24"/>
        </w:rPr>
        <w:t>UN</w:t>
      </w:r>
      <w:r w:rsidR="001F74E7" w:rsidRPr="00D04EC0">
        <w:rPr>
          <w:rFonts w:ascii="Times New Roman" w:hAnsi="Times New Roman"/>
          <w:color w:val="auto"/>
          <w:sz w:val="24"/>
        </w:rPr>
        <w:t xml:space="preserve"> Partner’</w:t>
      </w:r>
      <w:r w:rsidR="00D3552D" w:rsidRPr="00D04EC0">
        <w:rPr>
          <w:rFonts w:ascii="Times New Roman" w:hAnsi="Times New Roman"/>
          <w:color w:val="auto"/>
          <w:sz w:val="24"/>
        </w:rPr>
        <w:t xml:space="preserve">s established </w:t>
      </w:r>
      <w:r w:rsidR="00F43ACF" w:rsidRPr="00D04EC0">
        <w:rPr>
          <w:rFonts w:ascii="Times New Roman" w:hAnsi="Times New Roman"/>
          <w:color w:val="auto"/>
          <w:sz w:val="24"/>
        </w:rPr>
        <w:t xml:space="preserve">regulations, </w:t>
      </w:r>
      <w:r w:rsidR="00D3552D" w:rsidRPr="00D04EC0">
        <w:rPr>
          <w:rFonts w:ascii="Times New Roman" w:hAnsi="Times New Roman"/>
          <w:color w:val="auto"/>
          <w:sz w:val="24"/>
        </w:rPr>
        <w:t>rules, policies and procedures</w:t>
      </w:r>
      <w:r w:rsidR="001F74E7" w:rsidRPr="00D04EC0">
        <w:rPr>
          <w:rFonts w:ascii="Times New Roman" w:hAnsi="Times New Roman"/>
          <w:color w:val="auto"/>
          <w:sz w:val="24"/>
        </w:rPr>
        <w:t>, and bearing in mind the considerations and requirements of the Bank that are listed below:</w:t>
      </w:r>
      <w:r w:rsidR="00C2220B" w:rsidRPr="00D04EC0">
        <w:rPr>
          <w:rFonts w:ascii="Times New Roman" w:hAnsi="Times New Roman"/>
          <w:color w:val="auto"/>
          <w:sz w:val="24"/>
        </w:rPr>
        <w:t xml:space="preserve"> </w:t>
      </w:r>
    </w:p>
    <w:p w14:paraId="288FA3F2" w14:textId="77777777" w:rsidR="00996864" w:rsidRPr="00996864" w:rsidRDefault="00996864" w:rsidP="00996864">
      <w:pPr>
        <w:rPr>
          <w:sz w:val="24"/>
        </w:rPr>
      </w:pPr>
    </w:p>
    <w:p w14:paraId="63A4F143" w14:textId="31872C0E" w:rsidR="00745E7D" w:rsidRDefault="00D3552D" w:rsidP="00EA31F7">
      <w:pPr>
        <w:pStyle w:val="ListParagraph"/>
        <w:numPr>
          <w:ilvl w:val="0"/>
          <w:numId w:val="22"/>
        </w:numPr>
        <w:rPr>
          <w:rFonts w:ascii="Times New Roman" w:hAnsi="Times New Roman"/>
          <w:color w:val="auto"/>
          <w:sz w:val="24"/>
        </w:rPr>
      </w:pPr>
      <w:r w:rsidRPr="00745E7D">
        <w:rPr>
          <w:rFonts w:ascii="Times New Roman" w:hAnsi="Times New Roman"/>
          <w:color w:val="auto"/>
          <w:sz w:val="24"/>
          <w:u w:val="single"/>
        </w:rPr>
        <w:t>Prohibition of Conflicting Activities</w:t>
      </w:r>
      <w:r w:rsidRPr="00745E7D">
        <w:rPr>
          <w:rFonts w:ascii="Times New Roman" w:hAnsi="Times New Roman"/>
          <w:color w:val="auto"/>
          <w:sz w:val="24"/>
        </w:rPr>
        <w:t>.</w:t>
      </w:r>
      <w:r w:rsidR="00F0796A" w:rsidRPr="00745E7D">
        <w:rPr>
          <w:rFonts w:ascii="Times New Roman" w:hAnsi="Times New Roman"/>
          <w:color w:val="auto"/>
          <w:sz w:val="24"/>
        </w:rPr>
        <w:t xml:space="preserve"> </w:t>
      </w:r>
      <w:r w:rsidRPr="00745E7D">
        <w:rPr>
          <w:rFonts w:ascii="Times New Roman" w:hAnsi="Times New Roman"/>
          <w:color w:val="auto"/>
          <w:sz w:val="24"/>
        </w:rPr>
        <w:t xml:space="preserve">The </w:t>
      </w:r>
      <w:r w:rsidR="006A77E1" w:rsidRPr="00745E7D">
        <w:rPr>
          <w:rFonts w:ascii="Times New Roman" w:hAnsi="Times New Roman"/>
          <w:color w:val="auto"/>
          <w:sz w:val="24"/>
        </w:rPr>
        <w:t>Staff,</w:t>
      </w:r>
      <w:r w:rsidRPr="00745E7D">
        <w:rPr>
          <w:rFonts w:ascii="Times New Roman" w:hAnsi="Times New Roman"/>
          <w:color w:val="auto"/>
          <w:sz w:val="24"/>
        </w:rPr>
        <w:t xml:space="preserve"> Consultant</w:t>
      </w:r>
      <w:r w:rsidR="006A77E1" w:rsidRPr="00745E7D">
        <w:rPr>
          <w:rFonts w:ascii="Times New Roman" w:hAnsi="Times New Roman"/>
          <w:color w:val="auto"/>
          <w:sz w:val="24"/>
        </w:rPr>
        <w:t xml:space="preserve"> or Contractor</w:t>
      </w:r>
      <w:r w:rsidRPr="00745E7D">
        <w:rPr>
          <w:rFonts w:ascii="Times New Roman" w:hAnsi="Times New Roman"/>
          <w:color w:val="auto"/>
          <w:sz w:val="24"/>
        </w:rPr>
        <w:t xml:space="preserve"> will not engage, either directly or indirectly, in any business or professional </w:t>
      </w:r>
      <w:r w:rsidRPr="00745E7D">
        <w:rPr>
          <w:rFonts w:ascii="Times New Roman" w:hAnsi="Times New Roman"/>
          <w:color w:val="auto"/>
          <w:sz w:val="24"/>
        </w:rPr>
        <w:lastRenderedPageBreak/>
        <w:t>activities which could conflict with the activities performed under the</w:t>
      </w:r>
      <w:r w:rsidR="006A77E1" w:rsidRPr="00745E7D">
        <w:rPr>
          <w:rFonts w:ascii="Times New Roman" w:hAnsi="Times New Roman"/>
          <w:color w:val="auto"/>
          <w:sz w:val="24"/>
        </w:rPr>
        <w:t>ir respective</w:t>
      </w:r>
      <w:r w:rsidR="00AA3DB1" w:rsidRPr="00745E7D">
        <w:rPr>
          <w:rFonts w:ascii="Times New Roman" w:hAnsi="Times New Roman"/>
          <w:color w:val="auto"/>
          <w:sz w:val="24"/>
        </w:rPr>
        <w:t xml:space="preserve"> </w:t>
      </w:r>
      <w:r w:rsidRPr="00745E7D">
        <w:rPr>
          <w:rFonts w:ascii="Times New Roman" w:hAnsi="Times New Roman"/>
          <w:color w:val="auto"/>
          <w:sz w:val="24"/>
        </w:rPr>
        <w:t xml:space="preserve">contract with </w:t>
      </w:r>
      <w:r w:rsidR="00996864">
        <w:rPr>
          <w:rFonts w:ascii="Times New Roman" w:hAnsi="Times New Roman"/>
          <w:color w:val="auto"/>
          <w:sz w:val="24"/>
        </w:rPr>
        <w:t xml:space="preserve">the </w:t>
      </w:r>
      <w:r w:rsidR="00BE4242" w:rsidRPr="00745E7D">
        <w:rPr>
          <w:rFonts w:ascii="Times New Roman" w:hAnsi="Times New Roman"/>
          <w:color w:val="auto"/>
          <w:sz w:val="24"/>
        </w:rPr>
        <w:t>UN</w:t>
      </w:r>
      <w:r w:rsidR="00CE0463" w:rsidRPr="00745E7D">
        <w:rPr>
          <w:rFonts w:ascii="Times New Roman" w:hAnsi="Times New Roman"/>
          <w:color w:val="auto"/>
          <w:sz w:val="24"/>
        </w:rPr>
        <w:t xml:space="preserve"> Partner</w:t>
      </w:r>
      <w:r w:rsidRPr="00745E7D">
        <w:rPr>
          <w:rFonts w:ascii="Times New Roman" w:hAnsi="Times New Roman"/>
          <w:color w:val="auto"/>
          <w:sz w:val="24"/>
        </w:rPr>
        <w:t>.</w:t>
      </w:r>
    </w:p>
    <w:p w14:paraId="2B3D3147" w14:textId="77777777" w:rsidR="00745E7D" w:rsidRPr="00745E7D" w:rsidRDefault="00745E7D" w:rsidP="00745E7D">
      <w:pPr>
        <w:ind w:left="720"/>
        <w:rPr>
          <w:sz w:val="24"/>
        </w:rPr>
      </w:pPr>
    </w:p>
    <w:p w14:paraId="136C6735" w14:textId="77777777" w:rsidR="00745E7D" w:rsidRPr="00996864" w:rsidRDefault="00D3552D" w:rsidP="00EA31F7">
      <w:pPr>
        <w:pStyle w:val="ListParagraph"/>
        <w:numPr>
          <w:ilvl w:val="0"/>
          <w:numId w:val="22"/>
        </w:numPr>
        <w:rPr>
          <w:rFonts w:ascii="Times New Roman" w:hAnsi="Times New Roman"/>
          <w:color w:val="auto"/>
          <w:sz w:val="24"/>
        </w:rPr>
      </w:pPr>
      <w:r w:rsidRPr="00745E7D">
        <w:rPr>
          <w:rFonts w:ascii="Times New Roman" w:eastAsia="Times New Roman" w:hAnsi="Times New Roman"/>
          <w:color w:val="auto"/>
          <w:sz w:val="24"/>
          <w:szCs w:val="24"/>
          <w:u w:val="single"/>
          <w:lang w:val="en-GB"/>
        </w:rPr>
        <w:t>Disqualification from Related Contracts</w:t>
      </w:r>
      <w:r w:rsidRPr="00745E7D">
        <w:rPr>
          <w:rFonts w:ascii="Times New Roman" w:eastAsia="Times New Roman" w:hAnsi="Times New Roman"/>
          <w:color w:val="auto"/>
          <w:sz w:val="24"/>
          <w:szCs w:val="24"/>
          <w:lang w:val="en-GB"/>
        </w:rPr>
        <w:t>.</w:t>
      </w:r>
      <w:r w:rsidR="009315ED" w:rsidRPr="00745E7D">
        <w:rPr>
          <w:rFonts w:ascii="Times New Roman" w:eastAsia="Times New Roman" w:hAnsi="Times New Roman"/>
          <w:color w:val="auto"/>
          <w:sz w:val="24"/>
          <w:szCs w:val="24"/>
          <w:lang w:val="en-GB"/>
        </w:rPr>
        <w:t xml:space="preserve"> </w:t>
      </w:r>
      <w:r w:rsidR="00321947" w:rsidRPr="00745E7D">
        <w:rPr>
          <w:rFonts w:ascii="Times New Roman" w:eastAsia="Times New Roman" w:hAnsi="Times New Roman"/>
          <w:color w:val="auto"/>
          <w:sz w:val="24"/>
          <w:szCs w:val="24"/>
          <w:lang w:val="en-GB"/>
        </w:rPr>
        <w:t>D</w:t>
      </w:r>
      <w:r w:rsidR="009315ED" w:rsidRPr="00745E7D">
        <w:rPr>
          <w:rFonts w:ascii="Times New Roman" w:eastAsia="Times New Roman" w:hAnsi="Times New Roman"/>
          <w:color w:val="auto"/>
          <w:sz w:val="24"/>
          <w:szCs w:val="24"/>
          <w:lang w:val="en-GB"/>
        </w:rPr>
        <w:t xml:space="preserve">uring </w:t>
      </w:r>
      <w:r w:rsidRPr="00745E7D">
        <w:rPr>
          <w:rFonts w:ascii="Times New Roman" w:eastAsia="Times New Roman" w:hAnsi="Times New Roman"/>
          <w:color w:val="auto"/>
          <w:sz w:val="24"/>
          <w:szCs w:val="24"/>
          <w:lang w:val="en-GB"/>
        </w:rPr>
        <w:t xml:space="preserve">the term of </w:t>
      </w:r>
      <w:r w:rsidR="00321947" w:rsidRPr="00745E7D">
        <w:rPr>
          <w:rFonts w:ascii="Times New Roman" w:eastAsia="Times New Roman" w:hAnsi="Times New Roman"/>
          <w:color w:val="auto"/>
          <w:sz w:val="24"/>
          <w:szCs w:val="24"/>
          <w:lang w:val="en-GB"/>
        </w:rPr>
        <w:t>this Agreement</w:t>
      </w:r>
      <w:r w:rsidRPr="00745E7D">
        <w:rPr>
          <w:rFonts w:ascii="Times New Roman" w:eastAsia="Times New Roman" w:hAnsi="Times New Roman"/>
          <w:color w:val="auto"/>
          <w:sz w:val="24"/>
          <w:szCs w:val="24"/>
          <w:lang w:val="en-GB"/>
        </w:rPr>
        <w:t xml:space="preserve"> and after its termination, the</w:t>
      </w:r>
      <w:r w:rsidR="00321947" w:rsidRPr="00745E7D">
        <w:rPr>
          <w:rFonts w:ascii="Times New Roman" w:eastAsia="Times New Roman" w:hAnsi="Times New Roman"/>
          <w:color w:val="auto"/>
          <w:sz w:val="24"/>
          <w:szCs w:val="24"/>
          <w:lang w:val="en-GB"/>
        </w:rPr>
        <w:t xml:space="preserve"> Government will disqualify the Staff</w:t>
      </w:r>
      <w:r w:rsidR="006A5478" w:rsidRPr="00745E7D">
        <w:rPr>
          <w:rFonts w:ascii="Times New Roman" w:eastAsia="Times New Roman" w:hAnsi="Times New Roman"/>
          <w:color w:val="auto"/>
          <w:sz w:val="24"/>
          <w:szCs w:val="24"/>
          <w:lang w:val="en-GB"/>
        </w:rPr>
        <w:t xml:space="preserve">, </w:t>
      </w:r>
      <w:r w:rsidRPr="00745E7D">
        <w:rPr>
          <w:rFonts w:ascii="Times New Roman" w:eastAsia="Times New Roman" w:hAnsi="Times New Roman"/>
          <w:color w:val="auto"/>
          <w:sz w:val="24"/>
          <w:szCs w:val="24"/>
          <w:lang w:val="en-GB"/>
        </w:rPr>
        <w:t xml:space="preserve">Consultant </w:t>
      </w:r>
      <w:r w:rsidR="006A5478" w:rsidRPr="00745E7D">
        <w:rPr>
          <w:rFonts w:ascii="Times New Roman" w:eastAsia="Times New Roman" w:hAnsi="Times New Roman"/>
          <w:color w:val="auto"/>
          <w:sz w:val="24"/>
          <w:szCs w:val="24"/>
          <w:lang w:val="en-GB"/>
        </w:rPr>
        <w:t xml:space="preserve">or Contractor </w:t>
      </w:r>
      <w:r w:rsidRPr="00745E7D">
        <w:rPr>
          <w:rFonts w:ascii="Times New Roman" w:eastAsia="Times New Roman" w:hAnsi="Times New Roman"/>
          <w:color w:val="auto"/>
          <w:sz w:val="24"/>
          <w:szCs w:val="24"/>
          <w:lang w:val="en-GB"/>
        </w:rPr>
        <w:t xml:space="preserve">and any party affiliated with </w:t>
      </w:r>
      <w:r w:rsidR="006A5478" w:rsidRPr="00745E7D">
        <w:rPr>
          <w:rFonts w:ascii="Times New Roman" w:eastAsia="Times New Roman" w:hAnsi="Times New Roman"/>
          <w:color w:val="auto"/>
          <w:sz w:val="24"/>
          <w:szCs w:val="24"/>
          <w:lang w:val="en-GB"/>
        </w:rPr>
        <w:t xml:space="preserve">either of them </w:t>
      </w:r>
      <w:r w:rsidRPr="00745E7D">
        <w:rPr>
          <w:rFonts w:ascii="Times New Roman" w:eastAsia="Times New Roman" w:hAnsi="Times New Roman"/>
          <w:color w:val="auto"/>
          <w:sz w:val="24"/>
          <w:szCs w:val="24"/>
          <w:lang w:val="en-GB"/>
        </w:rPr>
        <w:t xml:space="preserve">from providing goods, works or services (other than consulting services) resulting from, or closely related to, the activities under this Agreement, and shall not hire </w:t>
      </w:r>
      <w:r w:rsidR="00321947" w:rsidRPr="00745E7D">
        <w:rPr>
          <w:rFonts w:ascii="Times New Roman" w:eastAsia="Times New Roman" w:hAnsi="Times New Roman"/>
          <w:color w:val="auto"/>
          <w:sz w:val="24"/>
          <w:szCs w:val="24"/>
          <w:lang w:val="en-GB"/>
        </w:rPr>
        <w:t xml:space="preserve">them </w:t>
      </w:r>
      <w:r w:rsidRPr="00745E7D">
        <w:rPr>
          <w:rFonts w:ascii="Times New Roman" w:eastAsia="Times New Roman" w:hAnsi="Times New Roman"/>
          <w:color w:val="auto"/>
          <w:sz w:val="24"/>
          <w:szCs w:val="24"/>
          <w:lang w:val="en-GB"/>
        </w:rPr>
        <w:t xml:space="preserve">for any assignment that, by its nature, may be in conflict </w:t>
      </w:r>
      <w:r w:rsidR="006A5478" w:rsidRPr="00745E7D">
        <w:rPr>
          <w:rFonts w:ascii="Times New Roman" w:eastAsia="Times New Roman" w:hAnsi="Times New Roman"/>
          <w:color w:val="auto"/>
          <w:sz w:val="24"/>
          <w:szCs w:val="24"/>
          <w:lang w:val="en-GB"/>
        </w:rPr>
        <w:t xml:space="preserve">with </w:t>
      </w:r>
      <w:r w:rsidRPr="00745E7D">
        <w:rPr>
          <w:rFonts w:ascii="Times New Roman" w:eastAsia="Times New Roman" w:hAnsi="Times New Roman"/>
          <w:color w:val="auto"/>
          <w:sz w:val="24"/>
          <w:szCs w:val="24"/>
          <w:lang w:val="en-GB"/>
        </w:rPr>
        <w:t xml:space="preserve">this </w:t>
      </w:r>
      <w:r w:rsidRPr="00996864">
        <w:rPr>
          <w:rFonts w:ascii="Times New Roman" w:eastAsia="Times New Roman" w:hAnsi="Times New Roman"/>
          <w:color w:val="auto"/>
          <w:sz w:val="24"/>
          <w:szCs w:val="24"/>
          <w:lang w:val="en-GB"/>
        </w:rPr>
        <w:t>Agreement.</w:t>
      </w:r>
    </w:p>
    <w:p w14:paraId="25D46BD4" w14:textId="77777777" w:rsidR="00745E7D" w:rsidRPr="00996864" w:rsidRDefault="00745E7D" w:rsidP="00745E7D">
      <w:pPr>
        <w:ind w:left="720"/>
        <w:rPr>
          <w:sz w:val="24"/>
        </w:rPr>
      </w:pPr>
    </w:p>
    <w:p w14:paraId="7D9356E0" w14:textId="29B1E70F" w:rsidR="009D2678" w:rsidRPr="00996864" w:rsidRDefault="00745E7D" w:rsidP="00EA31F7">
      <w:pPr>
        <w:pStyle w:val="ListParagraph"/>
        <w:numPr>
          <w:ilvl w:val="0"/>
          <w:numId w:val="22"/>
        </w:numPr>
        <w:rPr>
          <w:rFonts w:ascii="Times New Roman" w:hAnsi="Times New Roman"/>
          <w:color w:val="auto"/>
          <w:sz w:val="24"/>
        </w:rPr>
      </w:pPr>
      <w:r w:rsidRPr="00996864">
        <w:rPr>
          <w:rFonts w:ascii="Times New Roman" w:hAnsi="Times New Roman"/>
          <w:color w:val="auto"/>
          <w:sz w:val="24"/>
          <w:u w:val="single"/>
        </w:rPr>
        <w:t xml:space="preserve">Hiring </w:t>
      </w:r>
      <w:r w:rsidR="00CE0463" w:rsidRPr="00996864">
        <w:rPr>
          <w:rFonts w:ascii="Times New Roman" w:hAnsi="Times New Roman"/>
          <w:color w:val="auto"/>
          <w:sz w:val="24"/>
          <w:u w:val="single"/>
        </w:rPr>
        <w:t>Government Institutions</w:t>
      </w:r>
      <w:r w:rsidRPr="00996864">
        <w:rPr>
          <w:rFonts w:ascii="Times New Roman" w:hAnsi="Times New Roman"/>
          <w:color w:val="auto"/>
          <w:sz w:val="24"/>
          <w:u w:val="single"/>
        </w:rPr>
        <w:t xml:space="preserve"> or Government Officials</w:t>
      </w:r>
      <w:r w:rsidR="00CE0463" w:rsidRPr="00996864">
        <w:rPr>
          <w:rFonts w:ascii="Times New Roman" w:hAnsi="Times New Roman"/>
          <w:color w:val="auto"/>
          <w:sz w:val="24"/>
          <w:u w:val="single"/>
        </w:rPr>
        <w:t>.</w:t>
      </w:r>
      <w:r w:rsidR="00CE0463" w:rsidRPr="00996864">
        <w:rPr>
          <w:rFonts w:ascii="Times New Roman" w:hAnsi="Times New Roman"/>
          <w:color w:val="auto"/>
          <w:sz w:val="24"/>
        </w:rPr>
        <w:t xml:space="preserve"> </w:t>
      </w:r>
      <w:r w:rsidR="00996864" w:rsidRPr="00996864">
        <w:rPr>
          <w:rFonts w:ascii="Times New Roman" w:hAnsi="Times New Roman"/>
          <w:color w:val="auto"/>
          <w:sz w:val="24"/>
        </w:rPr>
        <w:t xml:space="preserve">The </w:t>
      </w:r>
      <w:r w:rsidR="00BE4242" w:rsidRPr="00996864">
        <w:rPr>
          <w:rFonts w:ascii="Times New Roman" w:hAnsi="Times New Roman"/>
          <w:color w:val="auto"/>
          <w:sz w:val="24"/>
        </w:rPr>
        <w:t>UN</w:t>
      </w:r>
      <w:r w:rsidR="00CE0463" w:rsidRPr="00996864">
        <w:rPr>
          <w:rFonts w:ascii="Times New Roman" w:hAnsi="Times New Roman"/>
          <w:color w:val="auto"/>
          <w:sz w:val="24"/>
        </w:rPr>
        <w:t xml:space="preserve"> Partner</w:t>
      </w:r>
      <w:r w:rsidR="00D3552D" w:rsidRPr="00996864">
        <w:rPr>
          <w:rFonts w:ascii="Times New Roman" w:hAnsi="Times New Roman"/>
          <w:color w:val="auto"/>
          <w:sz w:val="24"/>
        </w:rPr>
        <w:t xml:space="preserve"> shall not hire </w:t>
      </w:r>
      <w:r w:rsidR="00A7346D" w:rsidRPr="00996864">
        <w:rPr>
          <w:rFonts w:ascii="Times New Roman" w:hAnsi="Times New Roman"/>
          <w:color w:val="auto"/>
          <w:sz w:val="24"/>
        </w:rPr>
        <w:t xml:space="preserve">any </w:t>
      </w:r>
      <w:r w:rsidRPr="00996864">
        <w:rPr>
          <w:rFonts w:ascii="Times New Roman" w:hAnsi="Times New Roman"/>
          <w:color w:val="auto"/>
          <w:sz w:val="24"/>
        </w:rPr>
        <w:t xml:space="preserve">official or civil servant of the Government’s country as a Consultant or a </w:t>
      </w:r>
      <w:r w:rsidR="00A7346D" w:rsidRPr="00996864">
        <w:rPr>
          <w:rFonts w:ascii="Times New Roman" w:hAnsi="Times New Roman"/>
          <w:color w:val="auto"/>
          <w:sz w:val="24"/>
        </w:rPr>
        <w:t>Government institution</w:t>
      </w:r>
      <w:r w:rsidR="001E1078" w:rsidRPr="00996864">
        <w:rPr>
          <w:rFonts w:ascii="Times New Roman" w:hAnsi="Times New Roman"/>
          <w:color w:val="auto"/>
          <w:sz w:val="24"/>
        </w:rPr>
        <w:t xml:space="preserve"> </w:t>
      </w:r>
      <w:r w:rsidR="009645A6" w:rsidRPr="00996864">
        <w:rPr>
          <w:rFonts w:ascii="Times New Roman" w:hAnsi="Times New Roman"/>
          <w:color w:val="auto"/>
          <w:sz w:val="24"/>
        </w:rPr>
        <w:t>or any Government</w:t>
      </w:r>
      <w:r w:rsidR="00C201DE" w:rsidRPr="00996864">
        <w:rPr>
          <w:rFonts w:ascii="Times New Roman" w:hAnsi="Times New Roman"/>
          <w:color w:val="auto"/>
          <w:sz w:val="24"/>
        </w:rPr>
        <w:t>-</w:t>
      </w:r>
      <w:r w:rsidR="009645A6" w:rsidRPr="00996864">
        <w:rPr>
          <w:rFonts w:ascii="Times New Roman" w:hAnsi="Times New Roman"/>
          <w:color w:val="auto"/>
          <w:sz w:val="24"/>
        </w:rPr>
        <w:t>owned</w:t>
      </w:r>
      <w:r w:rsidR="005B40DB" w:rsidRPr="00996864">
        <w:rPr>
          <w:rFonts w:ascii="Times New Roman" w:hAnsi="Times New Roman"/>
          <w:color w:val="auto"/>
          <w:sz w:val="24"/>
        </w:rPr>
        <w:t xml:space="preserve"> </w:t>
      </w:r>
      <w:r w:rsidR="009645A6" w:rsidRPr="00996864">
        <w:rPr>
          <w:rFonts w:ascii="Times New Roman" w:hAnsi="Times New Roman"/>
          <w:color w:val="auto"/>
          <w:sz w:val="24"/>
        </w:rPr>
        <w:t>enterprise</w:t>
      </w:r>
      <w:r w:rsidR="00C201DE" w:rsidRPr="00996864">
        <w:rPr>
          <w:rFonts w:ascii="Times New Roman" w:hAnsi="Times New Roman"/>
          <w:color w:val="auto"/>
          <w:sz w:val="24"/>
        </w:rPr>
        <w:t xml:space="preserve"> </w:t>
      </w:r>
      <w:r w:rsidR="001E1078" w:rsidRPr="00996864">
        <w:rPr>
          <w:rFonts w:ascii="Times New Roman" w:hAnsi="Times New Roman"/>
          <w:color w:val="auto"/>
          <w:sz w:val="24"/>
        </w:rPr>
        <w:t xml:space="preserve">as a </w:t>
      </w:r>
      <w:r w:rsidR="009645A6" w:rsidRPr="00996864">
        <w:rPr>
          <w:rFonts w:ascii="Times New Roman" w:hAnsi="Times New Roman"/>
          <w:color w:val="auto"/>
          <w:sz w:val="24"/>
        </w:rPr>
        <w:t xml:space="preserve">Contractor </w:t>
      </w:r>
      <w:r w:rsidR="003E49FE" w:rsidRPr="00996864">
        <w:rPr>
          <w:rFonts w:ascii="Times New Roman" w:hAnsi="Times New Roman"/>
          <w:color w:val="auto"/>
          <w:sz w:val="24"/>
        </w:rPr>
        <w:t>under this Agreement</w:t>
      </w:r>
      <w:r w:rsidR="00D3552D" w:rsidRPr="00996864">
        <w:rPr>
          <w:rFonts w:ascii="Times New Roman" w:hAnsi="Times New Roman"/>
          <w:color w:val="auto"/>
          <w:sz w:val="24"/>
        </w:rPr>
        <w:t xml:space="preserve">, unless it has been established </w:t>
      </w:r>
      <w:r w:rsidR="00A47474" w:rsidRPr="00996864">
        <w:rPr>
          <w:rFonts w:ascii="Times New Roman" w:hAnsi="Times New Roman"/>
          <w:color w:val="auto"/>
          <w:sz w:val="24"/>
        </w:rPr>
        <w:t xml:space="preserve">by the Government </w:t>
      </w:r>
      <w:r w:rsidR="00D3552D" w:rsidRPr="00996864">
        <w:rPr>
          <w:rFonts w:ascii="Times New Roman" w:hAnsi="Times New Roman"/>
          <w:color w:val="auto"/>
          <w:sz w:val="24"/>
        </w:rPr>
        <w:t xml:space="preserve">to </w:t>
      </w:r>
      <w:r w:rsidR="00EC1AC7" w:rsidRPr="00996864">
        <w:rPr>
          <w:rFonts w:ascii="Times New Roman" w:hAnsi="Times New Roman"/>
          <w:color w:val="auto"/>
          <w:sz w:val="24"/>
        </w:rPr>
        <w:t>the Bank’s</w:t>
      </w:r>
      <w:r w:rsidR="00D3552D" w:rsidRPr="00996864">
        <w:rPr>
          <w:rFonts w:ascii="Times New Roman" w:hAnsi="Times New Roman"/>
          <w:color w:val="auto"/>
          <w:sz w:val="24"/>
        </w:rPr>
        <w:t xml:space="preserve"> satisfaction that such </w:t>
      </w:r>
      <w:r w:rsidR="00A43766" w:rsidRPr="00996864">
        <w:rPr>
          <w:rFonts w:ascii="Times New Roman" w:hAnsi="Times New Roman"/>
          <w:color w:val="auto"/>
          <w:sz w:val="24"/>
        </w:rPr>
        <w:t>hiring or contracting meets the Bank’s eligibility requirements under applicable procurement rules.</w:t>
      </w:r>
    </w:p>
    <w:p w14:paraId="6BFFC6AF" w14:textId="77777777" w:rsidR="009D2678" w:rsidRPr="00D04EC0" w:rsidRDefault="009D2678" w:rsidP="00D04EC0">
      <w:pPr>
        <w:tabs>
          <w:tab w:val="left" w:pos="540"/>
        </w:tabs>
        <w:ind w:left="360" w:hanging="360"/>
        <w:rPr>
          <w:sz w:val="24"/>
        </w:rPr>
      </w:pPr>
    </w:p>
    <w:p w14:paraId="3F30BF98" w14:textId="0DD4D5B6" w:rsidR="00D3552D" w:rsidRPr="00A43766" w:rsidRDefault="00A43766" w:rsidP="00EA31F7">
      <w:pPr>
        <w:pStyle w:val="ListParagraph"/>
        <w:numPr>
          <w:ilvl w:val="0"/>
          <w:numId w:val="21"/>
        </w:numPr>
        <w:ind w:left="360"/>
        <w:rPr>
          <w:rFonts w:ascii="Times New Roman" w:hAnsi="Times New Roman"/>
          <w:color w:val="auto"/>
          <w:sz w:val="24"/>
        </w:rPr>
      </w:pPr>
      <w:r>
        <w:rPr>
          <w:rFonts w:ascii="Times New Roman" w:hAnsi="Times New Roman"/>
          <w:b/>
          <w:i/>
          <w:color w:val="auto"/>
          <w:sz w:val="24"/>
        </w:rPr>
        <w:t xml:space="preserve">Standard of Performance. </w:t>
      </w:r>
      <w:r w:rsidR="00996864">
        <w:rPr>
          <w:rFonts w:ascii="Times New Roman" w:hAnsi="Times New Roman"/>
          <w:color w:val="auto"/>
          <w:sz w:val="24"/>
        </w:rPr>
        <w:t>The U</w:t>
      </w:r>
      <w:r w:rsidR="005B40DB" w:rsidRPr="00A43766">
        <w:rPr>
          <w:rFonts w:ascii="Times New Roman" w:hAnsi="Times New Roman"/>
          <w:color w:val="auto"/>
          <w:sz w:val="24"/>
        </w:rPr>
        <w:t xml:space="preserve">N Partner </w:t>
      </w:r>
      <w:r w:rsidR="00D3552D" w:rsidRPr="00A43766">
        <w:rPr>
          <w:rFonts w:ascii="Times New Roman" w:hAnsi="Times New Roman"/>
          <w:color w:val="auto"/>
          <w:sz w:val="24"/>
        </w:rPr>
        <w:t xml:space="preserve">will carry out </w:t>
      </w:r>
      <w:r w:rsidR="005B40DB" w:rsidRPr="00A43766">
        <w:rPr>
          <w:rFonts w:ascii="Times New Roman" w:hAnsi="Times New Roman"/>
          <w:color w:val="auto"/>
          <w:sz w:val="24"/>
        </w:rPr>
        <w:t xml:space="preserve">its </w:t>
      </w:r>
      <w:r w:rsidR="00D3552D" w:rsidRPr="00A43766">
        <w:rPr>
          <w:rFonts w:ascii="Times New Roman" w:hAnsi="Times New Roman"/>
          <w:color w:val="auto"/>
          <w:sz w:val="24"/>
        </w:rPr>
        <w:t>obligations under this Agreement with all due diligence, efficiency and economy, in accordance with generally accepted professional techniques and practices, and shall observe sound management practices.</w:t>
      </w:r>
    </w:p>
    <w:p w14:paraId="68F0D0D2" w14:textId="77777777" w:rsidR="00645CE4" w:rsidRPr="00D04EC0" w:rsidRDefault="00645CE4" w:rsidP="00D04EC0">
      <w:pPr>
        <w:tabs>
          <w:tab w:val="left" w:pos="630"/>
        </w:tabs>
        <w:ind w:left="360" w:hanging="360"/>
        <w:rPr>
          <w:sz w:val="24"/>
        </w:rPr>
      </w:pPr>
    </w:p>
    <w:p w14:paraId="2E7A162C" w14:textId="086CB68B" w:rsidR="002E329E" w:rsidRPr="00996864" w:rsidRDefault="00A43766" w:rsidP="00EA31F7">
      <w:pPr>
        <w:pStyle w:val="ListParagraph"/>
        <w:numPr>
          <w:ilvl w:val="0"/>
          <w:numId w:val="21"/>
        </w:numPr>
        <w:ind w:left="360"/>
        <w:rPr>
          <w:rFonts w:ascii="Times New Roman" w:hAnsi="Times New Roman"/>
          <w:color w:val="auto"/>
          <w:sz w:val="24"/>
          <w:szCs w:val="24"/>
          <w:u w:val="single"/>
        </w:rPr>
      </w:pPr>
      <w:r w:rsidRPr="00A43766">
        <w:rPr>
          <w:rFonts w:ascii="Times New Roman" w:hAnsi="Times New Roman"/>
          <w:b/>
          <w:i/>
          <w:color w:val="auto"/>
          <w:sz w:val="24"/>
          <w:szCs w:val="24"/>
        </w:rPr>
        <w:t>Removal and/or Replacement of Staff, Consultants, Contractors</w:t>
      </w:r>
      <w:r w:rsidRPr="00A43766">
        <w:rPr>
          <w:rFonts w:ascii="Times New Roman" w:hAnsi="Times New Roman"/>
          <w:color w:val="auto"/>
          <w:sz w:val="24"/>
          <w:szCs w:val="24"/>
        </w:rPr>
        <w:t xml:space="preserve">. </w:t>
      </w:r>
      <w:r w:rsidR="00D3552D" w:rsidRPr="00A43766">
        <w:rPr>
          <w:rFonts w:ascii="Times New Roman" w:hAnsi="Times New Roman"/>
          <w:color w:val="auto"/>
          <w:sz w:val="24"/>
          <w:szCs w:val="24"/>
          <w:lang w:val="en-GB"/>
        </w:rPr>
        <w:t xml:space="preserve">If, for any reason beyond the reasonable control of </w:t>
      </w:r>
      <w:r w:rsidR="00996864">
        <w:rPr>
          <w:rFonts w:ascii="Times New Roman" w:hAnsi="Times New Roman"/>
          <w:color w:val="auto"/>
          <w:sz w:val="24"/>
          <w:szCs w:val="24"/>
          <w:lang w:val="en-GB"/>
        </w:rPr>
        <w:t xml:space="preserve">the </w:t>
      </w:r>
      <w:r w:rsidR="005B40DB" w:rsidRPr="00A43766">
        <w:rPr>
          <w:rFonts w:ascii="Times New Roman" w:hAnsi="Times New Roman"/>
          <w:color w:val="auto"/>
          <w:sz w:val="24"/>
          <w:szCs w:val="24"/>
          <w:lang w:val="en-GB"/>
        </w:rPr>
        <w:t>UN Partner</w:t>
      </w:r>
      <w:r w:rsidR="00D3552D" w:rsidRPr="00A43766">
        <w:rPr>
          <w:rFonts w:ascii="Times New Roman" w:hAnsi="Times New Roman"/>
          <w:color w:val="auto"/>
          <w:sz w:val="24"/>
          <w:szCs w:val="24"/>
          <w:lang w:val="en-GB"/>
        </w:rPr>
        <w:t>, it becomes necessary</w:t>
      </w:r>
      <w:r w:rsidR="00CB11C5" w:rsidRPr="00A43766">
        <w:rPr>
          <w:rFonts w:ascii="Times New Roman" w:hAnsi="Times New Roman"/>
          <w:color w:val="auto"/>
          <w:sz w:val="24"/>
          <w:szCs w:val="24"/>
          <w:lang w:val="en-GB"/>
        </w:rPr>
        <w:t xml:space="preserve"> </w:t>
      </w:r>
      <w:r w:rsidR="00D3552D" w:rsidRPr="00A43766">
        <w:rPr>
          <w:rFonts w:ascii="Times New Roman" w:hAnsi="Times New Roman"/>
          <w:color w:val="auto"/>
          <w:sz w:val="24"/>
          <w:szCs w:val="24"/>
          <w:lang w:val="en-GB"/>
        </w:rPr>
        <w:t>to substitute any</w:t>
      </w:r>
      <w:r w:rsidR="009645A6" w:rsidRPr="00A43766">
        <w:rPr>
          <w:rFonts w:ascii="Times New Roman" w:hAnsi="Times New Roman"/>
          <w:color w:val="auto"/>
          <w:sz w:val="24"/>
          <w:szCs w:val="24"/>
          <w:lang w:val="en-GB"/>
        </w:rPr>
        <w:t xml:space="preserve"> member of </w:t>
      </w:r>
      <w:r w:rsidR="005B40DB" w:rsidRPr="00A43766">
        <w:rPr>
          <w:rFonts w:ascii="Times New Roman" w:hAnsi="Times New Roman"/>
          <w:color w:val="auto"/>
          <w:sz w:val="24"/>
          <w:szCs w:val="24"/>
          <w:lang w:val="en-GB"/>
        </w:rPr>
        <w:t xml:space="preserve">the </w:t>
      </w:r>
      <w:r w:rsidR="009645A6" w:rsidRPr="00A43766">
        <w:rPr>
          <w:rFonts w:ascii="Times New Roman" w:hAnsi="Times New Roman"/>
          <w:color w:val="auto"/>
          <w:sz w:val="24"/>
          <w:szCs w:val="24"/>
          <w:lang w:val="en-GB"/>
        </w:rPr>
        <w:t xml:space="preserve">team as included in </w:t>
      </w:r>
      <w:r w:rsidR="009645A6" w:rsidRPr="00A43766">
        <w:rPr>
          <w:rFonts w:ascii="Times New Roman" w:hAnsi="Times New Roman"/>
          <w:b/>
          <w:color w:val="auto"/>
          <w:sz w:val="24"/>
          <w:szCs w:val="24"/>
          <w:lang w:val="en-GB"/>
        </w:rPr>
        <w:t>Annex I</w:t>
      </w:r>
      <w:r w:rsidR="00041481" w:rsidRPr="00A43766">
        <w:rPr>
          <w:rFonts w:ascii="Times New Roman" w:hAnsi="Times New Roman"/>
          <w:color w:val="auto"/>
          <w:sz w:val="24"/>
          <w:szCs w:val="24"/>
          <w:lang w:val="en-GB"/>
        </w:rPr>
        <w:t xml:space="preserve">, </w:t>
      </w:r>
      <w:r w:rsidR="00996864">
        <w:rPr>
          <w:rFonts w:ascii="Times New Roman" w:hAnsi="Times New Roman"/>
          <w:color w:val="auto"/>
          <w:sz w:val="24"/>
          <w:szCs w:val="24"/>
          <w:lang w:val="en-GB"/>
        </w:rPr>
        <w:t xml:space="preserve">the </w:t>
      </w:r>
      <w:r w:rsidR="005B40DB" w:rsidRPr="00A43766">
        <w:rPr>
          <w:rFonts w:ascii="Times New Roman" w:hAnsi="Times New Roman"/>
          <w:color w:val="auto"/>
          <w:sz w:val="24"/>
          <w:szCs w:val="24"/>
          <w:lang w:val="en-GB"/>
        </w:rPr>
        <w:t xml:space="preserve">UN Partner </w:t>
      </w:r>
      <w:r w:rsidR="00D3552D" w:rsidRPr="00A43766">
        <w:rPr>
          <w:rFonts w:ascii="Times New Roman" w:hAnsi="Times New Roman"/>
          <w:color w:val="auto"/>
          <w:sz w:val="24"/>
          <w:szCs w:val="24"/>
          <w:lang w:val="en-GB"/>
        </w:rPr>
        <w:t>shall promptly replace</w:t>
      </w:r>
      <w:r w:rsidR="009645A6" w:rsidRPr="00A43766">
        <w:rPr>
          <w:rFonts w:ascii="Times New Roman" w:hAnsi="Times New Roman"/>
          <w:color w:val="auto"/>
          <w:sz w:val="24"/>
          <w:szCs w:val="24"/>
          <w:lang w:val="en-GB"/>
        </w:rPr>
        <w:t xml:space="preserve"> such member</w:t>
      </w:r>
      <w:r w:rsidR="00D3552D" w:rsidRPr="00A43766">
        <w:rPr>
          <w:rFonts w:ascii="Times New Roman" w:hAnsi="Times New Roman"/>
          <w:color w:val="auto"/>
          <w:sz w:val="24"/>
          <w:szCs w:val="24"/>
          <w:lang w:val="en-GB"/>
        </w:rPr>
        <w:t xml:space="preserve"> with </w:t>
      </w:r>
      <w:r w:rsidR="005D5A0B" w:rsidRPr="00A43766">
        <w:rPr>
          <w:rFonts w:ascii="Times New Roman" w:hAnsi="Times New Roman"/>
          <w:color w:val="auto"/>
          <w:sz w:val="24"/>
          <w:szCs w:val="24"/>
          <w:lang w:val="en-GB"/>
        </w:rPr>
        <w:t xml:space="preserve">another having </w:t>
      </w:r>
      <w:r w:rsidR="00D04EC0" w:rsidRPr="00A43766">
        <w:rPr>
          <w:rFonts w:ascii="Times New Roman" w:hAnsi="Times New Roman"/>
          <w:color w:val="auto"/>
          <w:sz w:val="24"/>
          <w:szCs w:val="24"/>
          <w:lang w:val="en-GB"/>
        </w:rPr>
        <w:t xml:space="preserve">the </w:t>
      </w:r>
      <w:r w:rsidR="009645A6" w:rsidRPr="00A43766">
        <w:rPr>
          <w:rFonts w:ascii="Times New Roman" w:hAnsi="Times New Roman"/>
          <w:color w:val="auto"/>
          <w:sz w:val="24"/>
          <w:szCs w:val="24"/>
          <w:lang w:val="en-GB"/>
        </w:rPr>
        <w:t xml:space="preserve">required </w:t>
      </w:r>
      <w:r w:rsidR="00D3552D" w:rsidRPr="00A43766">
        <w:rPr>
          <w:rFonts w:ascii="Times New Roman" w:hAnsi="Times New Roman"/>
          <w:color w:val="auto"/>
          <w:sz w:val="24"/>
          <w:szCs w:val="24"/>
          <w:lang w:val="en-GB"/>
        </w:rPr>
        <w:t>or better qualifications</w:t>
      </w:r>
      <w:r w:rsidR="009645A6" w:rsidRPr="00A43766">
        <w:rPr>
          <w:rFonts w:ascii="Times New Roman" w:hAnsi="Times New Roman"/>
          <w:color w:val="auto"/>
          <w:sz w:val="24"/>
          <w:szCs w:val="24"/>
          <w:lang w:val="en-GB"/>
        </w:rPr>
        <w:t>. For substitution of Consultants or Contractors</w:t>
      </w:r>
      <w:r w:rsidR="00041481" w:rsidRPr="00A43766">
        <w:rPr>
          <w:rFonts w:ascii="Times New Roman" w:hAnsi="Times New Roman"/>
          <w:color w:val="auto"/>
          <w:sz w:val="24"/>
          <w:szCs w:val="24"/>
          <w:lang w:val="en-GB"/>
        </w:rPr>
        <w:t>’ personnel</w:t>
      </w:r>
      <w:r w:rsidR="009645A6" w:rsidRPr="00A43766">
        <w:rPr>
          <w:rFonts w:ascii="Times New Roman" w:hAnsi="Times New Roman"/>
          <w:color w:val="auto"/>
          <w:sz w:val="24"/>
          <w:szCs w:val="24"/>
          <w:lang w:val="en-GB"/>
        </w:rPr>
        <w:t xml:space="preserve">, where relevant, </w:t>
      </w:r>
      <w:r w:rsidR="00996864">
        <w:rPr>
          <w:rFonts w:ascii="Times New Roman" w:hAnsi="Times New Roman"/>
          <w:color w:val="auto"/>
          <w:sz w:val="24"/>
          <w:szCs w:val="24"/>
          <w:lang w:val="en-GB"/>
        </w:rPr>
        <w:t xml:space="preserve">the </w:t>
      </w:r>
      <w:r w:rsidR="005B40DB" w:rsidRPr="00A43766">
        <w:rPr>
          <w:rFonts w:ascii="Times New Roman" w:hAnsi="Times New Roman"/>
          <w:color w:val="auto"/>
          <w:sz w:val="24"/>
          <w:szCs w:val="24"/>
          <w:lang w:val="en-GB"/>
        </w:rPr>
        <w:t xml:space="preserve">UN Partner </w:t>
      </w:r>
      <w:r w:rsidR="009645A6" w:rsidRPr="00A43766">
        <w:rPr>
          <w:rFonts w:ascii="Times New Roman" w:hAnsi="Times New Roman"/>
          <w:color w:val="auto"/>
          <w:sz w:val="24"/>
          <w:szCs w:val="24"/>
          <w:lang w:val="en-GB"/>
        </w:rPr>
        <w:t xml:space="preserve">will </w:t>
      </w:r>
      <w:r w:rsidR="00D3552D" w:rsidRPr="00A43766">
        <w:rPr>
          <w:rFonts w:ascii="Times New Roman" w:hAnsi="Times New Roman"/>
          <w:color w:val="auto"/>
          <w:sz w:val="24"/>
          <w:szCs w:val="24"/>
          <w:lang w:val="en-GB"/>
        </w:rPr>
        <w:t>submit</w:t>
      </w:r>
      <w:r w:rsidR="00A633DF" w:rsidRPr="00A43766">
        <w:rPr>
          <w:rFonts w:ascii="Times New Roman" w:hAnsi="Times New Roman"/>
          <w:color w:val="auto"/>
          <w:sz w:val="24"/>
          <w:szCs w:val="24"/>
          <w:lang w:val="en-GB"/>
        </w:rPr>
        <w:t xml:space="preserve"> </w:t>
      </w:r>
      <w:r w:rsidR="00D3552D" w:rsidRPr="00A43766">
        <w:rPr>
          <w:rFonts w:ascii="Times New Roman" w:hAnsi="Times New Roman"/>
          <w:color w:val="auto"/>
          <w:sz w:val="24"/>
          <w:szCs w:val="24"/>
          <w:lang w:val="en-GB"/>
        </w:rPr>
        <w:t xml:space="preserve">to the Government a copy of </w:t>
      </w:r>
      <w:r w:rsidR="00D3552D" w:rsidRPr="00996864">
        <w:rPr>
          <w:rFonts w:ascii="Times New Roman" w:hAnsi="Times New Roman"/>
          <w:color w:val="auto"/>
          <w:sz w:val="24"/>
          <w:szCs w:val="24"/>
          <w:lang w:val="en-GB"/>
        </w:rPr>
        <w:t xml:space="preserve">the </w:t>
      </w:r>
      <w:r w:rsidR="00D04EC0" w:rsidRPr="00996864">
        <w:rPr>
          <w:rFonts w:ascii="Times New Roman" w:hAnsi="Times New Roman"/>
          <w:color w:val="auto"/>
          <w:sz w:val="24"/>
          <w:szCs w:val="24"/>
          <w:lang w:val="en-GB"/>
        </w:rPr>
        <w:t>replacement’s</w:t>
      </w:r>
      <w:r w:rsidR="00D3552D" w:rsidRPr="00996864">
        <w:rPr>
          <w:rFonts w:ascii="Times New Roman" w:hAnsi="Times New Roman"/>
          <w:color w:val="auto"/>
          <w:sz w:val="24"/>
          <w:szCs w:val="24"/>
          <w:lang w:val="en-GB"/>
        </w:rPr>
        <w:t xml:space="preserve"> CV</w:t>
      </w:r>
      <w:r w:rsidR="00692CDD" w:rsidRPr="00996864">
        <w:rPr>
          <w:rFonts w:ascii="Times New Roman" w:hAnsi="Times New Roman"/>
          <w:color w:val="auto"/>
          <w:sz w:val="24"/>
          <w:szCs w:val="24"/>
          <w:lang w:val="en-GB"/>
        </w:rPr>
        <w:t xml:space="preserve"> for</w:t>
      </w:r>
      <w:r w:rsidR="001872CA" w:rsidRPr="00996864">
        <w:rPr>
          <w:rFonts w:ascii="Times New Roman" w:hAnsi="Times New Roman"/>
          <w:color w:val="auto"/>
          <w:sz w:val="24"/>
          <w:szCs w:val="24"/>
          <w:lang w:val="en-GB"/>
        </w:rPr>
        <w:t xml:space="preserve"> information</w:t>
      </w:r>
      <w:r w:rsidR="003D19A7" w:rsidRPr="00996864">
        <w:rPr>
          <w:rFonts w:ascii="Times New Roman" w:hAnsi="Times New Roman"/>
          <w:color w:val="auto"/>
          <w:sz w:val="24"/>
          <w:szCs w:val="24"/>
          <w:lang w:val="en-GB"/>
        </w:rPr>
        <w:t>.</w:t>
      </w:r>
    </w:p>
    <w:p w14:paraId="3DD15555" w14:textId="77777777" w:rsidR="002E329E" w:rsidRPr="00041481" w:rsidRDefault="002E329E" w:rsidP="002E329E">
      <w:pPr>
        <w:tabs>
          <w:tab w:val="left" w:pos="630"/>
        </w:tabs>
        <w:rPr>
          <w:sz w:val="24"/>
          <w:szCs w:val="24"/>
        </w:rPr>
      </w:pPr>
    </w:p>
    <w:p w14:paraId="06468146" w14:textId="78CA0718" w:rsidR="00D3552D" w:rsidRPr="00041481" w:rsidRDefault="00D3552D" w:rsidP="00EA31F7">
      <w:pPr>
        <w:pStyle w:val="ListParagraph"/>
        <w:numPr>
          <w:ilvl w:val="0"/>
          <w:numId w:val="21"/>
        </w:numPr>
        <w:tabs>
          <w:tab w:val="left" w:pos="630"/>
          <w:tab w:val="left" w:pos="720"/>
        </w:tabs>
        <w:ind w:left="360"/>
        <w:rPr>
          <w:rFonts w:ascii="Times New Roman" w:hAnsi="Times New Roman"/>
          <w:color w:val="auto"/>
          <w:sz w:val="24"/>
          <w:szCs w:val="24"/>
          <w:u w:val="single"/>
        </w:rPr>
      </w:pPr>
      <w:r w:rsidRPr="00041481">
        <w:rPr>
          <w:rFonts w:ascii="Times New Roman" w:hAnsi="Times New Roman"/>
          <w:color w:val="auto"/>
          <w:sz w:val="24"/>
          <w:szCs w:val="24"/>
        </w:rPr>
        <w:t xml:space="preserve">If the Government </w:t>
      </w:r>
      <w:r w:rsidR="00124506" w:rsidRPr="00041481">
        <w:rPr>
          <w:rFonts w:ascii="Times New Roman" w:hAnsi="Times New Roman"/>
          <w:color w:val="auto"/>
          <w:sz w:val="24"/>
          <w:szCs w:val="24"/>
        </w:rPr>
        <w:t xml:space="preserve">reasonably concludes </w:t>
      </w:r>
      <w:r w:rsidR="00025889" w:rsidRPr="00041481">
        <w:rPr>
          <w:rFonts w:ascii="Times New Roman" w:hAnsi="Times New Roman"/>
          <w:color w:val="auto"/>
          <w:sz w:val="24"/>
          <w:szCs w:val="24"/>
        </w:rPr>
        <w:t xml:space="preserve">that (i) </w:t>
      </w:r>
      <w:r w:rsidRPr="00041481">
        <w:rPr>
          <w:rFonts w:ascii="Times New Roman" w:hAnsi="Times New Roman"/>
          <w:color w:val="auto"/>
          <w:sz w:val="24"/>
          <w:szCs w:val="24"/>
        </w:rPr>
        <w:t xml:space="preserve">any </w:t>
      </w:r>
      <w:r w:rsidR="00A633DF" w:rsidRPr="00041481">
        <w:rPr>
          <w:rFonts w:ascii="Times New Roman" w:hAnsi="Times New Roman"/>
          <w:color w:val="auto"/>
          <w:sz w:val="24"/>
          <w:szCs w:val="24"/>
        </w:rPr>
        <w:t xml:space="preserve">member of </w:t>
      </w:r>
      <w:r w:rsidR="00996864">
        <w:rPr>
          <w:rFonts w:ascii="Times New Roman" w:hAnsi="Times New Roman"/>
          <w:color w:val="auto"/>
          <w:sz w:val="24"/>
          <w:szCs w:val="24"/>
        </w:rPr>
        <w:t xml:space="preserve">the </w:t>
      </w:r>
      <w:r w:rsidR="00A633DF" w:rsidRPr="00041481">
        <w:rPr>
          <w:rFonts w:ascii="Times New Roman" w:hAnsi="Times New Roman"/>
          <w:color w:val="auto"/>
          <w:sz w:val="24"/>
          <w:szCs w:val="24"/>
        </w:rPr>
        <w:t>UN</w:t>
      </w:r>
      <w:r w:rsidR="005B40DB">
        <w:rPr>
          <w:rFonts w:ascii="Times New Roman" w:hAnsi="Times New Roman"/>
          <w:color w:val="auto"/>
          <w:sz w:val="24"/>
          <w:szCs w:val="24"/>
        </w:rPr>
        <w:t xml:space="preserve"> Partner</w:t>
      </w:r>
      <w:r w:rsidR="00A633DF" w:rsidRPr="00041481">
        <w:rPr>
          <w:rFonts w:ascii="Times New Roman" w:hAnsi="Times New Roman"/>
          <w:color w:val="auto"/>
          <w:sz w:val="24"/>
          <w:szCs w:val="24"/>
        </w:rPr>
        <w:t xml:space="preserve">’s team as included in </w:t>
      </w:r>
      <w:r w:rsidR="00A633DF" w:rsidRPr="00996864">
        <w:rPr>
          <w:rFonts w:ascii="Times New Roman" w:hAnsi="Times New Roman"/>
          <w:b/>
          <w:color w:val="auto"/>
          <w:sz w:val="24"/>
          <w:szCs w:val="24"/>
        </w:rPr>
        <w:t>Annex I</w:t>
      </w:r>
      <w:r w:rsidR="00A633DF" w:rsidRPr="00041481">
        <w:rPr>
          <w:rFonts w:ascii="Times New Roman" w:hAnsi="Times New Roman"/>
          <w:color w:val="auto"/>
          <w:sz w:val="24"/>
          <w:szCs w:val="24"/>
        </w:rPr>
        <w:t xml:space="preserve"> has</w:t>
      </w:r>
      <w:r w:rsidRPr="00041481">
        <w:rPr>
          <w:rFonts w:ascii="Times New Roman" w:hAnsi="Times New Roman"/>
          <w:color w:val="auto"/>
          <w:sz w:val="24"/>
          <w:szCs w:val="24"/>
        </w:rPr>
        <w:t xml:space="preserve"> engaged in serious misconduct or (ii) the performance of any of the </w:t>
      </w:r>
      <w:r w:rsidR="005B40DB">
        <w:rPr>
          <w:rFonts w:ascii="Times New Roman" w:hAnsi="Times New Roman"/>
          <w:color w:val="auto"/>
          <w:sz w:val="24"/>
          <w:szCs w:val="24"/>
        </w:rPr>
        <w:t xml:space="preserve">team </w:t>
      </w:r>
      <w:r w:rsidR="00A633DF" w:rsidRPr="00041481">
        <w:rPr>
          <w:rFonts w:ascii="Times New Roman" w:hAnsi="Times New Roman"/>
          <w:color w:val="auto"/>
          <w:sz w:val="24"/>
          <w:szCs w:val="24"/>
        </w:rPr>
        <w:t xml:space="preserve">members </w:t>
      </w:r>
      <w:r w:rsidR="00025889" w:rsidRPr="00041481">
        <w:rPr>
          <w:rFonts w:ascii="Times New Roman" w:hAnsi="Times New Roman"/>
          <w:color w:val="auto"/>
          <w:sz w:val="24"/>
          <w:szCs w:val="24"/>
        </w:rPr>
        <w:t>is unsatisfactory</w:t>
      </w:r>
      <w:r w:rsidRPr="00041481">
        <w:rPr>
          <w:rFonts w:ascii="Times New Roman" w:hAnsi="Times New Roman"/>
          <w:color w:val="auto"/>
          <w:sz w:val="24"/>
          <w:szCs w:val="24"/>
        </w:rPr>
        <w:t>,</w:t>
      </w:r>
      <w:r w:rsidR="004935B2" w:rsidRPr="00041481">
        <w:rPr>
          <w:rFonts w:ascii="Times New Roman" w:hAnsi="Times New Roman"/>
          <w:color w:val="auto"/>
          <w:sz w:val="24"/>
          <w:szCs w:val="24"/>
        </w:rPr>
        <w:t xml:space="preserve"> then the Government shall promptly share the sufficiently detailed information with </w:t>
      </w:r>
      <w:r w:rsidR="00996864">
        <w:rPr>
          <w:rFonts w:ascii="Times New Roman" w:hAnsi="Times New Roman"/>
          <w:color w:val="auto"/>
          <w:sz w:val="24"/>
          <w:szCs w:val="24"/>
        </w:rPr>
        <w:t xml:space="preserve">the </w:t>
      </w:r>
      <w:r w:rsidR="005B40DB" w:rsidRPr="00041481">
        <w:rPr>
          <w:rFonts w:ascii="Times New Roman" w:hAnsi="Times New Roman"/>
          <w:color w:val="auto"/>
          <w:sz w:val="24"/>
          <w:szCs w:val="24"/>
        </w:rPr>
        <w:t>UN</w:t>
      </w:r>
      <w:r w:rsidR="005B40DB">
        <w:rPr>
          <w:rFonts w:ascii="Times New Roman" w:hAnsi="Times New Roman"/>
          <w:color w:val="auto"/>
          <w:sz w:val="24"/>
          <w:szCs w:val="24"/>
        </w:rPr>
        <w:t xml:space="preserve"> Partner</w:t>
      </w:r>
      <w:r w:rsidR="005B40DB" w:rsidRPr="00041481">
        <w:rPr>
          <w:rFonts w:ascii="Times New Roman" w:hAnsi="Times New Roman"/>
          <w:color w:val="auto"/>
          <w:sz w:val="24"/>
          <w:szCs w:val="24"/>
        </w:rPr>
        <w:t xml:space="preserve"> </w:t>
      </w:r>
      <w:r w:rsidR="004935B2" w:rsidRPr="00041481">
        <w:rPr>
          <w:rFonts w:ascii="Times New Roman" w:hAnsi="Times New Roman"/>
          <w:color w:val="auto"/>
          <w:sz w:val="24"/>
          <w:szCs w:val="24"/>
        </w:rPr>
        <w:t>specifying the grounds therefore. If</w:t>
      </w:r>
      <w:r w:rsidR="00A96430" w:rsidRPr="00041481">
        <w:rPr>
          <w:rFonts w:ascii="Times New Roman" w:hAnsi="Times New Roman"/>
          <w:color w:val="auto"/>
          <w:sz w:val="24"/>
          <w:szCs w:val="24"/>
        </w:rPr>
        <w:t>,</w:t>
      </w:r>
      <w:r w:rsidRPr="00041481">
        <w:rPr>
          <w:rFonts w:ascii="Times New Roman" w:hAnsi="Times New Roman"/>
          <w:color w:val="auto"/>
          <w:sz w:val="24"/>
          <w:szCs w:val="24"/>
        </w:rPr>
        <w:t xml:space="preserve"> </w:t>
      </w:r>
      <w:r w:rsidR="004935B2" w:rsidRPr="00041481">
        <w:rPr>
          <w:rFonts w:ascii="Times New Roman" w:hAnsi="Times New Roman"/>
          <w:color w:val="auto"/>
          <w:sz w:val="24"/>
          <w:szCs w:val="24"/>
        </w:rPr>
        <w:t xml:space="preserve">after receiving the Government’s written request, </w:t>
      </w:r>
      <w:r w:rsidR="00996864">
        <w:rPr>
          <w:rFonts w:ascii="Times New Roman" w:hAnsi="Times New Roman"/>
          <w:color w:val="auto"/>
          <w:sz w:val="24"/>
          <w:szCs w:val="24"/>
        </w:rPr>
        <w:t xml:space="preserve">the </w:t>
      </w:r>
      <w:r w:rsidR="005B40DB" w:rsidRPr="00041481">
        <w:rPr>
          <w:rFonts w:ascii="Times New Roman" w:hAnsi="Times New Roman"/>
          <w:color w:val="auto"/>
          <w:sz w:val="24"/>
          <w:szCs w:val="24"/>
        </w:rPr>
        <w:t>UN</w:t>
      </w:r>
      <w:r w:rsidR="005B40DB">
        <w:rPr>
          <w:rFonts w:ascii="Times New Roman" w:hAnsi="Times New Roman"/>
          <w:color w:val="auto"/>
          <w:sz w:val="24"/>
          <w:szCs w:val="24"/>
        </w:rPr>
        <w:t xml:space="preserve"> Partner</w:t>
      </w:r>
      <w:r w:rsidR="005B40DB" w:rsidRPr="00041481">
        <w:rPr>
          <w:rFonts w:ascii="Times New Roman" w:hAnsi="Times New Roman"/>
          <w:color w:val="auto"/>
          <w:sz w:val="24"/>
          <w:szCs w:val="24"/>
        </w:rPr>
        <w:t xml:space="preserve"> </w:t>
      </w:r>
      <w:r w:rsidR="004935B2" w:rsidRPr="00041481">
        <w:rPr>
          <w:rFonts w:ascii="Times New Roman" w:hAnsi="Times New Roman"/>
          <w:color w:val="auto"/>
          <w:sz w:val="24"/>
          <w:szCs w:val="24"/>
        </w:rPr>
        <w:t xml:space="preserve">investigates </w:t>
      </w:r>
      <w:r w:rsidR="00D60B9A" w:rsidRPr="00041481">
        <w:rPr>
          <w:rFonts w:ascii="Times New Roman" w:hAnsi="Times New Roman"/>
          <w:color w:val="auto"/>
          <w:sz w:val="24"/>
          <w:szCs w:val="24"/>
        </w:rPr>
        <w:t xml:space="preserve">the alleged misconduct or reviews the alleged unsatisfactory performance </w:t>
      </w:r>
      <w:r w:rsidR="004935B2" w:rsidRPr="00041481">
        <w:rPr>
          <w:rFonts w:ascii="Times New Roman" w:hAnsi="Times New Roman"/>
          <w:color w:val="auto"/>
          <w:sz w:val="24"/>
          <w:szCs w:val="24"/>
        </w:rPr>
        <w:t>and</w:t>
      </w:r>
      <w:r w:rsidR="002E329E" w:rsidRPr="00041481">
        <w:rPr>
          <w:rFonts w:ascii="Times New Roman" w:hAnsi="Times New Roman"/>
          <w:color w:val="auto"/>
          <w:sz w:val="24"/>
          <w:szCs w:val="24"/>
        </w:rPr>
        <w:t xml:space="preserve"> concludes </w:t>
      </w:r>
      <w:r w:rsidR="004935B2" w:rsidRPr="00041481">
        <w:rPr>
          <w:rFonts w:ascii="Times New Roman" w:hAnsi="Times New Roman"/>
          <w:color w:val="auto"/>
          <w:sz w:val="24"/>
          <w:szCs w:val="24"/>
        </w:rPr>
        <w:t xml:space="preserve">that the misconduct and/or the dissatisfaction with the performance of the </w:t>
      </w:r>
      <w:r w:rsidR="00D60B9A" w:rsidRPr="00041481">
        <w:rPr>
          <w:rFonts w:ascii="Times New Roman" w:hAnsi="Times New Roman"/>
          <w:color w:val="auto"/>
          <w:sz w:val="24"/>
          <w:szCs w:val="24"/>
        </w:rPr>
        <w:t xml:space="preserve">team member </w:t>
      </w:r>
      <w:r w:rsidR="004935B2" w:rsidRPr="00041481">
        <w:rPr>
          <w:rFonts w:ascii="Times New Roman" w:hAnsi="Times New Roman"/>
          <w:color w:val="auto"/>
          <w:sz w:val="24"/>
          <w:szCs w:val="24"/>
        </w:rPr>
        <w:t xml:space="preserve">justifies his/her replacement, </w:t>
      </w:r>
      <w:r w:rsidR="00996864">
        <w:rPr>
          <w:rFonts w:ascii="Times New Roman" w:hAnsi="Times New Roman"/>
          <w:color w:val="auto"/>
          <w:sz w:val="24"/>
          <w:szCs w:val="24"/>
        </w:rPr>
        <w:t xml:space="preserve">the </w:t>
      </w:r>
      <w:r w:rsidR="003823C5" w:rsidRPr="00041481">
        <w:rPr>
          <w:rFonts w:ascii="Times New Roman" w:hAnsi="Times New Roman"/>
          <w:color w:val="auto"/>
          <w:sz w:val="24"/>
          <w:szCs w:val="24"/>
        </w:rPr>
        <w:t>UN</w:t>
      </w:r>
      <w:r w:rsidR="003823C5">
        <w:rPr>
          <w:rFonts w:ascii="Times New Roman" w:hAnsi="Times New Roman"/>
          <w:color w:val="auto"/>
          <w:sz w:val="24"/>
          <w:szCs w:val="24"/>
        </w:rPr>
        <w:t xml:space="preserve"> Partner </w:t>
      </w:r>
      <w:r w:rsidR="004935B2" w:rsidRPr="00041481">
        <w:rPr>
          <w:rFonts w:ascii="Times New Roman" w:hAnsi="Times New Roman"/>
          <w:color w:val="auto"/>
          <w:sz w:val="24"/>
          <w:szCs w:val="24"/>
        </w:rPr>
        <w:t xml:space="preserve">will proceed </w:t>
      </w:r>
      <w:r w:rsidR="008B25C7" w:rsidRPr="00041481">
        <w:rPr>
          <w:rFonts w:ascii="Times New Roman" w:hAnsi="Times New Roman"/>
          <w:color w:val="auto"/>
          <w:sz w:val="24"/>
          <w:szCs w:val="24"/>
        </w:rPr>
        <w:t xml:space="preserve">with </w:t>
      </w:r>
      <w:r w:rsidRPr="00041481">
        <w:rPr>
          <w:rFonts w:ascii="Times New Roman" w:hAnsi="Times New Roman"/>
          <w:color w:val="auto"/>
          <w:sz w:val="24"/>
          <w:szCs w:val="24"/>
        </w:rPr>
        <w:t xml:space="preserve">a replacement </w:t>
      </w:r>
      <w:r w:rsidR="008B25C7" w:rsidRPr="00041481">
        <w:rPr>
          <w:rFonts w:ascii="Times New Roman" w:hAnsi="Times New Roman"/>
          <w:color w:val="auto"/>
          <w:sz w:val="24"/>
          <w:szCs w:val="24"/>
        </w:rPr>
        <w:t xml:space="preserve">within the timeframe </w:t>
      </w:r>
      <w:r w:rsidR="00725E28" w:rsidRPr="00041481">
        <w:rPr>
          <w:rFonts w:ascii="Times New Roman" w:hAnsi="Times New Roman"/>
          <w:color w:val="auto"/>
          <w:sz w:val="24"/>
          <w:szCs w:val="24"/>
        </w:rPr>
        <w:t xml:space="preserve">that is in line with the </w:t>
      </w:r>
      <w:r w:rsidR="008B25C7" w:rsidRPr="00041481">
        <w:rPr>
          <w:rFonts w:ascii="Times New Roman" w:hAnsi="Times New Roman"/>
          <w:color w:val="auto"/>
          <w:sz w:val="24"/>
          <w:szCs w:val="24"/>
        </w:rPr>
        <w:t xml:space="preserve">implementation </w:t>
      </w:r>
      <w:r w:rsidR="00725E28" w:rsidRPr="00041481">
        <w:rPr>
          <w:rFonts w:ascii="Times New Roman" w:hAnsi="Times New Roman"/>
          <w:color w:val="auto"/>
          <w:sz w:val="24"/>
          <w:szCs w:val="24"/>
        </w:rPr>
        <w:t xml:space="preserve">schedule </w:t>
      </w:r>
      <w:r w:rsidR="008B25C7" w:rsidRPr="00041481">
        <w:rPr>
          <w:rFonts w:ascii="Times New Roman" w:hAnsi="Times New Roman"/>
          <w:color w:val="auto"/>
          <w:sz w:val="24"/>
          <w:szCs w:val="24"/>
        </w:rPr>
        <w:t>of this Agreement</w:t>
      </w:r>
      <w:r w:rsidR="002E329E" w:rsidRPr="00041481">
        <w:rPr>
          <w:rFonts w:ascii="Times New Roman" w:hAnsi="Times New Roman"/>
          <w:color w:val="auto"/>
          <w:sz w:val="24"/>
          <w:szCs w:val="24"/>
        </w:rPr>
        <w:t xml:space="preserve">, subject to </w:t>
      </w:r>
      <w:r w:rsidR="00996864">
        <w:rPr>
          <w:rFonts w:ascii="Times New Roman" w:hAnsi="Times New Roman"/>
          <w:color w:val="auto"/>
          <w:sz w:val="24"/>
          <w:szCs w:val="24"/>
        </w:rPr>
        <w:t xml:space="preserve">the </w:t>
      </w:r>
      <w:r w:rsidR="003823C5" w:rsidRPr="00041481">
        <w:rPr>
          <w:rFonts w:ascii="Times New Roman" w:hAnsi="Times New Roman"/>
          <w:color w:val="auto"/>
          <w:sz w:val="24"/>
          <w:szCs w:val="24"/>
        </w:rPr>
        <w:t>UN</w:t>
      </w:r>
      <w:r w:rsidR="003823C5">
        <w:rPr>
          <w:rFonts w:ascii="Times New Roman" w:hAnsi="Times New Roman"/>
          <w:color w:val="auto"/>
          <w:sz w:val="24"/>
          <w:szCs w:val="24"/>
        </w:rPr>
        <w:t xml:space="preserve"> Partner</w:t>
      </w:r>
      <w:r w:rsidR="003823C5" w:rsidRPr="00041481">
        <w:rPr>
          <w:rFonts w:ascii="Times New Roman" w:hAnsi="Times New Roman"/>
          <w:color w:val="auto"/>
          <w:sz w:val="24"/>
          <w:szCs w:val="24"/>
        </w:rPr>
        <w:t xml:space="preserve">’s </w:t>
      </w:r>
      <w:r w:rsidR="002E329E" w:rsidRPr="00041481">
        <w:rPr>
          <w:rFonts w:ascii="Times New Roman" w:hAnsi="Times New Roman"/>
          <w:color w:val="auto"/>
          <w:sz w:val="24"/>
          <w:szCs w:val="24"/>
        </w:rPr>
        <w:t>regulations, rules, policies and procedures</w:t>
      </w:r>
      <w:r w:rsidR="008B25C7" w:rsidRPr="00041481">
        <w:rPr>
          <w:rFonts w:ascii="Times New Roman" w:hAnsi="Times New Roman"/>
          <w:color w:val="auto"/>
          <w:sz w:val="24"/>
          <w:szCs w:val="24"/>
        </w:rPr>
        <w:t>.</w:t>
      </w:r>
      <w:r w:rsidR="00180E77" w:rsidRPr="00041481">
        <w:rPr>
          <w:rFonts w:ascii="Times New Roman" w:hAnsi="Times New Roman"/>
          <w:color w:val="auto"/>
          <w:sz w:val="24"/>
          <w:szCs w:val="24"/>
        </w:rPr>
        <w:t xml:space="preserve"> </w:t>
      </w:r>
    </w:p>
    <w:p w14:paraId="0B063AF4" w14:textId="77777777" w:rsidR="00167CA0" w:rsidRDefault="00167CA0" w:rsidP="009D2678">
      <w:pPr>
        <w:ind w:hanging="200"/>
        <w:jc w:val="center"/>
        <w:rPr>
          <w:b/>
          <w:sz w:val="24"/>
          <w:szCs w:val="24"/>
          <w:u w:val="single"/>
        </w:rPr>
      </w:pPr>
    </w:p>
    <w:p w14:paraId="59DA074F" w14:textId="076FDF24" w:rsidR="00D3552D" w:rsidRPr="00FC2623" w:rsidRDefault="00041481" w:rsidP="009D2678">
      <w:pPr>
        <w:ind w:hanging="200"/>
        <w:jc w:val="center"/>
        <w:rPr>
          <w:b/>
          <w:sz w:val="24"/>
          <w:szCs w:val="24"/>
        </w:rPr>
      </w:pPr>
      <w:r w:rsidRPr="00FC2623">
        <w:rPr>
          <w:b/>
          <w:sz w:val="24"/>
          <w:szCs w:val="24"/>
        </w:rPr>
        <w:t>INTELLECTUAL PROPERTY AND PROPRIETARY RIGHTS</w:t>
      </w:r>
    </w:p>
    <w:p w14:paraId="2EE53D62" w14:textId="77777777" w:rsidR="009D2678" w:rsidRPr="00FC2623" w:rsidRDefault="009D2678" w:rsidP="008C366E">
      <w:pPr>
        <w:pStyle w:val="ListParagraph"/>
        <w:ind w:left="0"/>
        <w:rPr>
          <w:rFonts w:ascii="Times New Roman" w:hAnsi="Times New Roman"/>
          <w:color w:val="auto"/>
          <w:sz w:val="24"/>
          <w:szCs w:val="24"/>
        </w:rPr>
      </w:pPr>
    </w:p>
    <w:p w14:paraId="26492F4A" w14:textId="4A11199E" w:rsidR="00D3552D" w:rsidRPr="00041481" w:rsidRDefault="008C366E" w:rsidP="00EA31F7">
      <w:pPr>
        <w:pStyle w:val="ListParagraph"/>
        <w:numPr>
          <w:ilvl w:val="0"/>
          <w:numId w:val="21"/>
        </w:numPr>
        <w:ind w:left="360"/>
        <w:rPr>
          <w:rFonts w:ascii="Times New Roman" w:hAnsi="Times New Roman"/>
          <w:color w:val="000000"/>
          <w:sz w:val="24"/>
          <w:szCs w:val="24"/>
        </w:rPr>
      </w:pPr>
      <w:r w:rsidRPr="00041481">
        <w:rPr>
          <w:rFonts w:ascii="Times New Roman" w:hAnsi="Times New Roman"/>
          <w:color w:val="000000"/>
          <w:sz w:val="24"/>
          <w:szCs w:val="24"/>
        </w:rPr>
        <w:t xml:space="preserve">Each Party shall retain full and sole ownership of its preexisting copyright, patent rights and other proprietary rights. All copyright, patent rights and other proprietary rights in plans, drawings, specifications, designs, reports, other documents and discoveries developed or prepared by </w:t>
      </w:r>
      <w:r w:rsidR="00996864">
        <w:rPr>
          <w:rFonts w:ascii="Times New Roman" w:hAnsi="Times New Roman"/>
          <w:color w:val="000000"/>
          <w:sz w:val="24"/>
          <w:szCs w:val="24"/>
        </w:rPr>
        <w:t xml:space="preserve">the </w:t>
      </w:r>
      <w:r w:rsidR="003823C5">
        <w:rPr>
          <w:rFonts w:ascii="Times New Roman" w:hAnsi="Times New Roman"/>
          <w:color w:val="000000"/>
          <w:sz w:val="24"/>
          <w:szCs w:val="24"/>
        </w:rPr>
        <w:t>UN Partner</w:t>
      </w:r>
      <w:r w:rsidR="003823C5" w:rsidRPr="00041481">
        <w:rPr>
          <w:rFonts w:ascii="Times New Roman" w:hAnsi="Times New Roman"/>
          <w:color w:val="000000"/>
          <w:sz w:val="24"/>
          <w:szCs w:val="24"/>
        </w:rPr>
        <w:t xml:space="preserve"> </w:t>
      </w:r>
      <w:r w:rsidRPr="00041481">
        <w:rPr>
          <w:rFonts w:ascii="Times New Roman" w:hAnsi="Times New Roman"/>
          <w:color w:val="000000"/>
          <w:sz w:val="24"/>
          <w:szCs w:val="24"/>
        </w:rPr>
        <w:t xml:space="preserve">under this Agreement shall </w:t>
      </w:r>
      <w:r w:rsidRPr="00041481">
        <w:rPr>
          <w:rFonts w:ascii="Times New Roman" w:hAnsi="Times New Roman"/>
          <w:color w:val="000000"/>
          <w:sz w:val="24"/>
          <w:szCs w:val="24"/>
        </w:rPr>
        <w:lastRenderedPageBreak/>
        <w:t xml:space="preserve">belong to </w:t>
      </w:r>
      <w:r w:rsidR="00996864">
        <w:rPr>
          <w:rFonts w:ascii="Times New Roman" w:hAnsi="Times New Roman"/>
          <w:color w:val="000000"/>
          <w:sz w:val="24"/>
          <w:szCs w:val="24"/>
        </w:rPr>
        <w:t xml:space="preserve">the </w:t>
      </w:r>
      <w:r w:rsidR="003823C5" w:rsidRPr="00041481">
        <w:rPr>
          <w:rFonts w:ascii="Times New Roman" w:hAnsi="Times New Roman"/>
          <w:color w:val="000000"/>
          <w:sz w:val="24"/>
          <w:szCs w:val="24"/>
        </w:rPr>
        <w:t>UN</w:t>
      </w:r>
      <w:r w:rsidR="003823C5">
        <w:rPr>
          <w:rFonts w:ascii="Times New Roman" w:hAnsi="Times New Roman"/>
          <w:color w:val="000000"/>
          <w:sz w:val="24"/>
          <w:szCs w:val="24"/>
        </w:rPr>
        <w:t xml:space="preserve"> Partner</w:t>
      </w:r>
      <w:r w:rsidRPr="00041481">
        <w:rPr>
          <w:rFonts w:ascii="Times New Roman" w:hAnsi="Times New Roman"/>
          <w:color w:val="000000"/>
          <w:sz w:val="24"/>
          <w:szCs w:val="24"/>
        </w:rPr>
        <w:t xml:space="preserve">. </w:t>
      </w:r>
      <w:r w:rsidR="00996864">
        <w:rPr>
          <w:rFonts w:ascii="Times New Roman" w:hAnsi="Times New Roman"/>
          <w:color w:val="000000"/>
          <w:sz w:val="24"/>
          <w:szCs w:val="24"/>
        </w:rPr>
        <w:t xml:space="preserve">The </w:t>
      </w:r>
      <w:r w:rsidR="003823C5" w:rsidRPr="00041481">
        <w:rPr>
          <w:rFonts w:ascii="Times New Roman" w:hAnsi="Times New Roman"/>
          <w:color w:val="000000"/>
          <w:sz w:val="24"/>
          <w:szCs w:val="24"/>
        </w:rPr>
        <w:t>UN</w:t>
      </w:r>
      <w:r w:rsidR="003823C5">
        <w:rPr>
          <w:rFonts w:ascii="Times New Roman" w:hAnsi="Times New Roman"/>
          <w:color w:val="000000"/>
          <w:sz w:val="24"/>
          <w:szCs w:val="24"/>
        </w:rPr>
        <w:t xml:space="preserve"> Partner</w:t>
      </w:r>
      <w:r w:rsidR="003823C5" w:rsidRPr="00041481">
        <w:rPr>
          <w:rFonts w:ascii="Times New Roman" w:hAnsi="Times New Roman"/>
          <w:color w:val="000000"/>
          <w:sz w:val="24"/>
          <w:szCs w:val="24"/>
        </w:rPr>
        <w:t xml:space="preserve"> </w:t>
      </w:r>
      <w:r w:rsidRPr="00041481">
        <w:rPr>
          <w:rFonts w:ascii="Times New Roman" w:hAnsi="Times New Roman"/>
          <w:color w:val="000000"/>
          <w:sz w:val="24"/>
          <w:szCs w:val="24"/>
        </w:rPr>
        <w:t xml:space="preserve">herewith grants to the Government a perpetual, non-revocable, royalty-free, transferable (including the right to sub-license), fully paid-up, non-exclusive license to copy, distribute and use any such copyright, patent rights and other proprietary rights within </w:t>
      </w:r>
      <w:r w:rsidR="0030508F" w:rsidRPr="00041481">
        <w:rPr>
          <w:rFonts w:ascii="Times New Roman" w:hAnsi="Times New Roman"/>
          <w:color w:val="000000"/>
          <w:sz w:val="24"/>
          <w:szCs w:val="24"/>
        </w:rPr>
        <w:t>the Government’s</w:t>
      </w:r>
      <w:r w:rsidR="00D86A4A" w:rsidRPr="00041481">
        <w:rPr>
          <w:rFonts w:ascii="Times New Roman" w:hAnsi="Times New Roman"/>
          <w:color w:val="000000"/>
          <w:sz w:val="24"/>
          <w:szCs w:val="24"/>
        </w:rPr>
        <w:t xml:space="preserve"> territory</w:t>
      </w:r>
      <w:r w:rsidRPr="00041481">
        <w:rPr>
          <w:rFonts w:ascii="Times New Roman" w:hAnsi="Times New Roman"/>
          <w:color w:val="000000"/>
          <w:sz w:val="24"/>
          <w:szCs w:val="24"/>
        </w:rPr>
        <w:t>.</w:t>
      </w:r>
    </w:p>
    <w:p w14:paraId="7F09C02F" w14:textId="77777777" w:rsidR="008C366E" w:rsidRPr="008C366E" w:rsidRDefault="008C366E" w:rsidP="008C366E">
      <w:pPr>
        <w:pStyle w:val="ListParagraph"/>
        <w:ind w:left="360"/>
        <w:rPr>
          <w:b/>
          <w:sz w:val="24"/>
        </w:rPr>
      </w:pPr>
    </w:p>
    <w:p w14:paraId="60A7F8A1" w14:textId="6D25E621" w:rsidR="00D3552D" w:rsidRPr="009366EF" w:rsidRDefault="00041481" w:rsidP="009D2678">
      <w:pPr>
        <w:jc w:val="center"/>
        <w:rPr>
          <w:b/>
          <w:sz w:val="24"/>
        </w:rPr>
      </w:pPr>
      <w:r w:rsidRPr="009366EF">
        <w:rPr>
          <w:b/>
          <w:sz w:val="24"/>
        </w:rPr>
        <w:t>MATERIALS AND EQUIPMENT</w:t>
      </w:r>
    </w:p>
    <w:p w14:paraId="26FA3505" w14:textId="77777777" w:rsidR="00D3552D" w:rsidRPr="00F47164" w:rsidRDefault="00D3552D" w:rsidP="007E66D6">
      <w:pPr>
        <w:pStyle w:val="BodyTextIndent"/>
        <w:tabs>
          <w:tab w:val="clear" w:pos="-1262"/>
          <w:tab w:val="clear" w:pos="-720"/>
          <w:tab w:val="clear" w:pos="240"/>
        </w:tabs>
        <w:rPr>
          <w:rFonts w:ascii="Times New Roman" w:hAnsi="Times New Roman"/>
          <w:sz w:val="24"/>
        </w:rPr>
      </w:pPr>
    </w:p>
    <w:p w14:paraId="167609CE" w14:textId="238F0B12" w:rsidR="00AB524B" w:rsidRPr="00066305" w:rsidRDefault="00D3552D" w:rsidP="00EA31F7">
      <w:pPr>
        <w:pStyle w:val="BodyTextIndent"/>
        <w:numPr>
          <w:ilvl w:val="0"/>
          <w:numId w:val="21"/>
        </w:numPr>
        <w:tabs>
          <w:tab w:val="clear" w:pos="-1262"/>
          <w:tab w:val="clear" w:pos="-720"/>
          <w:tab w:val="clear" w:pos="240"/>
        </w:tabs>
        <w:ind w:left="360"/>
        <w:rPr>
          <w:rFonts w:ascii="Times New Roman" w:hAnsi="Times New Roman"/>
          <w:sz w:val="24"/>
        </w:rPr>
      </w:pPr>
      <w:r w:rsidRPr="00FD6E09">
        <w:rPr>
          <w:rFonts w:ascii="Times New Roman" w:hAnsi="Times New Roman"/>
          <w:sz w:val="24"/>
        </w:rPr>
        <w:t xml:space="preserve">The purchase by </w:t>
      </w:r>
      <w:r w:rsidR="00996864">
        <w:rPr>
          <w:rFonts w:ascii="Times New Roman" w:hAnsi="Times New Roman"/>
          <w:sz w:val="24"/>
        </w:rPr>
        <w:t xml:space="preserve">the </w:t>
      </w:r>
      <w:r w:rsidR="005A1AFA">
        <w:rPr>
          <w:rFonts w:ascii="Times New Roman" w:hAnsi="Times New Roman"/>
          <w:sz w:val="24"/>
        </w:rPr>
        <w:t>UN Partner</w:t>
      </w:r>
      <w:r w:rsidRPr="00FD6E09">
        <w:rPr>
          <w:rFonts w:ascii="Times New Roman" w:hAnsi="Times New Roman"/>
          <w:sz w:val="24"/>
        </w:rPr>
        <w:t xml:space="preserve"> of any </w:t>
      </w:r>
      <w:r w:rsidR="00AB524B">
        <w:rPr>
          <w:rFonts w:ascii="Times New Roman" w:hAnsi="Times New Roman"/>
          <w:sz w:val="24"/>
        </w:rPr>
        <w:t xml:space="preserve">supplies </w:t>
      </w:r>
      <w:r w:rsidR="0014667C">
        <w:rPr>
          <w:rFonts w:ascii="Times New Roman" w:hAnsi="Times New Roman"/>
          <w:sz w:val="24"/>
        </w:rPr>
        <w:t>and equipment</w:t>
      </w:r>
      <w:r w:rsidR="005A1AFA">
        <w:rPr>
          <w:rFonts w:ascii="Times New Roman" w:hAnsi="Times New Roman"/>
          <w:sz w:val="24"/>
        </w:rPr>
        <w:t xml:space="preserve"> </w:t>
      </w:r>
      <w:r w:rsidRPr="00FD6E09">
        <w:rPr>
          <w:rFonts w:ascii="Times New Roman" w:hAnsi="Times New Roman"/>
          <w:sz w:val="24"/>
        </w:rPr>
        <w:t xml:space="preserve">that are necessary </w:t>
      </w:r>
      <w:r w:rsidR="005A1AFA">
        <w:rPr>
          <w:rFonts w:ascii="Times New Roman" w:hAnsi="Times New Roman"/>
          <w:sz w:val="24"/>
        </w:rPr>
        <w:t xml:space="preserve">for </w:t>
      </w:r>
      <w:r w:rsidR="00996864">
        <w:rPr>
          <w:rFonts w:ascii="Times New Roman" w:hAnsi="Times New Roman"/>
          <w:sz w:val="24"/>
        </w:rPr>
        <w:t xml:space="preserve">the </w:t>
      </w:r>
      <w:r w:rsidR="005A1AFA">
        <w:rPr>
          <w:rFonts w:ascii="Times New Roman" w:hAnsi="Times New Roman"/>
          <w:sz w:val="24"/>
        </w:rPr>
        <w:t xml:space="preserve">UN Partner’s team </w:t>
      </w:r>
      <w:r w:rsidRPr="00FD6E09">
        <w:rPr>
          <w:rFonts w:ascii="Times New Roman" w:hAnsi="Times New Roman"/>
          <w:sz w:val="24"/>
        </w:rPr>
        <w:t>to provide the Technical Assistance</w:t>
      </w:r>
      <w:r w:rsidR="005A1AFA">
        <w:rPr>
          <w:rFonts w:ascii="Times New Roman" w:hAnsi="Times New Roman"/>
          <w:sz w:val="24"/>
        </w:rPr>
        <w:t xml:space="preserve"> and</w:t>
      </w:r>
      <w:r w:rsidRPr="00FD6E09">
        <w:rPr>
          <w:rFonts w:ascii="Times New Roman" w:hAnsi="Times New Roman"/>
          <w:sz w:val="24"/>
        </w:rPr>
        <w:t xml:space="preserve"> using </w:t>
      </w:r>
      <w:r w:rsidR="005A1AFA">
        <w:rPr>
          <w:rFonts w:ascii="Times New Roman" w:hAnsi="Times New Roman"/>
          <w:sz w:val="24"/>
        </w:rPr>
        <w:t xml:space="preserve">the </w:t>
      </w:r>
      <w:r w:rsidRPr="00FD6E09">
        <w:rPr>
          <w:rFonts w:ascii="Times New Roman" w:hAnsi="Times New Roman"/>
          <w:sz w:val="24"/>
        </w:rPr>
        <w:t>funds provided by the Government under this Agreement</w:t>
      </w:r>
      <w:r w:rsidR="0014667C">
        <w:rPr>
          <w:rFonts w:ascii="Times New Roman" w:hAnsi="Times New Roman"/>
          <w:sz w:val="24"/>
        </w:rPr>
        <w:t xml:space="preserve"> </w:t>
      </w:r>
      <w:r w:rsidRPr="00FD6E09">
        <w:rPr>
          <w:rFonts w:ascii="Times New Roman" w:hAnsi="Times New Roman"/>
          <w:sz w:val="24"/>
        </w:rPr>
        <w:t xml:space="preserve">will be done according to </w:t>
      </w:r>
      <w:r w:rsidR="00996864">
        <w:rPr>
          <w:rFonts w:ascii="Times New Roman" w:hAnsi="Times New Roman"/>
          <w:sz w:val="24"/>
        </w:rPr>
        <w:t xml:space="preserve">the </w:t>
      </w:r>
      <w:r w:rsidR="00BE4242">
        <w:rPr>
          <w:rFonts w:ascii="Times New Roman" w:hAnsi="Times New Roman"/>
          <w:sz w:val="24"/>
        </w:rPr>
        <w:t>UN</w:t>
      </w:r>
      <w:r w:rsidR="005A1AFA">
        <w:rPr>
          <w:rFonts w:ascii="Times New Roman" w:hAnsi="Times New Roman"/>
          <w:sz w:val="24"/>
        </w:rPr>
        <w:t xml:space="preserve"> Partner</w:t>
      </w:r>
      <w:r w:rsidRPr="00FD6E09">
        <w:rPr>
          <w:rFonts w:ascii="Times New Roman" w:hAnsi="Times New Roman"/>
          <w:sz w:val="24"/>
        </w:rPr>
        <w:t xml:space="preserve">’s established </w:t>
      </w:r>
      <w:r w:rsidR="002C0CD0">
        <w:rPr>
          <w:rFonts w:ascii="Times New Roman" w:hAnsi="Times New Roman"/>
          <w:sz w:val="24"/>
        </w:rPr>
        <w:t xml:space="preserve">regulations, </w:t>
      </w:r>
      <w:r w:rsidRPr="00FD6E09">
        <w:rPr>
          <w:rFonts w:ascii="Times New Roman" w:hAnsi="Times New Roman"/>
          <w:sz w:val="24"/>
        </w:rPr>
        <w:t>rules, policies and procedures.</w:t>
      </w:r>
      <w:r w:rsidR="00A12CCD">
        <w:rPr>
          <w:rFonts w:ascii="Times New Roman" w:hAnsi="Times New Roman"/>
          <w:sz w:val="24"/>
        </w:rPr>
        <w:t xml:space="preserve"> </w:t>
      </w:r>
      <w:r w:rsidRPr="00066305">
        <w:rPr>
          <w:rFonts w:ascii="Times New Roman" w:hAnsi="Times New Roman"/>
          <w:sz w:val="24"/>
        </w:rPr>
        <w:t xml:space="preserve">The cost of </w:t>
      </w:r>
      <w:r w:rsidR="00D04EC0" w:rsidRPr="00066305">
        <w:rPr>
          <w:rFonts w:ascii="Times New Roman" w:hAnsi="Times New Roman"/>
          <w:sz w:val="24"/>
        </w:rPr>
        <w:t xml:space="preserve">such </w:t>
      </w:r>
      <w:r w:rsidR="005A1AFA" w:rsidRPr="00066305">
        <w:rPr>
          <w:rFonts w:ascii="Times New Roman" w:hAnsi="Times New Roman"/>
          <w:sz w:val="24"/>
        </w:rPr>
        <w:t>s</w:t>
      </w:r>
      <w:r w:rsidR="00AB524B" w:rsidRPr="00066305">
        <w:rPr>
          <w:rFonts w:ascii="Times New Roman" w:hAnsi="Times New Roman"/>
          <w:sz w:val="24"/>
        </w:rPr>
        <w:t xml:space="preserve">upplies </w:t>
      </w:r>
      <w:r w:rsidR="000D3818" w:rsidRPr="00066305">
        <w:rPr>
          <w:rFonts w:ascii="Times New Roman" w:hAnsi="Times New Roman"/>
          <w:sz w:val="24"/>
        </w:rPr>
        <w:t xml:space="preserve">and </w:t>
      </w:r>
      <w:r w:rsidR="005A1AFA" w:rsidRPr="00066305">
        <w:rPr>
          <w:rFonts w:ascii="Times New Roman" w:hAnsi="Times New Roman"/>
          <w:sz w:val="24"/>
        </w:rPr>
        <w:t>e</w:t>
      </w:r>
      <w:r w:rsidRPr="00066305">
        <w:rPr>
          <w:rFonts w:ascii="Times New Roman" w:hAnsi="Times New Roman"/>
          <w:sz w:val="24"/>
        </w:rPr>
        <w:t xml:space="preserve">quipment </w:t>
      </w:r>
      <w:r w:rsidR="0014667C" w:rsidRPr="00066305">
        <w:rPr>
          <w:rFonts w:ascii="Times New Roman" w:hAnsi="Times New Roman"/>
          <w:sz w:val="24"/>
        </w:rPr>
        <w:t>shall</w:t>
      </w:r>
      <w:r w:rsidRPr="00066305">
        <w:rPr>
          <w:rFonts w:ascii="Times New Roman" w:hAnsi="Times New Roman"/>
          <w:sz w:val="24"/>
        </w:rPr>
        <w:t xml:space="preserve"> not exceed twenty five (25) percent of the Total Funding Ceiling. Any increase above twenty five (25) percent shall be subject to prior approval of </w:t>
      </w:r>
      <w:r w:rsidR="00996E98" w:rsidRPr="00066305">
        <w:rPr>
          <w:rFonts w:ascii="Times New Roman" w:hAnsi="Times New Roman"/>
          <w:sz w:val="24"/>
        </w:rPr>
        <w:t>the Bank</w:t>
      </w:r>
      <w:r w:rsidR="001B68BF" w:rsidRPr="00066305">
        <w:rPr>
          <w:rFonts w:ascii="Times New Roman" w:hAnsi="Times New Roman"/>
          <w:sz w:val="24"/>
        </w:rPr>
        <w:t>,</w:t>
      </w:r>
      <w:r w:rsidR="0045070A" w:rsidRPr="00066305">
        <w:rPr>
          <w:rFonts w:ascii="Times New Roman" w:hAnsi="Times New Roman"/>
          <w:sz w:val="24"/>
        </w:rPr>
        <w:t xml:space="preserve"> to be obtained by </w:t>
      </w:r>
      <w:r w:rsidR="001B68BF" w:rsidRPr="00066305">
        <w:rPr>
          <w:rFonts w:ascii="Times New Roman" w:hAnsi="Times New Roman"/>
          <w:sz w:val="24"/>
        </w:rPr>
        <w:t>the Government</w:t>
      </w:r>
      <w:r w:rsidR="0030508F" w:rsidRPr="00066305">
        <w:rPr>
          <w:rFonts w:ascii="Times New Roman" w:hAnsi="Times New Roman"/>
          <w:sz w:val="24"/>
        </w:rPr>
        <w:t>.</w:t>
      </w:r>
    </w:p>
    <w:p w14:paraId="233F1F66" w14:textId="30FC2446" w:rsidR="0042633C" w:rsidRPr="0042633C" w:rsidRDefault="0042633C" w:rsidP="0042633C">
      <w:pPr>
        <w:pStyle w:val="ListParagraph"/>
        <w:rPr>
          <w:rFonts w:ascii="Times New Roman" w:hAnsi="Times New Roman"/>
          <w:sz w:val="24"/>
        </w:rPr>
      </w:pPr>
    </w:p>
    <w:p w14:paraId="0A24C432" w14:textId="41A86983" w:rsidR="00AB524B" w:rsidRDefault="005A1AFA" w:rsidP="00EA31F7">
      <w:pPr>
        <w:pStyle w:val="BodyTextIndent"/>
        <w:numPr>
          <w:ilvl w:val="0"/>
          <w:numId w:val="21"/>
        </w:numPr>
        <w:tabs>
          <w:tab w:val="clear" w:pos="-1262"/>
          <w:tab w:val="clear" w:pos="-720"/>
          <w:tab w:val="clear" w:pos="240"/>
        </w:tabs>
        <w:ind w:left="360"/>
        <w:rPr>
          <w:rFonts w:ascii="Times New Roman" w:hAnsi="Times New Roman"/>
          <w:sz w:val="24"/>
        </w:rPr>
      </w:pPr>
      <w:r>
        <w:rPr>
          <w:rFonts w:ascii="Times New Roman" w:hAnsi="Times New Roman"/>
          <w:sz w:val="24"/>
        </w:rPr>
        <w:t>When relevant, t</w:t>
      </w:r>
      <w:r w:rsidR="00AB524B" w:rsidRPr="000D4524">
        <w:rPr>
          <w:rFonts w:ascii="Times New Roman" w:hAnsi="Times New Roman"/>
          <w:sz w:val="24"/>
        </w:rPr>
        <w:t xml:space="preserve">he Parties shall agree on the timing and modality of the ownership </w:t>
      </w:r>
      <w:r w:rsidR="00062825">
        <w:rPr>
          <w:rFonts w:ascii="Times New Roman" w:hAnsi="Times New Roman"/>
          <w:sz w:val="24"/>
        </w:rPr>
        <w:t xml:space="preserve">and warranties </w:t>
      </w:r>
      <w:r w:rsidR="00AB524B" w:rsidRPr="000D4524">
        <w:rPr>
          <w:rFonts w:ascii="Times New Roman" w:hAnsi="Times New Roman"/>
          <w:sz w:val="24"/>
        </w:rPr>
        <w:t xml:space="preserve">transfer of any </w:t>
      </w:r>
      <w:r w:rsidR="00066305">
        <w:rPr>
          <w:rFonts w:ascii="Times New Roman" w:hAnsi="Times New Roman"/>
          <w:sz w:val="24"/>
        </w:rPr>
        <w:t>equipment</w:t>
      </w:r>
      <w:r w:rsidR="00AB524B" w:rsidRPr="000D4524">
        <w:rPr>
          <w:rFonts w:ascii="Times New Roman" w:hAnsi="Times New Roman"/>
          <w:sz w:val="24"/>
        </w:rPr>
        <w:t xml:space="preserve"> </w:t>
      </w:r>
      <w:r>
        <w:rPr>
          <w:rFonts w:ascii="Times New Roman" w:hAnsi="Times New Roman"/>
          <w:sz w:val="24"/>
        </w:rPr>
        <w:t>at</w:t>
      </w:r>
      <w:r w:rsidR="00AB524B" w:rsidRPr="000D4524">
        <w:rPr>
          <w:rFonts w:ascii="Times New Roman" w:hAnsi="Times New Roman"/>
          <w:sz w:val="24"/>
        </w:rPr>
        <w:t xml:space="preserve"> the completion of this Agreement.  Any </w:t>
      </w:r>
      <w:r w:rsidR="00B644A2">
        <w:rPr>
          <w:rFonts w:ascii="Times New Roman" w:hAnsi="Times New Roman"/>
          <w:sz w:val="24"/>
        </w:rPr>
        <w:t>equipment</w:t>
      </w:r>
      <w:r w:rsidR="00AB524B" w:rsidRPr="000D4524">
        <w:rPr>
          <w:rFonts w:ascii="Times New Roman" w:hAnsi="Times New Roman"/>
          <w:sz w:val="24"/>
        </w:rPr>
        <w:t xml:space="preserve"> made available to </w:t>
      </w:r>
      <w:r w:rsidR="00996864">
        <w:rPr>
          <w:rFonts w:ascii="Times New Roman" w:hAnsi="Times New Roman"/>
          <w:sz w:val="24"/>
        </w:rPr>
        <w:t xml:space="preserve">the </w:t>
      </w:r>
      <w:r w:rsidR="00AB524B" w:rsidRPr="000D4524">
        <w:rPr>
          <w:rFonts w:ascii="Times New Roman" w:hAnsi="Times New Roman"/>
          <w:sz w:val="24"/>
        </w:rPr>
        <w:t>UN</w:t>
      </w:r>
      <w:r w:rsidR="00B644A2">
        <w:rPr>
          <w:rFonts w:ascii="Times New Roman" w:hAnsi="Times New Roman"/>
          <w:sz w:val="24"/>
        </w:rPr>
        <w:t xml:space="preserve"> Partner </w:t>
      </w:r>
      <w:r w:rsidR="00AB524B" w:rsidRPr="000D4524">
        <w:rPr>
          <w:rFonts w:ascii="Times New Roman" w:hAnsi="Times New Roman"/>
          <w:sz w:val="24"/>
        </w:rPr>
        <w:t>by the Government during this Agreement shall remain the property of the Government.</w:t>
      </w:r>
    </w:p>
    <w:p w14:paraId="395459B4" w14:textId="77777777" w:rsidR="00D3552D" w:rsidRDefault="00D3552D" w:rsidP="00CE26CC">
      <w:pPr>
        <w:tabs>
          <w:tab w:val="left" w:pos="90"/>
          <w:tab w:val="left" w:pos="720"/>
          <w:tab w:val="left" w:pos="1440"/>
          <w:tab w:val="left" w:pos="3330"/>
        </w:tabs>
        <w:ind w:left="360" w:hanging="360"/>
        <w:rPr>
          <w:sz w:val="24"/>
        </w:rPr>
      </w:pPr>
      <w:r w:rsidRPr="00F47164">
        <w:rPr>
          <w:sz w:val="24"/>
        </w:rPr>
        <w:tab/>
      </w:r>
      <w:r w:rsidRPr="00F47164">
        <w:rPr>
          <w:sz w:val="24"/>
        </w:rPr>
        <w:tab/>
      </w:r>
    </w:p>
    <w:p w14:paraId="74022D79" w14:textId="60F25688" w:rsidR="00D3552D" w:rsidRPr="001E1FF0" w:rsidRDefault="00041481" w:rsidP="00066305">
      <w:pPr>
        <w:ind w:left="360" w:hanging="360"/>
        <w:jc w:val="center"/>
        <w:rPr>
          <w:b/>
          <w:sz w:val="22"/>
        </w:rPr>
      </w:pPr>
      <w:r w:rsidRPr="009366EF">
        <w:rPr>
          <w:b/>
          <w:sz w:val="24"/>
        </w:rPr>
        <w:t>INSURANCE</w:t>
      </w:r>
    </w:p>
    <w:p w14:paraId="48AC1F07" w14:textId="77777777" w:rsidR="00066305" w:rsidRPr="00066305" w:rsidRDefault="00066305" w:rsidP="00066305">
      <w:pPr>
        <w:ind w:left="360" w:hanging="360"/>
        <w:rPr>
          <w:sz w:val="24"/>
        </w:rPr>
      </w:pPr>
    </w:p>
    <w:p w14:paraId="356028B2" w14:textId="0BA8BCFB" w:rsidR="004561B8" w:rsidRDefault="00996864" w:rsidP="00EA31F7">
      <w:pPr>
        <w:pStyle w:val="ListParagraph"/>
        <w:numPr>
          <w:ilvl w:val="0"/>
          <w:numId w:val="21"/>
        </w:numPr>
        <w:ind w:left="360"/>
        <w:rPr>
          <w:rFonts w:ascii="Times New Roman" w:hAnsi="Times New Roman"/>
          <w:color w:val="auto"/>
          <w:sz w:val="24"/>
        </w:rPr>
      </w:pPr>
      <w:r>
        <w:rPr>
          <w:rFonts w:ascii="Times New Roman" w:hAnsi="Times New Roman"/>
          <w:color w:val="auto"/>
          <w:sz w:val="24"/>
        </w:rPr>
        <w:t>The UN Partner</w:t>
      </w:r>
      <w:r w:rsidR="0055583B" w:rsidRPr="00066305">
        <w:rPr>
          <w:rFonts w:ascii="Times New Roman" w:hAnsi="Times New Roman"/>
          <w:color w:val="auto"/>
          <w:sz w:val="24"/>
        </w:rPr>
        <w:t xml:space="preserve"> will ensure that insurance is maintained against the following risks: third-party liability and third-party motor vehicle liability; workmen’s compensation or equivalent; and all-risk insurance against loss of or damage to equipment and materials purchased in whole or in part with funds provided under this Agreement until transferred to the Government.</w:t>
      </w:r>
      <w:r w:rsidR="0055583B">
        <w:rPr>
          <w:rFonts w:ascii="Times New Roman" w:hAnsi="Times New Roman"/>
          <w:color w:val="auto"/>
          <w:sz w:val="24"/>
        </w:rPr>
        <w:t xml:space="preserve"> </w:t>
      </w:r>
    </w:p>
    <w:p w14:paraId="32AA7389" w14:textId="77777777" w:rsidR="00066305" w:rsidRPr="00066305" w:rsidRDefault="00066305" w:rsidP="00066305">
      <w:pPr>
        <w:ind w:left="1080"/>
        <w:rPr>
          <w:sz w:val="24"/>
        </w:rPr>
      </w:pPr>
    </w:p>
    <w:p w14:paraId="4683E49C" w14:textId="467D840B" w:rsidR="00066305" w:rsidRDefault="00066305" w:rsidP="00EA31F7">
      <w:pPr>
        <w:pStyle w:val="ListParagraph"/>
        <w:numPr>
          <w:ilvl w:val="0"/>
          <w:numId w:val="21"/>
        </w:numPr>
        <w:ind w:left="360"/>
        <w:rPr>
          <w:rFonts w:ascii="Times New Roman" w:hAnsi="Times New Roman"/>
          <w:color w:val="auto"/>
          <w:sz w:val="24"/>
        </w:rPr>
      </w:pPr>
      <w:r>
        <w:rPr>
          <w:rFonts w:ascii="Times New Roman" w:hAnsi="Times New Roman"/>
          <w:color w:val="auto"/>
          <w:sz w:val="24"/>
        </w:rPr>
        <w:t xml:space="preserve">In addition, </w:t>
      </w:r>
    </w:p>
    <w:p w14:paraId="474A61C1" w14:textId="5E8AEE45" w:rsidR="006D340A" w:rsidRDefault="006D340A" w:rsidP="00EA31F7">
      <w:pPr>
        <w:pStyle w:val="ListParagraph"/>
        <w:numPr>
          <w:ilvl w:val="4"/>
          <w:numId w:val="11"/>
        </w:numPr>
        <w:tabs>
          <w:tab w:val="left" w:pos="360"/>
        </w:tabs>
        <w:ind w:left="900" w:hanging="540"/>
        <w:rPr>
          <w:rFonts w:ascii="Times New Roman" w:hAnsi="Times New Roman"/>
          <w:color w:val="auto"/>
          <w:sz w:val="24"/>
        </w:rPr>
      </w:pPr>
      <w:r w:rsidRPr="00D10481">
        <w:rPr>
          <w:rFonts w:ascii="Times New Roman" w:hAnsi="Times New Roman"/>
          <w:color w:val="auto"/>
          <w:sz w:val="24"/>
        </w:rPr>
        <w:t xml:space="preserve">with regard to Staff, </w:t>
      </w:r>
      <w:r w:rsidR="004B10C0">
        <w:rPr>
          <w:rFonts w:ascii="Times New Roman" w:hAnsi="Times New Roman"/>
          <w:color w:val="auto"/>
          <w:sz w:val="24"/>
        </w:rPr>
        <w:t>the UN Partner</w:t>
      </w:r>
      <w:r w:rsidR="00066305">
        <w:rPr>
          <w:rFonts w:ascii="Times New Roman" w:hAnsi="Times New Roman"/>
          <w:color w:val="auto"/>
          <w:sz w:val="24"/>
        </w:rPr>
        <w:t xml:space="preserve"> will </w:t>
      </w:r>
      <w:r w:rsidRPr="00D10481">
        <w:rPr>
          <w:rFonts w:ascii="Times New Roman" w:hAnsi="Times New Roman"/>
          <w:color w:val="auto"/>
          <w:sz w:val="24"/>
        </w:rPr>
        <w:t>maintain appropriate health insurance; provide for compensation in respect of injury, sickness or death while performing official duties of the organization; and maintain malicious acts insurance;</w:t>
      </w:r>
    </w:p>
    <w:p w14:paraId="3F9FEC6C" w14:textId="77777777" w:rsidR="00066305" w:rsidRPr="004B4ADA" w:rsidRDefault="00066305" w:rsidP="00066305">
      <w:pPr>
        <w:tabs>
          <w:tab w:val="left" w:pos="360"/>
        </w:tabs>
        <w:ind w:left="360"/>
        <w:rPr>
          <w:sz w:val="24"/>
        </w:rPr>
      </w:pPr>
    </w:p>
    <w:p w14:paraId="1BD76C4B" w14:textId="27B6062C" w:rsidR="006D340A" w:rsidRPr="004B4ADA" w:rsidRDefault="006D340A" w:rsidP="00EA31F7">
      <w:pPr>
        <w:pStyle w:val="ListParagraph"/>
        <w:numPr>
          <w:ilvl w:val="4"/>
          <w:numId w:val="11"/>
        </w:numPr>
        <w:tabs>
          <w:tab w:val="left" w:pos="360"/>
        </w:tabs>
        <w:ind w:left="900" w:hanging="540"/>
        <w:rPr>
          <w:rFonts w:ascii="Times New Roman" w:hAnsi="Times New Roman"/>
          <w:color w:val="auto"/>
          <w:sz w:val="24"/>
        </w:rPr>
      </w:pPr>
      <w:r w:rsidRPr="004B4ADA">
        <w:rPr>
          <w:rFonts w:ascii="Times New Roman" w:hAnsi="Times New Roman"/>
          <w:color w:val="auto"/>
          <w:sz w:val="24"/>
        </w:rPr>
        <w:t>with regard to</w:t>
      </w:r>
      <w:r w:rsidR="00FB15D1" w:rsidRPr="004B4ADA">
        <w:rPr>
          <w:rFonts w:ascii="Times New Roman" w:hAnsi="Times New Roman"/>
          <w:color w:val="auto"/>
          <w:sz w:val="24"/>
        </w:rPr>
        <w:t xml:space="preserve"> Consultants</w:t>
      </w:r>
      <w:r w:rsidR="00C44938" w:rsidRPr="004B4ADA">
        <w:rPr>
          <w:rFonts w:ascii="Times New Roman" w:hAnsi="Times New Roman"/>
          <w:color w:val="auto"/>
          <w:sz w:val="24"/>
        </w:rPr>
        <w:t xml:space="preserve">, </w:t>
      </w:r>
      <w:r w:rsidR="004B10C0">
        <w:rPr>
          <w:rFonts w:ascii="Times New Roman" w:hAnsi="Times New Roman"/>
          <w:color w:val="auto"/>
          <w:sz w:val="24"/>
        </w:rPr>
        <w:t>the UN Partner</w:t>
      </w:r>
      <w:r w:rsidR="00C44938" w:rsidRPr="004B4ADA">
        <w:rPr>
          <w:rFonts w:ascii="Times New Roman" w:hAnsi="Times New Roman"/>
          <w:color w:val="auto"/>
          <w:sz w:val="24"/>
        </w:rPr>
        <w:t xml:space="preserve"> will</w:t>
      </w:r>
      <w:r w:rsidR="00FB15D1" w:rsidRPr="004B4ADA">
        <w:rPr>
          <w:rFonts w:ascii="Times New Roman" w:hAnsi="Times New Roman"/>
          <w:color w:val="auto"/>
          <w:sz w:val="24"/>
        </w:rPr>
        <w:t xml:space="preserve"> </w:t>
      </w:r>
      <w:r w:rsidRPr="004B4ADA">
        <w:rPr>
          <w:rFonts w:ascii="Times New Roman" w:hAnsi="Times New Roman"/>
          <w:color w:val="auto"/>
          <w:sz w:val="24"/>
        </w:rPr>
        <w:t>provide for compensation in respect of injury, sickness or death while performing official duties of the organization; and maintain malicious acts insurance</w:t>
      </w:r>
      <w:r w:rsidR="00904CF1" w:rsidRPr="004B4ADA">
        <w:rPr>
          <w:rFonts w:ascii="Times New Roman" w:hAnsi="Times New Roman"/>
          <w:color w:val="auto"/>
          <w:sz w:val="24"/>
        </w:rPr>
        <w:t>.</w:t>
      </w:r>
    </w:p>
    <w:p w14:paraId="4AE6F2F0" w14:textId="77777777" w:rsidR="006D340A" w:rsidRPr="004B4ADA" w:rsidRDefault="006D340A" w:rsidP="006D340A">
      <w:pPr>
        <w:ind w:left="360" w:hanging="360"/>
        <w:rPr>
          <w:sz w:val="24"/>
        </w:rPr>
      </w:pPr>
    </w:p>
    <w:p w14:paraId="3121C7B2" w14:textId="1DCC2AC4" w:rsidR="009240AD" w:rsidRPr="004B4ADA" w:rsidRDefault="00D3552D" w:rsidP="00EA31F7">
      <w:pPr>
        <w:pStyle w:val="ListParagraph"/>
        <w:numPr>
          <w:ilvl w:val="0"/>
          <w:numId w:val="21"/>
        </w:numPr>
        <w:ind w:left="360"/>
        <w:rPr>
          <w:rFonts w:ascii="Times New Roman" w:hAnsi="Times New Roman"/>
          <w:smallCaps/>
          <w:color w:val="auto"/>
          <w:sz w:val="24"/>
          <w:szCs w:val="24"/>
        </w:rPr>
      </w:pPr>
      <w:r w:rsidRPr="004B4ADA">
        <w:rPr>
          <w:rFonts w:ascii="Times New Roman" w:hAnsi="Times New Roman"/>
          <w:color w:val="auto"/>
          <w:sz w:val="24"/>
        </w:rPr>
        <w:t xml:space="preserve">The cost of insurance </w:t>
      </w:r>
      <w:r w:rsidR="005A080F" w:rsidRPr="004B4ADA">
        <w:rPr>
          <w:rFonts w:ascii="Times New Roman" w:hAnsi="Times New Roman"/>
          <w:color w:val="auto"/>
          <w:sz w:val="24"/>
        </w:rPr>
        <w:t>is deemed</w:t>
      </w:r>
      <w:r w:rsidRPr="004B4ADA">
        <w:rPr>
          <w:rFonts w:ascii="Times New Roman" w:hAnsi="Times New Roman"/>
          <w:color w:val="auto"/>
          <w:sz w:val="24"/>
        </w:rPr>
        <w:t xml:space="preserve"> </w:t>
      </w:r>
      <w:r w:rsidR="005A080F" w:rsidRPr="004B4ADA">
        <w:rPr>
          <w:rFonts w:ascii="Times New Roman" w:hAnsi="Times New Roman"/>
          <w:color w:val="auto"/>
          <w:sz w:val="24"/>
        </w:rPr>
        <w:t xml:space="preserve">included </w:t>
      </w:r>
      <w:r w:rsidR="007D7EA6" w:rsidRPr="004B4ADA">
        <w:rPr>
          <w:rFonts w:ascii="Times New Roman" w:hAnsi="Times New Roman"/>
          <w:color w:val="auto"/>
          <w:sz w:val="24"/>
        </w:rPr>
        <w:t xml:space="preserve">in the Total Funding Ceiling. </w:t>
      </w:r>
    </w:p>
    <w:p w14:paraId="260AC99C" w14:textId="7C552E9F" w:rsidR="00D3552D" w:rsidRPr="004B4ADA" w:rsidRDefault="00A61B36" w:rsidP="004B4ADA">
      <w:pPr>
        <w:pStyle w:val="ListParagraph"/>
        <w:ind w:left="0"/>
        <w:contextualSpacing/>
        <w:rPr>
          <w:rFonts w:ascii="Times New Roman" w:hAnsi="Times New Roman"/>
          <w:smallCaps/>
          <w:color w:val="auto"/>
          <w:sz w:val="24"/>
          <w:szCs w:val="24"/>
        </w:rPr>
      </w:pPr>
      <w:r w:rsidRPr="004B4ADA">
        <w:rPr>
          <w:rFonts w:ascii="Times New Roman" w:hAnsi="Times New Roman"/>
          <w:color w:val="auto"/>
        </w:rPr>
        <w:tab/>
      </w:r>
    </w:p>
    <w:p w14:paraId="1FB4A4F3" w14:textId="44857E3E" w:rsidR="00D3552D" w:rsidRPr="004B4ADA" w:rsidRDefault="00D3552D" w:rsidP="004B4ADA">
      <w:pPr>
        <w:jc w:val="center"/>
        <w:rPr>
          <w:b/>
          <w:sz w:val="24"/>
          <w:szCs w:val="24"/>
        </w:rPr>
      </w:pPr>
      <w:r w:rsidRPr="004B4ADA">
        <w:rPr>
          <w:b/>
          <w:smallCaps/>
          <w:sz w:val="24"/>
          <w:szCs w:val="24"/>
        </w:rPr>
        <w:t>R</w:t>
      </w:r>
      <w:r w:rsidR="004B4ADA">
        <w:rPr>
          <w:b/>
          <w:smallCaps/>
          <w:sz w:val="24"/>
          <w:szCs w:val="24"/>
        </w:rPr>
        <w:t>EPORTING</w:t>
      </w:r>
    </w:p>
    <w:p w14:paraId="602C1172" w14:textId="77777777" w:rsidR="004B4ADA" w:rsidRDefault="004B4ADA" w:rsidP="004B4ADA">
      <w:pPr>
        <w:tabs>
          <w:tab w:val="left" w:pos="360"/>
          <w:tab w:val="left" w:pos="720"/>
        </w:tabs>
        <w:rPr>
          <w:color w:val="000000"/>
          <w:sz w:val="24"/>
          <w:szCs w:val="24"/>
          <w:u w:val="single"/>
        </w:rPr>
      </w:pPr>
    </w:p>
    <w:p w14:paraId="625BA9A7" w14:textId="5BA0B2C0" w:rsidR="009D3F79" w:rsidRPr="004B4ADA" w:rsidRDefault="004B10C0" w:rsidP="00EA31F7">
      <w:pPr>
        <w:pStyle w:val="ListParagraph"/>
        <w:numPr>
          <w:ilvl w:val="0"/>
          <w:numId w:val="21"/>
        </w:numPr>
        <w:tabs>
          <w:tab w:val="left" w:pos="360"/>
          <w:tab w:val="left" w:pos="720"/>
        </w:tabs>
        <w:ind w:left="360"/>
        <w:rPr>
          <w:rFonts w:ascii="Times New Roman" w:hAnsi="Times New Roman"/>
          <w:color w:val="000000"/>
          <w:sz w:val="24"/>
        </w:rPr>
      </w:pPr>
      <w:r>
        <w:rPr>
          <w:rFonts w:ascii="Times New Roman" w:hAnsi="Times New Roman"/>
          <w:color w:val="000000"/>
          <w:sz w:val="24"/>
        </w:rPr>
        <w:t xml:space="preserve">The </w:t>
      </w:r>
      <w:r w:rsidR="009D3F79" w:rsidRPr="004B4ADA">
        <w:rPr>
          <w:rFonts w:ascii="Times New Roman" w:hAnsi="Times New Roman"/>
          <w:color w:val="000000"/>
          <w:sz w:val="24"/>
        </w:rPr>
        <w:t xml:space="preserve">UN Partner will keep accurate accounts and records in respect of the funds made available under this Agreement, in accordance with </w:t>
      </w:r>
      <w:r>
        <w:rPr>
          <w:rFonts w:ascii="Times New Roman" w:hAnsi="Times New Roman"/>
          <w:color w:val="000000"/>
          <w:sz w:val="24"/>
        </w:rPr>
        <w:t xml:space="preserve">the </w:t>
      </w:r>
      <w:r w:rsidR="009D3F79" w:rsidRPr="004B4ADA">
        <w:rPr>
          <w:rFonts w:ascii="Times New Roman" w:hAnsi="Times New Roman"/>
          <w:color w:val="000000"/>
          <w:sz w:val="24"/>
        </w:rPr>
        <w:t xml:space="preserve">UN Partner’s financial regulations and </w:t>
      </w:r>
      <w:r w:rsidR="009D3F79" w:rsidRPr="004B10C0">
        <w:rPr>
          <w:rFonts w:ascii="Times New Roman" w:hAnsi="Times New Roman"/>
          <w:color w:val="000000"/>
          <w:sz w:val="24"/>
        </w:rPr>
        <w:t>rules and in such form and detail as will clearly identify all relevant charges and costs</w:t>
      </w:r>
      <w:r w:rsidR="00187B6A" w:rsidRPr="004B10C0">
        <w:rPr>
          <w:rFonts w:ascii="Times New Roman" w:hAnsi="Times New Roman"/>
          <w:color w:val="000000"/>
          <w:sz w:val="24"/>
        </w:rPr>
        <w:t xml:space="preserve"> for corresponding deliverables</w:t>
      </w:r>
      <w:r w:rsidR="009D3F79" w:rsidRPr="004B10C0">
        <w:rPr>
          <w:rFonts w:ascii="Times New Roman" w:hAnsi="Times New Roman"/>
          <w:color w:val="000000"/>
          <w:sz w:val="24"/>
        </w:rPr>
        <w:t>.</w:t>
      </w:r>
    </w:p>
    <w:p w14:paraId="71884654" w14:textId="77777777" w:rsidR="009D3F79" w:rsidRPr="00F12E7E" w:rsidRDefault="009D3F79" w:rsidP="009D3F79">
      <w:pPr>
        <w:tabs>
          <w:tab w:val="left" w:pos="360"/>
          <w:tab w:val="left" w:pos="720"/>
        </w:tabs>
        <w:rPr>
          <w:color w:val="000000"/>
          <w:sz w:val="24"/>
        </w:rPr>
      </w:pPr>
    </w:p>
    <w:p w14:paraId="13FEFC7B" w14:textId="5337FD6D" w:rsidR="009D3F79" w:rsidRPr="00187B6A" w:rsidRDefault="004B10C0" w:rsidP="00EA31F7">
      <w:pPr>
        <w:pStyle w:val="ListParagraph"/>
        <w:numPr>
          <w:ilvl w:val="0"/>
          <w:numId w:val="21"/>
        </w:numPr>
        <w:tabs>
          <w:tab w:val="left" w:pos="360"/>
          <w:tab w:val="left" w:pos="720"/>
        </w:tabs>
        <w:ind w:left="360"/>
        <w:rPr>
          <w:rFonts w:ascii="Times New Roman" w:hAnsi="Times New Roman"/>
          <w:color w:val="auto"/>
          <w:sz w:val="24"/>
          <w:szCs w:val="24"/>
          <w:lang w:val="en-GB"/>
        </w:rPr>
      </w:pPr>
      <w:r>
        <w:rPr>
          <w:rFonts w:ascii="Times New Roman" w:hAnsi="Times New Roman"/>
          <w:color w:val="auto"/>
          <w:sz w:val="24"/>
          <w:szCs w:val="24"/>
          <w:lang w:val="en-GB"/>
        </w:rPr>
        <w:t xml:space="preserve">The </w:t>
      </w:r>
      <w:r w:rsidR="009D3F79" w:rsidRPr="00187B6A">
        <w:rPr>
          <w:rFonts w:ascii="Times New Roman" w:hAnsi="Times New Roman"/>
          <w:color w:val="auto"/>
          <w:sz w:val="24"/>
          <w:szCs w:val="24"/>
          <w:lang w:val="en-GB"/>
        </w:rPr>
        <w:t xml:space="preserve">UN Partner will provide written </w:t>
      </w:r>
      <w:r w:rsidR="00187B6A" w:rsidRPr="00187B6A">
        <w:rPr>
          <w:rFonts w:ascii="Times New Roman" w:hAnsi="Times New Roman"/>
          <w:color w:val="auto"/>
          <w:sz w:val="24"/>
          <w:szCs w:val="24"/>
          <w:lang w:val="en-GB"/>
        </w:rPr>
        <w:t>P</w:t>
      </w:r>
      <w:r w:rsidR="009D3F79" w:rsidRPr="00187B6A">
        <w:rPr>
          <w:rFonts w:ascii="Times New Roman" w:hAnsi="Times New Roman"/>
          <w:color w:val="auto"/>
          <w:sz w:val="24"/>
          <w:szCs w:val="24"/>
          <w:lang w:val="en-GB"/>
        </w:rPr>
        <w:t xml:space="preserve">rogress </w:t>
      </w:r>
      <w:r w:rsidR="00187B6A" w:rsidRPr="00187B6A">
        <w:rPr>
          <w:rFonts w:ascii="Times New Roman" w:hAnsi="Times New Roman"/>
          <w:color w:val="auto"/>
          <w:sz w:val="24"/>
          <w:szCs w:val="24"/>
          <w:lang w:val="en-GB"/>
        </w:rPr>
        <w:t>R</w:t>
      </w:r>
      <w:r w:rsidR="009D3F79" w:rsidRPr="00187B6A">
        <w:rPr>
          <w:rFonts w:ascii="Times New Roman" w:hAnsi="Times New Roman"/>
          <w:color w:val="auto"/>
          <w:sz w:val="24"/>
          <w:szCs w:val="24"/>
          <w:lang w:val="en-GB"/>
        </w:rPr>
        <w:t>eports through the UN Partner’s</w:t>
      </w:r>
      <w:r w:rsidR="00187B6A" w:rsidRPr="00187B6A">
        <w:rPr>
          <w:rFonts w:ascii="Times New Roman" w:hAnsi="Times New Roman"/>
          <w:color w:val="auto"/>
          <w:sz w:val="24"/>
          <w:szCs w:val="24"/>
          <w:lang w:val="en-GB"/>
        </w:rPr>
        <w:t xml:space="preserve"> </w:t>
      </w:r>
      <w:r w:rsidR="009D3F79" w:rsidRPr="00187B6A">
        <w:rPr>
          <w:rFonts w:ascii="Times New Roman" w:hAnsi="Times New Roman"/>
          <w:i/>
          <w:color w:val="auto"/>
          <w:sz w:val="24"/>
          <w:szCs w:val="24"/>
          <w:highlight w:val="lightGray"/>
        </w:rPr>
        <w:t>[Country] [Regional</w:t>
      </w:r>
      <w:r>
        <w:rPr>
          <w:rFonts w:ascii="Times New Roman" w:hAnsi="Times New Roman"/>
          <w:i/>
          <w:color w:val="auto"/>
          <w:sz w:val="24"/>
          <w:szCs w:val="24"/>
          <w:highlight w:val="lightGray"/>
        </w:rPr>
        <w:t xml:space="preserve"> or HQ</w:t>
      </w:r>
      <w:r w:rsidR="009D3F79" w:rsidRPr="00187B6A">
        <w:rPr>
          <w:rFonts w:ascii="Times New Roman" w:hAnsi="Times New Roman"/>
          <w:i/>
          <w:color w:val="auto"/>
          <w:sz w:val="24"/>
          <w:szCs w:val="24"/>
          <w:highlight w:val="lightGray"/>
        </w:rPr>
        <w:t>]</w:t>
      </w:r>
      <w:r w:rsidR="009D3F79" w:rsidRPr="00187B6A">
        <w:rPr>
          <w:rFonts w:ascii="Times New Roman" w:hAnsi="Times New Roman"/>
          <w:color w:val="auto"/>
          <w:sz w:val="24"/>
          <w:szCs w:val="24"/>
        </w:rPr>
        <w:t xml:space="preserve"> Office in </w:t>
      </w:r>
      <w:r w:rsidR="009D3F79" w:rsidRPr="00187B6A">
        <w:rPr>
          <w:rFonts w:ascii="Times New Roman" w:hAnsi="Times New Roman"/>
          <w:i/>
          <w:color w:val="auto"/>
          <w:sz w:val="24"/>
          <w:szCs w:val="24"/>
        </w:rPr>
        <w:t>[</w:t>
      </w:r>
      <w:r w:rsidRPr="004B10C0">
        <w:rPr>
          <w:rFonts w:ascii="Times New Roman" w:hAnsi="Times New Roman"/>
          <w:i/>
          <w:color w:val="auto"/>
          <w:sz w:val="24"/>
          <w:szCs w:val="24"/>
          <w:highlight w:val="lightGray"/>
        </w:rPr>
        <w:t>insert location</w:t>
      </w:r>
      <w:r w:rsidR="009D3F79" w:rsidRPr="00187B6A">
        <w:rPr>
          <w:rFonts w:ascii="Times New Roman" w:hAnsi="Times New Roman"/>
          <w:i/>
          <w:color w:val="auto"/>
          <w:sz w:val="24"/>
          <w:szCs w:val="24"/>
        </w:rPr>
        <w:t>]</w:t>
      </w:r>
      <w:r w:rsidR="009D3F79" w:rsidRPr="00187B6A">
        <w:rPr>
          <w:rFonts w:ascii="Times New Roman" w:hAnsi="Times New Roman"/>
          <w:color w:val="auto"/>
          <w:sz w:val="24"/>
          <w:szCs w:val="24"/>
          <w:lang w:val="en-GB"/>
        </w:rPr>
        <w:t xml:space="preserve"> to assist the Government in </w:t>
      </w:r>
      <w:r w:rsidR="009D3F79" w:rsidRPr="00187B6A">
        <w:rPr>
          <w:rFonts w:ascii="Times New Roman" w:hAnsi="Times New Roman"/>
          <w:color w:val="auto"/>
          <w:sz w:val="24"/>
          <w:szCs w:val="24"/>
          <w:lang w:val="en-GB"/>
        </w:rPr>
        <w:lastRenderedPageBreak/>
        <w:t xml:space="preserve">monitoring implementation progress towards </w:t>
      </w:r>
      <w:r w:rsidR="00B41132" w:rsidRPr="00187B6A">
        <w:rPr>
          <w:rFonts w:ascii="Times New Roman" w:hAnsi="Times New Roman"/>
          <w:color w:val="auto"/>
          <w:sz w:val="24"/>
          <w:szCs w:val="24"/>
          <w:lang w:val="en-GB"/>
        </w:rPr>
        <w:t>provision of the Technical Assistance</w:t>
      </w:r>
      <w:r w:rsidR="009D3F79" w:rsidRPr="00187B6A">
        <w:rPr>
          <w:rFonts w:ascii="Times New Roman" w:hAnsi="Times New Roman"/>
          <w:color w:val="auto"/>
          <w:sz w:val="24"/>
          <w:szCs w:val="24"/>
          <w:lang w:val="en-GB"/>
        </w:rPr>
        <w:t>, and the remaining balance under the Total Funding Ceiling (a “</w:t>
      </w:r>
      <w:r w:rsidR="009D3F79" w:rsidRPr="00187B6A">
        <w:rPr>
          <w:rFonts w:ascii="Times New Roman" w:hAnsi="Times New Roman"/>
          <w:color w:val="auto"/>
          <w:sz w:val="24"/>
          <w:szCs w:val="24"/>
          <w:u w:val="single"/>
          <w:lang w:val="en-GB"/>
        </w:rPr>
        <w:t>Progress Report</w:t>
      </w:r>
      <w:r w:rsidR="009D3F79" w:rsidRPr="00187B6A">
        <w:rPr>
          <w:rFonts w:ascii="Times New Roman" w:hAnsi="Times New Roman"/>
          <w:color w:val="auto"/>
          <w:sz w:val="24"/>
          <w:szCs w:val="24"/>
          <w:lang w:val="en-GB"/>
        </w:rPr>
        <w:t xml:space="preserve">”). The frequency of the reporting and the reporting template are set out in </w:t>
      </w:r>
      <w:r w:rsidR="009D3F79" w:rsidRPr="00187B6A">
        <w:rPr>
          <w:rFonts w:ascii="Times New Roman" w:hAnsi="Times New Roman"/>
          <w:b/>
          <w:color w:val="auto"/>
          <w:sz w:val="24"/>
          <w:szCs w:val="24"/>
          <w:lang w:val="en-GB"/>
        </w:rPr>
        <w:t>Annex III</w:t>
      </w:r>
      <w:r w:rsidR="009D3F79" w:rsidRPr="00187B6A">
        <w:rPr>
          <w:rFonts w:ascii="Times New Roman" w:hAnsi="Times New Roman"/>
          <w:color w:val="auto"/>
          <w:sz w:val="24"/>
          <w:szCs w:val="24"/>
          <w:lang w:val="en-GB"/>
        </w:rPr>
        <w:t xml:space="preserve">.  </w:t>
      </w:r>
    </w:p>
    <w:p w14:paraId="3828A6D1" w14:textId="77777777" w:rsidR="009D3F79" w:rsidRPr="00187B6A" w:rsidRDefault="009D3F79" w:rsidP="00187B6A">
      <w:pPr>
        <w:tabs>
          <w:tab w:val="left" w:pos="360"/>
          <w:tab w:val="left" w:pos="720"/>
        </w:tabs>
        <w:ind w:left="360" w:hanging="360"/>
        <w:rPr>
          <w:sz w:val="24"/>
        </w:rPr>
      </w:pPr>
    </w:p>
    <w:p w14:paraId="6424B672" w14:textId="4CA20BAC" w:rsidR="00E66AE0" w:rsidRPr="00187B6A" w:rsidRDefault="009D3F79" w:rsidP="00EA31F7">
      <w:pPr>
        <w:pStyle w:val="ListParagraph"/>
        <w:numPr>
          <w:ilvl w:val="0"/>
          <w:numId w:val="21"/>
        </w:numPr>
        <w:tabs>
          <w:tab w:val="left" w:pos="720"/>
          <w:tab w:val="left" w:pos="990"/>
          <w:tab w:val="left" w:pos="1440"/>
        </w:tabs>
        <w:ind w:left="360"/>
        <w:rPr>
          <w:rFonts w:ascii="Times New Roman" w:hAnsi="Times New Roman"/>
          <w:color w:val="000000"/>
          <w:sz w:val="24"/>
        </w:rPr>
      </w:pPr>
      <w:r w:rsidRPr="00187B6A">
        <w:rPr>
          <w:rFonts w:ascii="Times New Roman" w:hAnsi="Times New Roman"/>
          <w:color w:val="auto"/>
          <w:sz w:val="24"/>
          <w:szCs w:val="24"/>
          <w:lang w:val="en-GB"/>
        </w:rPr>
        <w:t>Upon request from the Government and following consultations between</w:t>
      </w:r>
      <w:r w:rsidRPr="00187B6A">
        <w:rPr>
          <w:rFonts w:ascii="Times New Roman" w:hAnsi="Times New Roman"/>
          <w:color w:val="auto"/>
          <w:sz w:val="24"/>
        </w:rPr>
        <w:t xml:space="preserve"> </w:t>
      </w:r>
      <w:r w:rsidR="004B10C0">
        <w:rPr>
          <w:rFonts w:ascii="Times New Roman" w:hAnsi="Times New Roman"/>
          <w:color w:val="auto"/>
          <w:sz w:val="24"/>
        </w:rPr>
        <w:t xml:space="preserve">the </w:t>
      </w:r>
      <w:r w:rsidRPr="00187B6A">
        <w:rPr>
          <w:rFonts w:ascii="Times New Roman" w:hAnsi="Times New Roman"/>
          <w:color w:val="auto"/>
          <w:sz w:val="24"/>
        </w:rPr>
        <w:t>UN Partner</w:t>
      </w:r>
      <w:r w:rsidRPr="00187B6A">
        <w:rPr>
          <w:rFonts w:ascii="Times New Roman" w:hAnsi="Times New Roman"/>
          <w:color w:val="auto"/>
          <w:sz w:val="24"/>
          <w:szCs w:val="24"/>
          <w:lang w:val="en-GB"/>
        </w:rPr>
        <w:t xml:space="preserve"> and the Government, </w:t>
      </w:r>
      <w:r w:rsidR="004B10C0">
        <w:rPr>
          <w:rFonts w:ascii="Times New Roman" w:hAnsi="Times New Roman"/>
          <w:color w:val="auto"/>
          <w:sz w:val="24"/>
          <w:szCs w:val="24"/>
          <w:lang w:val="en-GB"/>
        </w:rPr>
        <w:t xml:space="preserve">the </w:t>
      </w:r>
      <w:r w:rsidRPr="00187B6A">
        <w:rPr>
          <w:rFonts w:ascii="Times New Roman" w:hAnsi="Times New Roman"/>
          <w:color w:val="auto"/>
          <w:sz w:val="24"/>
          <w:szCs w:val="24"/>
          <w:lang w:val="en-GB"/>
        </w:rPr>
        <w:t xml:space="preserve">UN Partner may furnish supplemental information or documentation to provide additional details. </w:t>
      </w:r>
    </w:p>
    <w:p w14:paraId="210628CF" w14:textId="77777777" w:rsidR="00D3552D" w:rsidRPr="00F47164" w:rsidRDefault="00D3552D" w:rsidP="00D85972">
      <w:pPr>
        <w:tabs>
          <w:tab w:val="left" w:pos="720"/>
          <w:tab w:val="left" w:pos="1440"/>
        </w:tabs>
        <w:jc w:val="center"/>
        <w:rPr>
          <w:b/>
          <w:sz w:val="24"/>
          <w:szCs w:val="24"/>
        </w:rPr>
      </w:pPr>
    </w:p>
    <w:p w14:paraId="492BD938" w14:textId="77777777" w:rsidR="00D3552D" w:rsidRPr="00C1705E" w:rsidRDefault="00D3552D" w:rsidP="00F5150E">
      <w:pPr>
        <w:tabs>
          <w:tab w:val="left" w:pos="720"/>
          <w:tab w:val="left" w:pos="1440"/>
        </w:tabs>
        <w:jc w:val="center"/>
        <w:rPr>
          <w:b/>
          <w:sz w:val="24"/>
          <w:szCs w:val="24"/>
        </w:rPr>
      </w:pPr>
      <w:r w:rsidRPr="00C1705E">
        <w:rPr>
          <w:b/>
          <w:smallCaps/>
          <w:sz w:val="24"/>
          <w:szCs w:val="24"/>
        </w:rPr>
        <w:t>Force Majeure</w:t>
      </w:r>
    </w:p>
    <w:p w14:paraId="4920DB72" w14:textId="77777777" w:rsidR="00143699" w:rsidRPr="00C1705E" w:rsidRDefault="00143699" w:rsidP="00143699">
      <w:pPr>
        <w:rPr>
          <w:sz w:val="24"/>
          <w:szCs w:val="24"/>
        </w:rPr>
      </w:pPr>
    </w:p>
    <w:p w14:paraId="503D7F4B" w14:textId="7628081F" w:rsidR="00D3552D" w:rsidRPr="00C1705E" w:rsidRDefault="00D3552D" w:rsidP="004C3ECB">
      <w:pPr>
        <w:pStyle w:val="ListParagraph"/>
        <w:numPr>
          <w:ilvl w:val="0"/>
          <w:numId w:val="21"/>
        </w:numPr>
        <w:ind w:left="360"/>
        <w:rPr>
          <w:rFonts w:ascii="Times New Roman" w:hAnsi="Times New Roman"/>
          <w:color w:val="auto"/>
          <w:sz w:val="24"/>
        </w:rPr>
      </w:pPr>
      <w:r w:rsidRPr="00C1705E">
        <w:rPr>
          <w:rFonts w:ascii="Times New Roman" w:hAnsi="Times New Roman"/>
          <w:color w:val="auto"/>
          <w:sz w:val="24"/>
          <w:szCs w:val="24"/>
        </w:rPr>
        <w:t xml:space="preserve">Either Party prevented by force majeure from fulfilling its obligations shall not be deemed in breach of such obligations. The said Party shall use all reasonable efforts to mitigate </w:t>
      </w:r>
      <w:r w:rsidR="0007294D" w:rsidRPr="00C1705E">
        <w:rPr>
          <w:rFonts w:ascii="Times New Roman" w:hAnsi="Times New Roman"/>
          <w:color w:val="auto"/>
          <w:sz w:val="24"/>
          <w:szCs w:val="24"/>
        </w:rPr>
        <w:t xml:space="preserve">the </w:t>
      </w:r>
      <w:r w:rsidR="00A12CCD" w:rsidRPr="00C1705E">
        <w:rPr>
          <w:rFonts w:ascii="Times New Roman" w:hAnsi="Times New Roman"/>
          <w:color w:val="auto"/>
          <w:sz w:val="24"/>
          <w:szCs w:val="24"/>
        </w:rPr>
        <w:t xml:space="preserve">consequences of force majeure. </w:t>
      </w:r>
      <w:r w:rsidRPr="00C1705E">
        <w:rPr>
          <w:rFonts w:ascii="Times New Roman" w:hAnsi="Times New Roman"/>
          <w:color w:val="auto"/>
          <w:sz w:val="24"/>
          <w:szCs w:val="24"/>
        </w:rPr>
        <w:t>At the same time, the Parties shall consult with each other on modalities of further execution of the Agreement.  Force majeure as used in this Agreement is defined as natural catastrophes such as but not limited to earthquakes, floods, cyclonic or volcanic activity; war (whether declared or not), invasion, act of foreign enemies, rebellion, terrorism, revolution, insurrection, military or usurped power, civil war, riot, commotion, disorder; ionizing radiation or contaminations by radio-activity; and other acts of a similar nature or force.</w:t>
      </w:r>
    </w:p>
    <w:p w14:paraId="7819E3FA" w14:textId="77777777" w:rsidR="00D3552D" w:rsidRPr="001C22E9" w:rsidRDefault="00D3552D" w:rsidP="00DA0F1A">
      <w:pPr>
        <w:pStyle w:val="BodyTextIndent"/>
        <w:tabs>
          <w:tab w:val="clear" w:pos="-1262"/>
          <w:tab w:val="clear" w:pos="-720"/>
          <w:tab w:val="clear" w:pos="240"/>
        </w:tabs>
        <w:rPr>
          <w:rFonts w:ascii="Times New Roman" w:hAnsi="Times New Roman"/>
          <w:sz w:val="24"/>
          <w:szCs w:val="24"/>
        </w:rPr>
      </w:pPr>
    </w:p>
    <w:p w14:paraId="3D3F8D39" w14:textId="02686BE0" w:rsidR="00D3552D" w:rsidRPr="00DD0556" w:rsidRDefault="00A767D5" w:rsidP="00635896">
      <w:pPr>
        <w:jc w:val="center"/>
        <w:rPr>
          <w:b/>
          <w:smallCaps/>
          <w:color w:val="000000"/>
          <w:sz w:val="24"/>
          <w:szCs w:val="24"/>
          <w:lang w:val="en-GB"/>
        </w:rPr>
      </w:pPr>
      <w:r>
        <w:rPr>
          <w:b/>
          <w:smallCaps/>
          <w:color w:val="000000"/>
          <w:sz w:val="24"/>
          <w:szCs w:val="24"/>
          <w:lang w:val="en-GB"/>
        </w:rPr>
        <w:t>Fraud and Corruption Prevention</w:t>
      </w:r>
    </w:p>
    <w:p w14:paraId="4A19A3EA" w14:textId="77777777" w:rsidR="00D3552D" w:rsidRPr="00DD0556" w:rsidRDefault="00D3552D" w:rsidP="00635896">
      <w:pPr>
        <w:jc w:val="center"/>
        <w:rPr>
          <w:b/>
          <w:smallCaps/>
          <w:color w:val="99CC00"/>
          <w:sz w:val="24"/>
          <w:szCs w:val="24"/>
          <w:lang w:val="en-GB"/>
        </w:rPr>
      </w:pPr>
    </w:p>
    <w:p w14:paraId="4E7D5092" w14:textId="7FA6ABD5" w:rsidR="00D3552D" w:rsidRPr="001C22E9" w:rsidRDefault="00D3552D" w:rsidP="004C3ECB">
      <w:pPr>
        <w:pStyle w:val="BodyTextIndent"/>
        <w:numPr>
          <w:ilvl w:val="0"/>
          <w:numId w:val="21"/>
        </w:numPr>
        <w:tabs>
          <w:tab w:val="clear" w:pos="-1262"/>
          <w:tab w:val="clear" w:pos="-720"/>
          <w:tab w:val="clear" w:pos="240"/>
          <w:tab w:val="left" w:pos="-1980"/>
        </w:tabs>
        <w:ind w:left="360"/>
        <w:rPr>
          <w:rFonts w:ascii="Times New Roman" w:hAnsi="Times New Roman"/>
          <w:color w:val="000000"/>
          <w:sz w:val="24"/>
          <w:szCs w:val="24"/>
        </w:rPr>
      </w:pPr>
      <w:r w:rsidRPr="001C22E9">
        <w:rPr>
          <w:rFonts w:ascii="Times New Roman" w:hAnsi="Times New Roman"/>
          <w:color w:val="000000"/>
          <w:sz w:val="24"/>
          <w:szCs w:val="24"/>
        </w:rPr>
        <w:t xml:space="preserve">In the event that the Government, </w:t>
      </w:r>
      <w:r w:rsidR="004B10C0">
        <w:rPr>
          <w:rFonts w:ascii="Times New Roman" w:hAnsi="Times New Roman"/>
          <w:color w:val="000000"/>
          <w:sz w:val="24"/>
          <w:szCs w:val="24"/>
        </w:rPr>
        <w:t xml:space="preserve">the </w:t>
      </w:r>
      <w:r w:rsidR="00F7567F">
        <w:rPr>
          <w:rFonts w:ascii="Times New Roman" w:hAnsi="Times New Roman"/>
          <w:color w:val="000000"/>
          <w:sz w:val="24"/>
          <w:szCs w:val="24"/>
        </w:rPr>
        <w:t>UN Partner</w:t>
      </w:r>
      <w:r w:rsidRPr="001C22E9">
        <w:rPr>
          <w:rFonts w:ascii="Times New Roman" w:hAnsi="Times New Roman"/>
          <w:color w:val="000000"/>
          <w:sz w:val="24"/>
          <w:szCs w:val="24"/>
        </w:rPr>
        <w:t xml:space="preserve">, or </w:t>
      </w:r>
      <w:r w:rsidR="00F42822">
        <w:rPr>
          <w:rFonts w:ascii="Times New Roman" w:hAnsi="Times New Roman"/>
          <w:color w:val="000000"/>
          <w:sz w:val="24"/>
          <w:szCs w:val="24"/>
        </w:rPr>
        <w:t>the Bank</w:t>
      </w:r>
      <w:r w:rsidRPr="001C22E9">
        <w:rPr>
          <w:rFonts w:ascii="Times New Roman" w:hAnsi="Times New Roman"/>
          <w:color w:val="000000"/>
          <w:sz w:val="24"/>
          <w:szCs w:val="24"/>
        </w:rPr>
        <w:t xml:space="preserve"> becomes aware of information that indicates the need for further scrutiny of the implementation of the Technical Assistance or use of the funds provided by the Government pursuant to this Agreement (including non-frivolous allegations that indicate the possibility that corrupt, fraudulent, coercive or collusive practices may have occurred), the entity that has become aware of such information will promptly notify the other two. </w:t>
      </w:r>
    </w:p>
    <w:p w14:paraId="3888C45C" w14:textId="77777777" w:rsidR="00D3552D" w:rsidRPr="001C22E9" w:rsidRDefault="00D3552D" w:rsidP="00AF34CA">
      <w:pPr>
        <w:pStyle w:val="BodyTextIndent"/>
        <w:tabs>
          <w:tab w:val="clear" w:pos="-1262"/>
          <w:tab w:val="clear" w:pos="-720"/>
          <w:tab w:val="clear" w:pos="240"/>
        </w:tabs>
        <w:ind w:left="720" w:hanging="360"/>
        <w:rPr>
          <w:rFonts w:ascii="Times New Roman" w:hAnsi="Times New Roman"/>
          <w:color w:val="000000"/>
          <w:sz w:val="24"/>
          <w:szCs w:val="24"/>
        </w:rPr>
      </w:pPr>
    </w:p>
    <w:p w14:paraId="71E1D6A9" w14:textId="381B0F3A" w:rsidR="00D3552D" w:rsidRPr="001C22E9" w:rsidRDefault="00455EEB" w:rsidP="004C3ECB">
      <w:pPr>
        <w:pStyle w:val="BodyTextIndent"/>
        <w:numPr>
          <w:ilvl w:val="0"/>
          <w:numId w:val="21"/>
        </w:numPr>
        <w:tabs>
          <w:tab w:val="clear" w:pos="-1262"/>
          <w:tab w:val="clear" w:pos="-720"/>
          <w:tab w:val="clear" w:pos="240"/>
        </w:tabs>
        <w:ind w:left="360"/>
        <w:rPr>
          <w:rFonts w:ascii="Times New Roman" w:hAnsi="Times New Roman"/>
          <w:color w:val="000000"/>
          <w:sz w:val="24"/>
          <w:szCs w:val="24"/>
        </w:rPr>
      </w:pPr>
      <w:r>
        <w:rPr>
          <w:rFonts w:ascii="Times New Roman" w:hAnsi="Times New Roman"/>
          <w:color w:val="000000"/>
          <w:sz w:val="24"/>
          <w:szCs w:val="24"/>
        </w:rPr>
        <w:t>In such case, t</w:t>
      </w:r>
      <w:r w:rsidR="00D3552D" w:rsidRPr="001C22E9">
        <w:rPr>
          <w:rFonts w:ascii="Times New Roman" w:hAnsi="Times New Roman"/>
          <w:color w:val="000000"/>
          <w:sz w:val="24"/>
          <w:szCs w:val="24"/>
        </w:rPr>
        <w:t xml:space="preserve">his information will be brought promptly to the attention of the appropriate official or officials at the Government, </w:t>
      </w:r>
      <w:r w:rsidR="004B10C0">
        <w:rPr>
          <w:rFonts w:ascii="Times New Roman" w:hAnsi="Times New Roman"/>
          <w:color w:val="000000"/>
          <w:sz w:val="24"/>
          <w:szCs w:val="24"/>
        </w:rPr>
        <w:t xml:space="preserve">the </w:t>
      </w:r>
      <w:r w:rsidR="00BE4242">
        <w:rPr>
          <w:rFonts w:ascii="Times New Roman" w:hAnsi="Times New Roman"/>
          <w:color w:val="000000"/>
          <w:sz w:val="24"/>
          <w:szCs w:val="24"/>
        </w:rPr>
        <w:t>UN</w:t>
      </w:r>
      <w:r>
        <w:rPr>
          <w:rFonts w:ascii="Times New Roman" w:hAnsi="Times New Roman"/>
          <w:color w:val="000000"/>
          <w:sz w:val="24"/>
          <w:szCs w:val="24"/>
        </w:rPr>
        <w:t xml:space="preserve"> Partner</w:t>
      </w:r>
      <w:r w:rsidR="00D3552D" w:rsidRPr="001C22E9">
        <w:rPr>
          <w:rFonts w:ascii="Times New Roman" w:hAnsi="Times New Roman"/>
          <w:color w:val="000000"/>
          <w:sz w:val="24"/>
          <w:szCs w:val="24"/>
        </w:rPr>
        <w:t xml:space="preserve">, and </w:t>
      </w:r>
      <w:r w:rsidR="00F42822">
        <w:rPr>
          <w:rFonts w:ascii="Times New Roman" w:hAnsi="Times New Roman"/>
          <w:color w:val="000000"/>
          <w:sz w:val="24"/>
          <w:szCs w:val="24"/>
        </w:rPr>
        <w:t>the Bank</w:t>
      </w:r>
      <w:r>
        <w:rPr>
          <w:rFonts w:ascii="Times New Roman" w:hAnsi="Times New Roman"/>
          <w:color w:val="000000"/>
          <w:sz w:val="24"/>
          <w:szCs w:val="24"/>
        </w:rPr>
        <w:t>.</w:t>
      </w:r>
      <w:r w:rsidR="00D3552D" w:rsidRPr="001C22E9">
        <w:rPr>
          <w:rFonts w:ascii="Times New Roman" w:hAnsi="Times New Roman"/>
          <w:color w:val="000000"/>
          <w:sz w:val="24"/>
          <w:szCs w:val="24"/>
        </w:rPr>
        <w:t xml:space="preserve"> </w:t>
      </w:r>
    </w:p>
    <w:p w14:paraId="7FF4F80B" w14:textId="77777777" w:rsidR="00D3552D" w:rsidRPr="001C22E9" w:rsidRDefault="00D3552D" w:rsidP="00AF34CA">
      <w:pPr>
        <w:pStyle w:val="BodyTextIndent"/>
        <w:tabs>
          <w:tab w:val="clear" w:pos="-1262"/>
          <w:tab w:val="clear" w:pos="-720"/>
          <w:tab w:val="clear" w:pos="240"/>
        </w:tabs>
        <w:ind w:left="720" w:hanging="360"/>
        <w:rPr>
          <w:rFonts w:ascii="Times New Roman" w:hAnsi="Times New Roman"/>
          <w:color w:val="000000"/>
          <w:sz w:val="24"/>
          <w:szCs w:val="24"/>
        </w:rPr>
      </w:pPr>
    </w:p>
    <w:p w14:paraId="73DCB880" w14:textId="7E89AEF8" w:rsidR="00D3552D" w:rsidRPr="001C22E9" w:rsidRDefault="00455EEB" w:rsidP="004C3ECB">
      <w:pPr>
        <w:pStyle w:val="BodyTextIndent"/>
        <w:numPr>
          <w:ilvl w:val="0"/>
          <w:numId w:val="21"/>
        </w:numPr>
        <w:tabs>
          <w:tab w:val="clear" w:pos="-1262"/>
          <w:tab w:val="clear" w:pos="-720"/>
          <w:tab w:val="clear" w:pos="240"/>
        </w:tabs>
        <w:ind w:left="360"/>
        <w:rPr>
          <w:rFonts w:ascii="Times New Roman" w:hAnsi="Times New Roman"/>
          <w:color w:val="000000"/>
          <w:sz w:val="24"/>
          <w:szCs w:val="24"/>
        </w:rPr>
      </w:pPr>
      <w:r>
        <w:rPr>
          <w:rFonts w:ascii="Times New Roman" w:hAnsi="Times New Roman"/>
          <w:color w:val="000000"/>
          <w:sz w:val="24"/>
          <w:szCs w:val="24"/>
        </w:rPr>
        <w:t>After</w:t>
      </w:r>
      <w:r w:rsidR="00D3552D" w:rsidRPr="001C22E9">
        <w:rPr>
          <w:rFonts w:ascii="Times New Roman" w:hAnsi="Times New Roman"/>
          <w:color w:val="000000"/>
          <w:sz w:val="24"/>
          <w:szCs w:val="24"/>
        </w:rPr>
        <w:t xml:space="preserve"> consultation with the Government and </w:t>
      </w:r>
      <w:r w:rsidR="00F42822">
        <w:rPr>
          <w:rFonts w:ascii="Times New Roman" w:hAnsi="Times New Roman"/>
          <w:color w:val="000000"/>
          <w:sz w:val="24"/>
          <w:szCs w:val="24"/>
        </w:rPr>
        <w:t>the Bank</w:t>
      </w:r>
      <w:r w:rsidR="00D3552D" w:rsidRPr="001C22E9">
        <w:rPr>
          <w:rFonts w:ascii="Times New Roman" w:hAnsi="Times New Roman"/>
          <w:color w:val="000000"/>
          <w:sz w:val="24"/>
          <w:szCs w:val="24"/>
        </w:rPr>
        <w:t xml:space="preserve">, </w:t>
      </w:r>
      <w:r w:rsidR="004B10C0">
        <w:rPr>
          <w:rFonts w:ascii="Times New Roman" w:hAnsi="Times New Roman"/>
          <w:color w:val="000000"/>
          <w:sz w:val="24"/>
          <w:szCs w:val="24"/>
        </w:rPr>
        <w:t xml:space="preserve">the </w:t>
      </w:r>
      <w:r>
        <w:rPr>
          <w:rFonts w:ascii="Times New Roman" w:hAnsi="Times New Roman"/>
          <w:color w:val="000000"/>
          <w:sz w:val="24"/>
          <w:szCs w:val="24"/>
        </w:rPr>
        <w:t>UN Partner</w:t>
      </w:r>
      <w:r w:rsidRPr="001C22E9">
        <w:rPr>
          <w:rFonts w:ascii="Times New Roman" w:hAnsi="Times New Roman"/>
          <w:color w:val="000000"/>
          <w:sz w:val="24"/>
          <w:szCs w:val="24"/>
        </w:rPr>
        <w:t xml:space="preserve"> </w:t>
      </w:r>
      <w:r w:rsidR="00D3552D" w:rsidRPr="001C22E9">
        <w:rPr>
          <w:rFonts w:ascii="Times New Roman" w:hAnsi="Times New Roman"/>
          <w:color w:val="000000"/>
          <w:sz w:val="24"/>
          <w:szCs w:val="24"/>
        </w:rPr>
        <w:t xml:space="preserve">will, to the extent the information relates </w:t>
      </w:r>
      <w:r w:rsidR="00D92145">
        <w:rPr>
          <w:rFonts w:ascii="Times New Roman" w:hAnsi="Times New Roman"/>
          <w:color w:val="000000"/>
          <w:sz w:val="24"/>
          <w:szCs w:val="24"/>
        </w:rPr>
        <w:t xml:space="preserve">to actions within the authority </w:t>
      </w:r>
      <w:r w:rsidR="00D3552D" w:rsidRPr="001C22E9">
        <w:rPr>
          <w:rFonts w:ascii="Times New Roman" w:hAnsi="Times New Roman"/>
          <w:color w:val="000000"/>
          <w:sz w:val="24"/>
          <w:szCs w:val="24"/>
        </w:rPr>
        <w:t xml:space="preserve">or accountability of </w:t>
      </w:r>
      <w:r w:rsidR="004B10C0">
        <w:rPr>
          <w:rFonts w:ascii="Times New Roman" w:hAnsi="Times New Roman"/>
          <w:color w:val="000000"/>
          <w:sz w:val="24"/>
          <w:szCs w:val="24"/>
        </w:rPr>
        <w:t xml:space="preserve">the </w:t>
      </w:r>
      <w:r>
        <w:rPr>
          <w:rFonts w:ascii="Times New Roman" w:hAnsi="Times New Roman"/>
          <w:color w:val="000000"/>
          <w:sz w:val="24"/>
          <w:szCs w:val="24"/>
        </w:rPr>
        <w:t>UN Partner</w:t>
      </w:r>
      <w:r w:rsidR="00D3552D" w:rsidRPr="001C22E9">
        <w:rPr>
          <w:rFonts w:ascii="Times New Roman" w:hAnsi="Times New Roman"/>
          <w:color w:val="000000"/>
          <w:sz w:val="24"/>
          <w:szCs w:val="24"/>
        </w:rPr>
        <w:t xml:space="preserve">, take timely and appropriate action in accordance with its applicable regulations, rules, and administrative instructions, to investigate this information.  </w:t>
      </w:r>
      <w:r w:rsidR="00A767D5">
        <w:rPr>
          <w:rFonts w:ascii="Times New Roman" w:hAnsi="Times New Roman"/>
          <w:color w:val="000000"/>
          <w:sz w:val="24"/>
          <w:szCs w:val="24"/>
        </w:rPr>
        <w:t>The</w:t>
      </w:r>
      <w:r w:rsidR="00D3552D" w:rsidRPr="001C22E9">
        <w:rPr>
          <w:rFonts w:ascii="Times New Roman" w:hAnsi="Times New Roman"/>
          <w:color w:val="000000"/>
          <w:sz w:val="24"/>
          <w:szCs w:val="24"/>
        </w:rPr>
        <w:t xml:space="preserve"> Parties agree and acknowledge that </w:t>
      </w:r>
      <w:r w:rsidR="004B10C0">
        <w:rPr>
          <w:rFonts w:ascii="Times New Roman" w:hAnsi="Times New Roman"/>
          <w:color w:val="000000"/>
          <w:sz w:val="24"/>
          <w:szCs w:val="24"/>
        </w:rPr>
        <w:t xml:space="preserve">the </w:t>
      </w:r>
      <w:r>
        <w:rPr>
          <w:rFonts w:ascii="Times New Roman" w:hAnsi="Times New Roman"/>
          <w:color w:val="000000"/>
          <w:sz w:val="24"/>
          <w:szCs w:val="24"/>
        </w:rPr>
        <w:t>UN Partner</w:t>
      </w:r>
      <w:r w:rsidRPr="001C22E9">
        <w:rPr>
          <w:rFonts w:ascii="Times New Roman" w:hAnsi="Times New Roman"/>
          <w:color w:val="000000"/>
          <w:sz w:val="24"/>
          <w:szCs w:val="24"/>
        </w:rPr>
        <w:t xml:space="preserve"> </w:t>
      </w:r>
      <w:r w:rsidR="00D3552D" w:rsidRPr="001C22E9">
        <w:rPr>
          <w:rFonts w:ascii="Times New Roman" w:hAnsi="Times New Roman"/>
          <w:color w:val="000000"/>
          <w:sz w:val="24"/>
          <w:szCs w:val="24"/>
        </w:rPr>
        <w:t xml:space="preserve">shall have no authority to investigate information relating to possible corrupt, fraudulent, coercive or collusive practices by Government officials or by officials or consultants of </w:t>
      </w:r>
      <w:r w:rsidR="00F42822">
        <w:rPr>
          <w:rFonts w:ascii="Times New Roman" w:hAnsi="Times New Roman"/>
          <w:color w:val="000000"/>
          <w:sz w:val="24"/>
          <w:szCs w:val="24"/>
        </w:rPr>
        <w:t>the Bank</w:t>
      </w:r>
      <w:r w:rsidR="00D3552D" w:rsidRPr="001C22E9">
        <w:rPr>
          <w:rFonts w:ascii="Times New Roman" w:hAnsi="Times New Roman"/>
          <w:color w:val="000000"/>
          <w:sz w:val="24"/>
          <w:szCs w:val="24"/>
        </w:rPr>
        <w:t xml:space="preserve">.  </w:t>
      </w:r>
    </w:p>
    <w:p w14:paraId="759F061A" w14:textId="77777777" w:rsidR="00D3552D" w:rsidRPr="001C22E9" w:rsidRDefault="00D3552D" w:rsidP="00AF34CA">
      <w:pPr>
        <w:pStyle w:val="BodyTextIndent"/>
        <w:tabs>
          <w:tab w:val="clear" w:pos="-1262"/>
          <w:tab w:val="clear" w:pos="-720"/>
          <w:tab w:val="clear" w:pos="240"/>
        </w:tabs>
        <w:ind w:left="720" w:hanging="360"/>
        <w:rPr>
          <w:rFonts w:ascii="Times New Roman" w:hAnsi="Times New Roman"/>
          <w:color w:val="000000"/>
          <w:sz w:val="24"/>
          <w:szCs w:val="24"/>
        </w:rPr>
      </w:pPr>
    </w:p>
    <w:p w14:paraId="70B9FA2B" w14:textId="418D04CD" w:rsidR="00D3552D" w:rsidRPr="00EA31F7" w:rsidRDefault="00D3552D" w:rsidP="004C3ECB">
      <w:pPr>
        <w:pStyle w:val="BodyTextIndent"/>
        <w:numPr>
          <w:ilvl w:val="0"/>
          <w:numId w:val="21"/>
        </w:numPr>
        <w:tabs>
          <w:tab w:val="clear" w:pos="-1262"/>
          <w:tab w:val="clear" w:pos="-720"/>
          <w:tab w:val="clear" w:pos="240"/>
        </w:tabs>
        <w:ind w:left="360"/>
        <w:rPr>
          <w:rFonts w:ascii="Times New Roman" w:hAnsi="Times New Roman"/>
          <w:sz w:val="24"/>
          <w:szCs w:val="24"/>
        </w:rPr>
      </w:pPr>
      <w:r w:rsidRPr="001C22E9">
        <w:rPr>
          <w:rFonts w:ascii="Times New Roman" w:hAnsi="Times New Roman"/>
          <w:color w:val="000000"/>
          <w:sz w:val="24"/>
          <w:szCs w:val="24"/>
        </w:rPr>
        <w:t>To the extent</w:t>
      </w:r>
      <w:r w:rsidR="00D63B5E">
        <w:rPr>
          <w:rFonts w:ascii="Times New Roman" w:hAnsi="Times New Roman"/>
          <w:color w:val="000000"/>
          <w:sz w:val="24"/>
          <w:szCs w:val="24"/>
        </w:rPr>
        <w:t xml:space="preserve"> that</w:t>
      </w:r>
      <w:r w:rsidRPr="001C22E9">
        <w:rPr>
          <w:rFonts w:ascii="Times New Roman" w:hAnsi="Times New Roman"/>
          <w:color w:val="000000"/>
          <w:sz w:val="24"/>
          <w:szCs w:val="24"/>
        </w:rPr>
        <w:t xml:space="preserve"> such</w:t>
      </w:r>
      <w:r w:rsidR="00D63B5E">
        <w:rPr>
          <w:rFonts w:ascii="Times New Roman" w:hAnsi="Times New Roman"/>
          <w:color w:val="000000"/>
          <w:sz w:val="24"/>
          <w:szCs w:val="24"/>
        </w:rPr>
        <w:t xml:space="preserve"> an</w:t>
      </w:r>
      <w:r w:rsidRPr="001C22E9">
        <w:rPr>
          <w:rFonts w:ascii="Times New Roman" w:hAnsi="Times New Roman"/>
          <w:color w:val="000000"/>
          <w:sz w:val="24"/>
          <w:szCs w:val="24"/>
        </w:rPr>
        <w:t xml:space="preserve"> investigation confirms corrupt, fraudulent, collusive or coercive practices have occurred and to the extent that remedial action is within the authority of </w:t>
      </w:r>
      <w:r w:rsidR="004B10C0">
        <w:rPr>
          <w:rFonts w:ascii="Times New Roman" w:hAnsi="Times New Roman"/>
          <w:color w:val="000000"/>
          <w:sz w:val="24"/>
          <w:szCs w:val="24"/>
        </w:rPr>
        <w:t xml:space="preserve">the </w:t>
      </w:r>
      <w:r w:rsidR="00455EEB">
        <w:rPr>
          <w:rFonts w:ascii="Times New Roman" w:hAnsi="Times New Roman"/>
          <w:color w:val="000000"/>
          <w:sz w:val="24"/>
          <w:szCs w:val="24"/>
        </w:rPr>
        <w:t>UN Partner</w:t>
      </w:r>
      <w:r w:rsidRPr="001C22E9">
        <w:rPr>
          <w:rFonts w:ascii="Times New Roman" w:hAnsi="Times New Roman"/>
          <w:color w:val="000000"/>
          <w:sz w:val="24"/>
          <w:szCs w:val="24"/>
        </w:rPr>
        <w:t xml:space="preserve">, </w:t>
      </w:r>
      <w:r w:rsidR="004B10C0">
        <w:rPr>
          <w:rFonts w:ascii="Times New Roman" w:hAnsi="Times New Roman"/>
          <w:color w:val="000000"/>
          <w:sz w:val="24"/>
          <w:szCs w:val="24"/>
        </w:rPr>
        <w:t xml:space="preserve">the </w:t>
      </w:r>
      <w:r w:rsidR="00455EEB">
        <w:rPr>
          <w:rFonts w:ascii="Times New Roman" w:hAnsi="Times New Roman"/>
          <w:color w:val="000000"/>
          <w:sz w:val="24"/>
          <w:szCs w:val="24"/>
        </w:rPr>
        <w:t>UN Partner</w:t>
      </w:r>
      <w:r w:rsidR="00455EEB" w:rsidRPr="001C22E9">
        <w:rPr>
          <w:rFonts w:ascii="Times New Roman" w:hAnsi="Times New Roman"/>
          <w:color w:val="000000"/>
          <w:sz w:val="24"/>
          <w:szCs w:val="24"/>
        </w:rPr>
        <w:t xml:space="preserve"> </w:t>
      </w:r>
      <w:r w:rsidRPr="001C22E9">
        <w:rPr>
          <w:rFonts w:ascii="Times New Roman" w:hAnsi="Times New Roman"/>
          <w:color w:val="000000"/>
          <w:sz w:val="24"/>
          <w:szCs w:val="24"/>
        </w:rPr>
        <w:t xml:space="preserve">will take timely and appropriate action in response to the findings of such </w:t>
      </w:r>
      <w:r w:rsidR="00D63B5E">
        <w:rPr>
          <w:rFonts w:ascii="Times New Roman" w:hAnsi="Times New Roman"/>
          <w:color w:val="000000"/>
          <w:sz w:val="24"/>
          <w:szCs w:val="24"/>
        </w:rPr>
        <w:t xml:space="preserve">an </w:t>
      </w:r>
      <w:r w:rsidRPr="001C22E9">
        <w:rPr>
          <w:rFonts w:ascii="Times New Roman" w:hAnsi="Times New Roman"/>
          <w:color w:val="000000"/>
          <w:sz w:val="24"/>
          <w:szCs w:val="24"/>
        </w:rPr>
        <w:t xml:space="preserve">investigation, in accordance with its accountability and oversight framework and established procedures, including its </w:t>
      </w:r>
      <w:r w:rsidR="00455EEB">
        <w:rPr>
          <w:rFonts w:ascii="Times New Roman" w:hAnsi="Times New Roman"/>
          <w:color w:val="000000"/>
          <w:sz w:val="24"/>
          <w:szCs w:val="24"/>
        </w:rPr>
        <w:t>f</w:t>
      </w:r>
      <w:r w:rsidRPr="001C22E9">
        <w:rPr>
          <w:rFonts w:ascii="Times New Roman" w:hAnsi="Times New Roman"/>
          <w:color w:val="000000"/>
          <w:sz w:val="24"/>
          <w:szCs w:val="24"/>
        </w:rPr>
        <w:t xml:space="preserve">inancial </w:t>
      </w:r>
      <w:r w:rsidR="00455EEB" w:rsidRPr="00EA31F7">
        <w:rPr>
          <w:rFonts w:ascii="Times New Roman" w:hAnsi="Times New Roman"/>
          <w:sz w:val="24"/>
          <w:szCs w:val="24"/>
        </w:rPr>
        <w:t>r</w:t>
      </w:r>
      <w:r w:rsidRPr="00EA31F7">
        <w:rPr>
          <w:rFonts w:ascii="Times New Roman" w:hAnsi="Times New Roman"/>
          <w:sz w:val="24"/>
          <w:szCs w:val="24"/>
        </w:rPr>
        <w:t xml:space="preserve">egulations and </w:t>
      </w:r>
      <w:r w:rsidR="00455EEB" w:rsidRPr="00EA31F7">
        <w:rPr>
          <w:rFonts w:ascii="Times New Roman" w:hAnsi="Times New Roman"/>
          <w:sz w:val="24"/>
          <w:szCs w:val="24"/>
        </w:rPr>
        <w:t>r</w:t>
      </w:r>
      <w:r w:rsidRPr="00EA31F7">
        <w:rPr>
          <w:rFonts w:ascii="Times New Roman" w:hAnsi="Times New Roman"/>
          <w:sz w:val="24"/>
          <w:szCs w:val="24"/>
        </w:rPr>
        <w:t xml:space="preserve">ules, where applicable. </w:t>
      </w:r>
    </w:p>
    <w:p w14:paraId="29BF4506" w14:textId="77777777" w:rsidR="00D3552D" w:rsidRPr="00EA31F7" w:rsidRDefault="00D3552D" w:rsidP="00AF34CA">
      <w:pPr>
        <w:pStyle w:val="BodyTextIndent"/>
        <w:tabs>
          <w:tab w:val="clear" w:pos="-1262"/>
          <w:tab w:val="clear" w:pos="-720"/>
          <w:tab w:val="clear" w:pos="240"/>
        </w:tabs>
        <w:ind w:left="720" w:hanging="360"/>
        <w:rPr>
          <w:rFonts w:ascii="Times New Roman" w:hAnsi="Times New Roman"/>
          <w:sz w:val="24"/>
          <w:szCs w:val="24"/>
          <w:highlight w:val="yellow"/>
        </w:rPr>
      </w:pPr>
    </w:p>
    <w:p w14:paraId="29C7C555" w14:textId="03AF17F0" w:rsidR="00D3552D" w:rsidRPr="00EA31F7" w:rsidRDefault="00D3552D" w:rsidP="004C3ECB">
      <w:pPr>
        <w:pStyle w:val="ListParagraph"/>
        <w:numPr>
          <w:ilvl w:val="0"/>
          <w:numId w:val="21"/>
        </w:numPr>
        <w:autoSpaceDE w:val="0"/>
        <w:autoSpaceDN w:val="0"/>
        <w:adjustRightInd w:val="0"/>
        <w:ind w:left="360"/>
        <w:rPr>
          <w:rFonts w:ascii="Times New Roman" w:hAnsi="Times New Roman"/>
          <w:color w:val="auto"/>
          <w:sz w:val="24"/>
          <w:szCs w:val="24"/>
        </w:rPr>
      </w:pPr>
      <w:r w:rsidRPr="00EA31F7">
        <w:rPr>
          <w:rFonts w:ascii="Times New Roman" w:hAnsi="Times New Roman"/>
          <w:color w:val="auto"/>
          <w:sz w:val="24"/>
          <w:szCs w:val="24"/>
        </w:rPr>
        <w:lastRenderedPageBreak/>
        <w:t xml:space="preserve">To the extent consistent with </w:t>
      </w:r>
      <w:r w:rsidR="004B10C0">
        <w:rPr>
          <w:rFonts w:ascii="Times New Roman" w:hAnsi="Times New Roman"/>
          <w:color w:val="auto"/>
          <w:sz w:val="24"/>
          <w:szCs w:val="24"/>
        </w:rPr>
        <w:t xml:space="preserve">the </w:t>
      </w:r>
      <w:r w:rsidR="00455EEB" w:rsidRPr="00EA31F7">
        <w:rPr>
          <w:rFonts w:ascii="Times New Roman" w:hAnsi="Times New Roman"/>
          <w:color w:val="auto"/>
          <w:sz w:val="24"/>
          <w:szCs w:val="24"/>
        </w:rPr>
        <w:t xml:space="preserve">UN Partner’s </w:t>
      </w:r>
      <w:r w:rsidRPr="00EA31F7">
        <w:rPr>
          <w:rFonts w:ascii="Times New Roman" w:hAnsi="Times New Roman"/>
          <w:color w:val="auto"/>
          <w:sz w:val="24"/>
          <w:szCs w:val="24"/>
        </w:rPr>
        <w:t xml:space="preserve">accountability and oversight framework and established procedures, it will keep the Government and </w:t>
      </w:r>
      <w:r w:rsidR="00F42822" w:rsidRPr="00EA31F7">
        <w:rPr>
          <w:rFonts w:ascii="Times New Roman" w:hAnsi="Times New Roman"/>
          <w:color w:val="auto"/>
          <w:sz w:val="24"/>
          <w:szCs w:val="24"/>
        </w:rPr>
        <w:t>the Bank</w:t>
      </w:r>
      <w:r w:rsidRPr="00EA31F7">
        <w:rPr>
          <w:rFonts w:ascii="Times New Roman" w:hAnsi="Times New Roman"/>
          <w:color w:val="auto"/>
          <w:sz w:val="24"/>
          <w:szCs w:val="24"/>
        </w:rPr>
        <w:t xml:space="preserve"> regularly informed by agreed means of actions taken, and the results of the implementation of such actions, including where relevant, details of any recovered amounts.  Such recovered amounts, if any, shall be applied in the calculation of the final balances in the </w:t>
      </w:r>
      <w:r w:rsidR="00403224" w:rsidRPr="00EA31F7">
        <w:rPr>
          <w:rFonts w:ascii="Times New Roman" w:hAnsi="Times New Roman"/>
          <w:color w:val="auto"/>
          <w:sz w:val="24"/>
          <w:szCs w:val="24"/>
        </w:rPr>
        <w:t>budget code (</w:t>
      </w:r>
      <w:r w:rsidR="00F42822" w:rsidRPr="00EA31F7">
        <w:rPr>
          <w:rFonts w:ascii="Times New Roman" w:hAnsi="Times New Roman"/>
          <w:color w:val="auto"/>
          <w:sz w:val="24"/>
          <w:szCs w:val="24"/>
        </w:rPr>
        <w:t xml:space="preserve">ledger </w:t>
      </w:r>
      <w:r w:rsidR="00403224" w:rsidRPr="00EA31F7">
        <w:rPr>
          <w:rFonts w:ascii="Times New Roman" w:hAnsi="Times New Roman"/>
          <w:color w:val="auto"/>
          <w:sz w:val="24"/>
          <w:szCs w:val="24"/>
        </w:rPr>
        <w:t>account)</w:t>
      </w:r>
      <w:r w:rsidRPr="00EA31F7">
        <w:rPr>
          <w:rFonts w:ascii="Times New Roman" w:hAnsi="Times New Roman"/>
          <w:color w:val="auto"/>
          <w:sz w:val="24"/>
          <w:szCs w:val="24"/>
        </w:rPr>
        <w:t xml:space="preserve">, or if such amounts are recovered after the date of the calculation and transfer of such final balances, the Government will consult with </w:t>
      </w:r>
      <w:r w:rsidR="00F42822" w:rsidRPr="00EA31F7">
        <w:rPr>
          <w:rFonts w:ascii="Times New Roman" w:hAnsi="Times New Roman"/>
          <w:color w:val="auto"/>
          <w:sz w:val="24"/>
          <w:szCs w:val="24"/>
        </w:rPr>
        <w:t>the Bank</w:t>
      </w:r>
      <w:r w:rsidRPr="00EA31F7">
        <w:rPr>
          <w:rFonts w:ascii="Times New Roman" w:hAnsi="Times New Roman"/>
          <w:color w:val="auto"/>
          <w:sz w:val="24"/>
          <w:szCs w:val="24"/>
        </w:rPr>
        <w:t xml:space="preserve"> and provide payment instructions to </w:t>
      </w:r>
      <w:r w:rsidR="004B10C0">
        <w:rPr>
          <w:rFonts w:ascii="Times New Roman" w:hAnsi="Times New Roman"/>
          <w:color w:val="auto"/>
          <w:sz w:val="24"/>
          <w:szCs w:val="24"/>
        </w:rPr>
        <w:t xml:space="preserve">the </w:t>
      </w:r>
      <w:r w:rsidR="00455EEB" w:rsidRPr="00EA31F7">
        <w:rPr>
          <w:rFonts w:ascii="Times New Roman" w:hAnsi="Times New Roman"/>
          <w:color w:val="auto"/>
          <w:sz w:val="24"/>
          <w:szCs w:val="24"/>
        </w:rPr>
        <w:t xml:space="preserve">UN Partner </w:t>
      </w:r>
      <w:r w:rsidRPr="00EA31F7">
        <w:rPr>
          <w:rFonts w:ascii="Times New Roman" w:hAnsi="Times New Roman"/>
          <w:color w:val="auto"/>
          <w:sz w:val="24"/>
          <w:szCs w:val="24"/>
        </w:rPr>
        <w:t>with respect to such amounts.</w:t>
      </w:r>
    </w:p>
    <w:p w14:paraId="6FEA12A9" w14:textId="77777777" w:rsidR="00D3552D" w:rsidRPr="00EA31F7" w:rsidRDefault="00D3552D" w:rsidP="00A91EAB">
      <w:pPr>
        <w:autoSpaceDE w:val="0"/>
        <w:autoSpaceDN w:val="0"/>
        <w:adjustRightInd w:val="0"/>
        <w:ind w:left="1440" w:hanging="720"/>
        <w:rPr>
          <w:sz w:val="24"/>
          <w:szCs w:val="24"/>
          <w:highlight w:val="yellow"/>
        </w:rPr>
      </w:pPr>
    </w:p>
    <w:p w14:paraId="01DAD3DC" w14:textId="06D4749C" w:rsidR="00D3552D" w:rsidRPr="00EA31F7" w:rsidRDefault="00D3552D" w:rsidP="004C3ECB">
      <w:pPr>
        <w:pStyle w:val="ListParagraph"/>
        <w:numPr>
          <w:ilvl w:val="0"/>
          <w:numId w:val="21"/>
        </w:numPr>
        <w:autoSpaceDE w:val="0"/>
        <w:autoSpaceDN w:val="0"/>
        <w:adjustRightInd w:val="0"/>
        <w:ind w:left="360"/>
        <w:rPr>
          <w:rFonts w:ascii="Times New Roman" w:hAnsi="Times New Roman"/>
          <w:bCs/>
          <w:color w:val="auto"/>
          <w:sz w:val="24"/>
          <w:szCs w:val="24"/>
        </w:rPr>
      </w:pPr>
      <w:r w:rsidRPr="00EA31F7">
        <w:rPr>
          <w:rFonts w:ascii="Times New Roman" w:hAnsi="Times New Roman"/>
          <w:bCs/>
          <w:color w:val="auto"/>
          <w:sz w:val="24"/>
          <w:szCs w:val="24"/>
        </w:rPr>
        <w:t>For the purposes of this Agreement, the following definitions shall apply:</w:t>
      </w:r>
    </w:p>
    <w:p w14:paraId="42FE5924" w14:textId="77777777" w:rsidR="00D3552D" w:rsidRPr="00CA0AB4" w:rsidRDefault="00D3552D" w:rsidP="00635896">
      <w:pPr>
        <w:rPr>
          <w:color w:val="000000"/>
          <w:sz w:val="24"/>
          <w:szCs w:val="24"/>
        </w:rPr>
      </w:pPr>
    </w:p>
    <w:p w14:paraId="32AE9917" w14:textId="77777777" w:rsidR="00D3552D" w:rsidRPr="00CA0AB4" w:rsidRDefault="00D3552D" w:rsidP="007A0854">
      <w:pPr>
        <w:ind w:left="1170" w:hanging="450"/>
        <w:rPr>
          <w:color w:val="000000"/>
          <w:sz w:val="24"/>
          <w:szCs w:val="24"/>
        </w:rPr>
      </w:pPr>
      <w:r w:rsidRPr="00CA0AB4">
        <w:rPr>
          <w:color w:val="000000"/>
          <w:sz w:val="24"/>
          <w:szCs w:val="24"/>
        </w:rPr>
        <w:t>(i)</w:t>
      </w:r>
      <w:r w:rsidRPr="00CA0AB4">
        <w:rPr>
          <w:color w:val="000000"/>
          <w:sz w:val="24"/>
          <w:szCs w:val="24"/>
        </w:rPr>
        <w:tab/>
        <w:t>“corrupt practice” is the offering, giving, receiving or soliciting, directly or indirectly, of anything of value to influence improperly the actions of another party;</w:t>
      </w:r>
    </w:p>
    <w:p w14:paraId="6F33DE1F" w14:textId="77777777" w:rsidR="00D3552D" w:rsidRPr="00CA0AB4" w:rsidRDefault="00D3552D" w:rsidP="007A0854">
      <w:pPr>
        <w:tabs>
          <w:tab w:val="left" w:pos="720"/>
        </w:tabs>
        <w:ind w:left="1170" w:hanging="450"/>
        <w:rPr>
          <w:color w:val="000000"/>
          <w:sz w:val="24"/>
          <w:szCs w:val="24"/>
        </w:rPr>
      </w:pPr>
    </w:p>
    <w:p w14:paraId="33DD3224" w14:textId="77777777" w:rsidR="00D3552D" w:rsidRPr="00CA0AB4" w:rsidRDefault="00D3552D" w:rsidP="007A0854">
      <w:pPr>
        <w:ind w:left="1170" w:hanging="450"/>
        <w:rPr>
          <w:color w:val="000000"/>
          <w:sz w:val="24"/>
          <w:szCs w:val="24"/>
        </w:rPr>
      </w:pPr>
      <w:r w:rsidRPr="00CA0AB4">
        <w:rPr>
          <w:color w:val="000000"/>
          <w:sz w:val="24"/>
          <w:szCs w:val="24"/>
        </w:rPr>
        <w:t>(ii)</w:t>
      </w:r>
      <w:r w:rsidRPr="00CA0AB4">
        <w:rPr>
          <w:color w:val="000000"/>
          <w:sz w:val="24"/>
          <w:szCs w:val="24"/>
        </w:rPr>
        <w:tab/>
        <w:t>“fraudulent practice” is any act or omission, including misrepresentation, that knowingly or recklessly misleads, or attempts to mislead, a party to obtain financial or other benefit or to avoid an obligation;</w:t>
      </w:r>
    </w:p>
    <w:p w14:paraId="47D951B0" w14:textId="77777777" w:rsidR="00D3552D" w:rsidRPr="00CA0AB4" w:rsidRDefault="00D3552D" w:rsidP="007A0854">
      <w:pPr>
        <w:tabs>
          <w:tab w:val="left" w:pos="720"/>
        </w:tabs>
        <w:ind w:left="1170" w:hanging="450"/>
        <w:rPr>
          <w:color w:val="000000"/>
          <w:sz w:val="24"/>
          <w:szCs w:val="24"/>
        </w:rPr>
      </w:pPr>
    </w:p>
    <w:p w14:paraId="771FB922" w14:textId="77777777" w:rsidR="00D3552D" w:rsidRPr="00CA0AB4" w:rsidRDefault="00D3552D" w:rsidP="007A0854">
      <w:pPr>
        <w:ind w:left="1170" w:hanging="450"/>
        <w:rPr>
          <w:color w:val="000000"/>
          <w:sz w:val="24"/>
          <w:szCs w:val="24"/>
        </w:rPr>
      </w:pPr>
      <w:r w:rsidRPr="00CA0AB4">
        <w:rPr>
          <w:color w:val="000000"/>
          <w:sz w:val="24"/>
          <w:szCs w:val="24"/>
        </w:rPr>
        <w:t>(iii)</w:t>
      </w:r>
      <w:r w:rsidRPr="00CA0AB4">
        <w:rPr>
          <w:color w:val="000000"/>
          <w:sz w:val="24"/>
          <w:szCs w:val="24"/>
        </w:rPr>
        <w:tab/>
        <w:t>“collusive practice” is an arrangement between two or more parties designed to achieve an improper purpose, including to influence improperly the actions of another party;</w:t>
      </w:r>
    </w:p>
    <w:p w14:paraId="170E3248" w14:textId="77777777" w:rsidR="00D3552D" w:rsidRPr="00CA0AB4" w:rsidRDefault="00D3552D" w:rsidP="007A0854">
      <w:pPr>
        <w:tabs>
          <w:tab w:val="left" w:pos="720"/>
        </w:tabs>
        <w:ind w:left="1170" w:hanging="450"/>
        <w:rPr>
          <w:color w:val="000000"/>
          <w:sz w:val="24"/>
          <w:szCs w:val="24"/>
        </w:rPr>
      </w:pPr>
    </w:p>
    <w:p w14:paraId="16ABC169" w14:textId="77777777" w:rsidR="00D3552D" w:rsidRPr="00CA0AB4" w:rsidRDefault="00D3552D" w:rsidP="007A0854">
      <w:pPr>
        <w:ind w:left="1170" w:hanging="450"/>
        <w:rPr>
          <w:color w:val="000000"/>
          <w:sz w:val="24"/>
          <w:szCs w:val="24"/>
        </w:rPr>
      </w:pPr>
      <w:r w:rsidRPr="00CA0AB4">
        <w:rPr>
          <w:color w:val="000000"/>
          <w:sz w:val="24"/>
          <w:szCs w:val="24"/>
        </w:rPr>
        <w:t>(iv)</w:t>
      </w:r>
      <w:r w:rsidRPr="00CA0AB4">
        <w:rPr>
          <w:color w:val="000000"/>
          <w:sz w:val="24"/>
          <w:szCs w:val="24"/>
        </w:rPr>
        <w:tab/>
        <w:t>“coercive practice” is impairing or harming, or threatening to impair or harm, directly or indirectly, any party or the property of the party to influence improperly the actions of a party.</w:t>
      </w:r>
    </w:p>
    <w:p w14:paraId="56279709" w14:textId="77777777" w:rsidR="00D3552D" w:rsidRPr="00CA0AB4" w:rsidRDefault="00D3552D" w:rsidP="007A0854">
      <w:pPr>
        <w:pStyle w:val="BodyTextIndent"/>
        <w:tabs>
          <w:tab w:val="clear" w:pos="-1262"/>
          <w:tab w:val="clear" w:pos="-720"/>
          <w:tab w:val="clear" w:pos="240"/>
          <w:tab w:val="left" w:pos="720"/>
        </w:tabs>
        <w:ind w:left="360" w:hanging="360"/>
        <w:rPr>
          <w:rFonts w:ascii="Times New Roman" w:hAnsi="Times New Roman"/>
          <w:color w:val="000000"/>
          <w:sz w:val="24"/>
          <w:szCs w:val="24"/>
        </w:rPr>
      </w:pPr>
    </w:p>
    <w:p w14:paraId="47DA0F75" w14:textId="5FEBE380" w:rsidR="00D3552D" w:rsidRPr="00643DAE" w:rsidRDefault="00BA3207" w:rsidP="004C3ECB">
      <w:pPr>
        <w:pStyle w:val="BodyTextIndent"/>
        <w:numPr>
          <w:ilvl w:val="0"/>
          <w:numId w:val="21"/>
        </w:numPr>
        <w:tabs>
          <w:tab w:val="clear" w:pos="-1262"/>
          <w:tab w:val="clear" w:pos="-720"/>
          <w:tab w:val="clear" w:pos="240"/>
          <w:tab w:val="left" w:pos="720"/>
        </w:tabs>
        <w:ind w:left="360"/>
        <w:rPr>
          <w:rFonts w:ascii="Times New Roman" w:hAnsi="Times New Roman"/>
          <w:sz w:val="24"/>
          <w:szCs w:val="24"/>
        </w:rPr>
      </w:pPr>
      <w:r>
        <w:rPr>
          <w:rFonts w:ascii="Times New Roman" w:hAnsi="Times New Roman"/>
          <w:color w:val="000000"/>
          <w:sz w:val="24"/>
          <w:szCs w:val="24"/>
        </w:rPr>
        <w:t>I</w:t>
      </w:r>
      <w:r w:rsidR="00D3552D" w:rsidRPr="001C22E9">
        <w:rPr>
          <w:rFonts w:ascii="Times New Roman" w:hAnsi="Times New Roman"/>
          <w:color w:val="000000"/>
          <w:sz w:val="24"/>
          <w:szCs w:val="24"/>
        </w:rPr>
        <w:t xml:space="preserve">n the event that the Government or </w:t>
      </w:r>
      <w:r w:rsidR="00F42822">
        <w:rPr>
          <w:rFonts w:ascii="Times New Roman" w:hAnsi="Times New Roman"/>
          <w:color w:val="000000"/>
          <w:sz w:val="24"/>
          <w:szCs w:val="24"/>
        </w:rPr>
        <w:t>the Bank</w:t>
      </w:r>
      <w:r w:rsidR="00D3552D" w:rsidRPr="001C22E9">
        <w:rPr>
          <w:rFonts w:ascii="Times New Roman" w:hAnsi="Times New Roman"/>
          <w:color w:val="000000"/>
          <w:sz w:val="24"/>
          <w:szCs w:val="24"/>
        </w:rPr>
        <w:t xml:space="preserve"> reasonably believes that </w:t>
      </w:r>
      <w:r w:rsidR="004B10C0">
        <w:rPr>
          <w:rFonts w:ascii="Times New Roman" w:hAnsi="Times New Roman"/>
          <w:color w:val="000000"/>
          <w:sz w:val="24"/>
          <w:szCs w:val="24"/>
        </w:rPr>
        <w:t xml:space="preserve">the </w:t>
      </w:r>
      <w:r w:rsidR="00455EEB">
        <w:rPr>
          <w:rFonts w:ascii="Times New Roman" w:hAnsi="Times New Roman"/>
          <w:color w:val="000000"/>
          <w:sz w:val="24"/>
          <w:szCs w:val="24"/>
        </w:rPr>
        <w:t xml:space="preserve">UN Partner </w:t>
      </w:r>
      <w:r w:rsidR="00D3552D" w:rsidRPr="001C22E9">
        <w:rPr>
          <w:rFonts w:ascii="Times New Roman" w:hAnsi="Times New Roman"/>
          <w:color w:val="000000"/>
          <w:sz w:val="24"/>
          <w:szCs w:val="24"/>
        </w:rPr>
        <w:t xml:space="preserve">has not complied with the requirements </w:t>
      </w:r>
      <w:r w:rsidR="00D3552D" w:rsidRPr="005B1DC8">
        <w:rPr>
          <w:rFonts w:ascii="Times New Roman" w:hAnsi="Times New Roman"/>
          <w:color w:val="000000"/>
          <w:sz w:val="24"/>
          <w:szCs w:val="24"/>
        </w:rPr>
        <w:t xml:space="preserve">of </w:t>
      </w:r>
      <w:r w:rsidR="00455EEB">
        <w:rPr>
          <w:rFonts w:ascii="Times New Roman" w:hAnsi="Times New Roman"/>
          <w:color w:val="000000"/>
          <w:sz w:val="24"/>
          <w:szCs w:val="24"/>
        </w:rPr>
        <w:t xml:space="preserve">this section </w:t>
      </w:r>
      <w:r w:rsidR="00D3552D" w:rsidRPr="001C22E9">
        <w:rPr>
          <w:rFonts w:ascii="Times New Roman" w:hAnsi="Times New Roman"/>
          <w:color w:val="000000"/>
          <w:sz w:val="24"/>
          <w:szCs w:val="24"/>
        </w:rPr>
        <w:t xml:space="preserve">, the Government or </w:t>
      </w:r>
      <w:r w:rsidR="00F42822">
        <w:rPr>
          <w:rFonts w:ascii="Times New Roman" w:hAnsi="Times New Roman"/>
          <w:color w:val="000000"/>
          <w:sz w:val="24"/>
          <w:szCs w:val="24"/>
        </w:rPr>
        <w:t>the Bank</w:t>
      </w:r>
      <w:r w:rsidR="00D3552D" w:rsidRPr="001C22E9">
        <w:rPr>
          <w:rFonts w:ascii="Times New Roman" w:hAnsi="Times New Roman"/>
          <w:color w:val="000000"/>
          <w:sz w:val="24"/>
          <w:szCs w:val="24"/>
        </w:rPr>
        <w:t xml:space="preserve"> may request direct consultations at a senior level between </w:t>
      </w:r>
      <w:r w:rsidR="00F42822">
        <w:rPr>
          <w:rFonts w:ascii="Times New Roman" w:hAnsi="Times New Roman"/>
          <w:color w:val="000000"/>
          <w:sz w:val="24"/>
          <w:szCs w:val="24"/>
        </w:rPr>
        <w:t>the Bank</w:t>
      </w:r>
      <w:r w:rsidR="00D3552D" w:rsidRPr="001C22E9">
        <w:rPr>
          <w:rFonts w:ascii="Times New Roman" w:hAnsi="Times New Roman"/>
          <w:color w:val="000000"/>
          <w:sz w:val="24"/>
          <w:szCs w:val="24"/>
        </w:rPr>
        <w:t xml:space="preserve">, the Government and </w:t>
      </w:r>
      <w:r w:rsidR="004B10C0">
        <w:rPr>
          <w:rFonts w:ascii="Times New Roman" w:hAnsi="Times New Roman"/>
          <w:color w:val="000000"/>
          <w:sz w:val="24"/>
          <w:szCs w:val="24"/>
        </w:rPr>
        <w:t xml:space="preserve">the </w:t>
      </w:r>
      <w:r w:rsidR="00455EEB">
        <w:rPr>
          <w:rFonts w:ascii="Times New Roman" w:hAnsi="Times New Roman"/>
          <w:color w:val="000000"/>
          <w:sz w:val="24"/>
          <w:szCs w:val="24"/>
        </w:rPr>
        <w:t>UN Partner</w:t>
      </w:r>
      <w:r w:rsidR="00455EEB" w:rsidRPr="001C22E9">
        <w:rPr>
          <w:rFonts w:ascii="Times New Roman" w:hAnsi="Times New Roman"/>
          <w:color w:val="000000"/>
          <w:sz w:val="24"/>
          <w:szCs w:val="24"/>
        </w:rPr>
        <w:t xml:space="preserve"> </w:t>
      </w:r>
      <w:r w:rsidR="00D3552D" w:rsidRPr="001C22E9">
        <w:rPr>
          <w:rFonts w:ascii="Times New Roman" w:hAnsi="Times New Roman"/>
          <w:color w:val="000000"/>
          <w:sz w:val="24"/>
          <w:szCs w:val="24"/>
        </w:rPr>
        <w:t xml:space="preserve">in order to obtain assurances, in a manner consistent with </w:t>
      </w:r>
      <w:r w:rsidR="004B10C0">
        <w:rPr>
          <w:rFonts w:ascii="Times New Roman" w:hAnsi="Times New Roman"/>
          <w:color w:val="000000"/>
          <w:sz w:val="24"/>
          <w:szCs w:val="24"/>
        </w:rPr>
        <w:t xml:space="preserve">the </w:t>
      </w:r>
      <w:r w:rsidR="004408E8">
        <w:rPr>
          <w:rFonts w:ascii="Times New Roman" w:hAnsi="Times New Roman"/>
          <w:color w:val="000000"/>
          <w:sz w:val="24"/>
          <w:szCs w:val="24"/>
        </w:rPr>
        <w:t>UN Partner</w:t>
      </w:r>
      <w:r w:rsidR="00D3552D" w:rsidRPr="001C22E9">
        <w:rPr>
          <w:rFonts w:ascii="Times New Roman" w:hAnsi="Times New Roman"/>
          <w:color w:val="000000"/>
          <w:sz w:val="24"/>
          <w:szCs w:val="24"/>
        </w:rPr>
        <w:t xml:space="preserve">’s oversight and accountability framework and respecting appropriate confidentiality, that </w:t>
      </w:r>
      <w:r w:rsidR="004B10C0">
        <w:rPr>
          <w:rFonts w:ascii="Times New Roman" w:hAnsi="Times New Roman"/>
          <w:color w:val="000000"/>
          <w:sz w:val="24"/>
          <w:szCs w:val="24"/>
        </w:rPr>
        <w:t xml:space="preserve">the </w:t>
      </w:r>
      <w:r w:rsidR="00BE4242">
        <w:rPr>
          <w:rFonts w:ascii="Times New Roman" w:hAnsi="Times New Roman"/>
          <w:color w:val="000000"/>
          <w:sz w:val="24"/>
          <w:szCs w:val="24"/>
        </w:rPr>
        <w:t>UN</w:t>
      </w:r>
      <w:r w:rsidR="00455EEB">
        <w:rPr>
          <w:rFonts w:ascii="Times New Roman" w:hAnsi="Times New Roman"/>
          <w:color w:val="000000"/>
          <w:sz w:val="24"/>
          <w:szCs w:val="24"/>
        </w:rPr>
        <w:t xml:space="preserve"> Partner</w:t>
      </w:r>
      <w:r w:rsidR="00D3552D" w:rsidRPr="001C22E9">
        <w:rPr>
          <w:rFonts w:ascii="Times New Roman" w:hAnsi="Times New Roman"/>
          <w:color w:val="000000"/>
          <w:sz w:val="24"/>
          <w:szCs w:val="24"/>
        </w:rPr>
        <w:t xml:space="preserve">’s oversight and accountability mechanisms have been or will be fully applied. Such direct consultations may result in an understanding between the Government, </w:t>
      </w:r>
      <w:r w:rsidR="00F42822">
        <w:rPr>
          <w:rFonts w:ascii="Times New Roman" w:hAnsi="Times New Roman"/>
          <w:color w:val="000000"/>
          <w:sz w:val="24"/>
          <w:szCs w:val="24"/>
        </w:rPr>
        <w:t>the Bank</w:t>
      </w:r>
      <w:r w:rsidR="00D3552D" w:rsidRPr="001C22E9">
        <w:rPr>
          <w:rFonts w:ascii="Times New Roman" w:hAnsi="Times New Roman"/>
          <w:color w:val="000000"/>
          <w:sz w:val="24"/>
          <w:szCs w:val="24"/>
        </w:rPr>
        <w:t xml:space="preserve">, and </w:t>
      </w:r>
      <w:r w:rsidR="004B10C0">
        <w:rPr>
          <w:rFonts w:ascii="Times New Roman" w:hAnsi="Times New Roman"/>
          <w:color w:val="000000"/>
          <w:sz w:val="24"/>
          <w:szCs w:val="24"/>
        </w:rPr>
        <w:t xml:space="preserve">the </w:t>
      </w:r>
      <w:r w:rsidR="00BE4242">
        <w:rPr>
          <w:rFonts w:ascii="Times New Roman" w:hAnsi="Times New Roman"/>
          <w:color w:val="000000"/>
          <w:sz w:val="24"/>
          <w:szCs w:val="24"/>
        </w:rPr>
        <w:t>U</w:t>
      </w:r>
      <w:r w:rsidR="00455EEB">
        <w:rPr>
          <w:rFonts w:ascii="Times New Roman" w:hAnsi="Times New Roman"/>
          <w:color w:val="000000"/>
          <w:sz w:val="24"/>
          <w:szCs w:val="24"/>
        </w:rPr>
        <w:t>N Partner</w:t>
      </w:r>
      <w:r w:rsidR="00D3552D" w:rsidRPr="001C22E9">
        <w:rPr>
          <w:rFonts w:ascii="Times New Roman" w:hAnsi="Times New Roman"/>
          <w:color w:val="000000"/>
          <w:sz w:val="24"/>
          <w:szCs w:val="24"/>
        </w:rPr>
        <w:t>, on any further actions to be taken and the timeframe for such actions</w:t>
      </w:r>
      <w:r w:rsidR="00D3552D" w:rsidRPr="001C22E9">
        <w:rPr>
          <w:rFonts w:ascii="Times New Roman" w:hAnsi="Times New Roman"/>
          <w:sz w:val="24"/>
          <w:szCs w:val="24"/>
        </w:rPr>
        <w:t xml:space="preserve">. The Parties take note of </w:t>
      </w:r>
      <w:r w:rsidR="001F389C">
        <w:rPr>
          <w:rFonts w:ascii="Times New Roman" w:hAnsi="Times New Roman"/>
          <w:sz w:val="24"/>
          <w:szCs w:val="24"/>
        </w:rPr>
        <w:t>the relevant provisions in the Financial Regulations and Rules of the UN Partner</w:t>
      </w:r>
      <w:r w:rsidR="00643DAE">
        <w:rPr>
          <w:rFonts w:ascii="Times New Roman" w:hAnsi="Times New Roman"/>
          <w:color w:val="000000"/>
          <w:sz w:val="24"/>
          <w:szCs w:val="24"/>
        </w:rPr>
        <w:t>.</w:t>
      </w:r>
    </w:p>
    <w:p w14:paraId="138FD785" w14:textId="77777777" w:rsidR="00D3552D" w:rsidRPr="001C22E9" w:rsidRDefault="00D3552D" w:rsidP="00635896">
      <w:pPr>
        <w:pStyle w:val="BodyTextIndent"/>
        <w:tabs>
          <w:tab w:val="clear" w:pos="-1262"/>
          <w:tab w:val="clear" w:pos="-720"/>
          <w:tab w:val="clear" w:pos="240"/>
        </w:tabs>
        <w:rPr>
          <w:rFonts w:ascii="Times New Roman" w:hAnsi="Times New Roman"/>
          <w:color w:val="000000"/>
          <w:sz w:val="24"/>
          <w:szCs w:val="24"/>
          <w:highlight w:val="yellow"/>
        </w:rPr>
      </w:pPr>
    </w:p>
    <w:p w14:paraId="6DD63C32" w14:textId="2A23BDB3" w:rsidR="00D3552D" w:rsidRPr="00E03882" w:rsidRDefault="00D3552D" w:rsidP="004C3ECB">
      <w:pPr>
        <w:pStyle w:val="BodyTextIndent"/>
        <w:numPr>
          <w:ilvl w:val="0"/>
          <w:numId w:val="21"/>
        </w:numPr>
        <w:tabs>
          <w:tab w:val="clear" w:pos="-1262"/>
          <w:tab w:val="clear" w:pos="-720"/>
          <w:tab w:val="clear" w:pos="240"/>
        </w:tabs>
        <w:ind w:left="360"/>
        <w:rPr>
          <w:rFonts w:ascii="Times New Roman" w:hAnsi="Times New Roman"/>
          <w:color w:val="000000"/>
          <w:sz w:val="24"/>
          <w:szCs w:val="24"/>
        </w:rPr>
      </w:pPr>
      <w:r w:rsidRPr="001C22E9">
        <w:rPr>
          <w:rFonts w:ascii="Times New Roman" w:hAnsi="Times New Roman"/>
          <w:color w:val="000000"/>
          <w:sz w:val="24"/>
          <w:szCs w:val="24"/>
        </w:rPr>
        <w:t xml:space="preserve">The Parties agree and acknowledge that nothing in this </w:t>
      </w:r>
      <w:r w:rsidR="00EE5FE4">
        <w:rPr>
          <w:rFonts w:ascii="Times New Roman" w:hAnsi="Times New Roman"/>
          <w:color w:val="000000"/>
          <w:sz w:val="24"/>
          <w:szCs w:val="24"/>
        </w:rPr>
        <w:t>section</w:t>
      </w:r>
      <w:r w:rsidR="00EA31F7">
        <w:rPr>
          <w:rFonts w:ascii="Times New Roman" w:hAnsi="Times New Roman"/>
          <w:color w:val="000000"/>
          <w:sz w:val="24"/>
          <w:szCs w:val="24"/>
        </w:rPr>
        <w:t xml:space="preserve"> </w:t>
      </w:r>
      <w:r w:rsidRPr="001C22E9">
        <w:rPr>
          <w:rFonts w:ascii="Times New Roman" w:hAnsi="Times New Roman"/>
          <w:color w:val="000000"/>
          <w:sz w:val="24"/>
          <w:szCs w:val="24"/>
        </w:rPr>
        <w:t xml:space="preserve">shall be deemed to waive or otherwise limit any right or authority of </w:t>
      </w:r>
      <w:r w:rsidR="00F42822">
        <w:rPr>
          <w:rFonts w:ascii="Times New Roman" w:hAnsi="Times New Roman"/>
          <w:color w:val="000000"/>
          <w:sz w:val="24"/>
          <w:szCs w:val="24"/>
        </w:rPr>
        <w:t>the Bank</w:t>
      </w:r>
      <w:r w:rsidRPr="001C22E9">
        <w:rPr>
          <w:rFonts w:ascii="Times New Roman" w:hAnsi="Times New Roman"/>
          <w:color w:val="000000"/>
          <w:sz w:val="24"/>
          <w:szCs w:val="24"/>
        </w:rPr>
        <w:t xml:space="preserve"> or any other entity of the World Bank Group </w:t>
      </w:r>
      <w:r w:rsidR="00A767D5">
        <w:rPr>
          <w:rFonts w:ascii="Times New Roman" w:hAnsi="Times New Roman"/>
          <w:color w:val="000000"/>
          <w:sz w:val="24"/>
          <w:szCs w:val="24"/>
        </w:rPr>
        <w:t xml:space="preserve">under the </w:t>
      </w:r>
      <w:r w:rsidRPr="00E03882">
        <w:rPr>
          <w:rFonts w:ascii="Times New Roman" w:hAnsi="Times New Roman"/>
          <w:color w:val="000000"/>
          <w:sz w:val="24"/>
          <w:szCs w:val="24"/>
        </w:rPr>
        <w:t xml:space="preserve"> </w:t>
      </w:r>
      <w:r w:rsidR="00F42822">
        <w:rPr>
          <w:rFonts w:ascii="Times New Roman" w:hAnsi="Times New Roman"/>
          <w:color w:val="000000"/>
          <w:sz w:val="24"/>
          <w:szCs w:val="24"/>
        </w:rPr>
        <w:t>Financing</w:t>
      </w:r>
      <w:r w:rsidRPr="00E03882">
        <w:rPr>
          <w:rFonts w:ascii="Times New Roman" w:hAnsi="Times New Roman"/>
          <w:color w:val="000000"/>
          <w:sz w:val="24"/>
          <w:szCs w:val="24"/>
        </w:rPr>
        <w:t xml:space="preserve"> Agreement</w:t>
      </w:r>
      <w:r w:rsidR="00A767D5">
        <w:rPr>
          <w:rFonts w:ascii="Times New Roman" w:hAnsi="Times New Roman"/>
          <w:color w:val="000000"/>
          <w:sz w:val="24"/>
          <w:szCs w:val="24"/>
        </w:rPr>
        <w:t xml:space="preserve"> or otherwise</w:t>
      </w:r>
      <w:r w:rsidRPr="00E03882">
        <w:rPr>
          <w:rFonts w:ascii="Times New Roman" w:hAnsi="Times New Roman"/>
          <w:color w:val="000000"/>
          <w:sz w:val="24"/>
          <w:szCs w:val="24"/>
        </w:rPr>
        <w:t xml:space="preserve">, to investigate allegations or other information relating to possible corrupt, fraudulent, coercive, collusive or obstructive practices by any third party, or to sanction or take remedial action against any such party which the World Bank Group has determined to have engaged in such practices; </w:t>
      </w:r>
      <w:r w:rsidRPr="004935B2">
        <w:rPr>
          <w:rFonts w:ascii="Times New Roman" w:hAnsi="Times New Roman"/>
          <w:color w:val="000000"/>
          <w:sz w:val="24"/>
          <w:szCs w:val="24"/>
        </w:rPr>
        <w:t>provided however that</w:t>
      </w:r>
      <w:r w:rsidRPr="00E03882">
        <w:rPr>
          <w:rFonts w:ascii="Times New Roman" w:hAnsi="Times New Roman"/>
          <w:color w:val="000000"/>
          <w:sz w:val="24"/>
          <w:szCs w:val="24"/>
        </w:rPr>
        <w:t xml:space="preserve"> in this </w:t>
      </w:r>
      <w:r w:rsidR="006C47D5">
        <w:rPr>
          <w:rFonts w:ascii="Times New Roman" w:hAnsi="Times New Roman"/>
          <w:color w:val="000000"/>
          <w:sz w:val="24"/>
          <w:szCs w:val="24"/>
        </w:rPr>
        <w:t xml:space="preserve"> section, </w:t>
      </w:r>
      <w:r w:rsidRPr="00E03882">
        <w:rPr>
          <w:rFonts w:ascii="Times New Roman" w:hAnsi="Times New Roman"/>
          <w:color w:val="000000"/>
          <w:sz w:val="24"/>
          <w:szCs w:val="24"/>
        </w:rPr>
        <w:t xml:space="preserve">“third party” does not include </w:t>
      </w:r>
      <w:r w:rsidR="004B10C0">
        <w:rPr>
          <w:rFonts w:ascii="Times New Roman" w:hAnsi="Times New Roman"/>
          <w:color w:val="000000"/>
          <w:sz w:val="24"/>
          <w:szCs w:val="24"/>
        </w:rPr>
        <w:t xml:space="preserve">the </w:t>
      </w:r>
      <w:r w:rsidR="00A767D5">
        <w:rPr>
          <w:rFonts w:ascii="Times New Roman" w:hAnsi="Times New Roman"/>
          <w:color w:val="000000"/>
          <w:sz w:val="24"/>
          <w:szCs w:val="24"/>
        </w:rPr>
        <w:t>UN Partner</w:t>
      </w:r>
      <w:r w:rsidRPr="00E03882">
        <w:rPr>
          <w:rFonts w:ascii="Times New Roman" w:hAnsi="Times New Roman"/>
          <w:color w:val="000000"/>
          <w:sz w:val="24"/>
          <w:szCs w:val="24"/>
        </w:rPr>
        <w:t xml:space="preserve">. To the extent consistent with </w:t>
      </w:r>
      <w:r w:rsidR="004B10C0">
        <w:rPr>
          <w:rFonts w:ascii="Times New Roman" w:hAnsi="Times New Roman"/>
          <w:color w:val="000000"/>
          <w:sz w:val="24"/>
          <w:szCs w:val="24"/>
        </w:rPr>
        <w:t xml:space="preserve">the </w:t>
      </w:r>
      <w:r w:rsidR="00A767D5">
        <w:rPr>
          <w:rFonts w:ascii="Times New Roman" w:hAnsi="Times New Roman"/>
          <w:color w:val="000000"/>
          <w:sz w:val="24"/>
          <w:szCs w:val="24"/>
        </w:rPr>
        <w:t>UN Partner</w:t>
      </w:r>
      <w:r w:rsidR="00A767D5" w:rsidRPr="00E03882">
        <w:rPr>
          <w:rFonts w:ascii="Times New Roman" w:hAnsi="Times New Roman"/>
          <w:color w:val="000000"/>
          <w:sz w:val="24"/>
          <w:szCs w:val="24"/>
        </w:rPr>
        <w:t xml:space="preserve">’s </w:t>
      </w:r>
      <w:r w:rsidRPr="00E03882">
        <w:rPr>
          <w:rFonts w:ascii="Times New Roman" w:hAnsi="Times New Roman"/>
          <w:color w:val="000000"/>
          <w:sz w:val="24"/>
          <w:szCs w:val="24"/>
        </w:rPr>
        <w:t xml:space="preserve">oversight framework and established procedures, and if requested by </w:t>
      </w:r>
      <w:r w:rsidR="00F42822">
        <w:rPr>
          <w:rFonts w:ascii="Times New Roman" w:hAnsi="Times New Roman"/>
          <w:color w:val="000000"/>
          <w:sz w:val="24"/>
          <w:szCs w:val="24"/>
        </w:rPr>
        <w:t>the Bank</w:t>
      </w:r>
      <w:r w:rsidRPr="00E03882">
        <w:rPr>
          <w:rFonts w:ascii="Times New Roman" w:hAnsi="Times New Roman"/>
          <w:color w:val="000000"/>
          <w:sz w:val="24"/>
          <w:szCs w:val="24"/>
        </w:rPr>
        <w:t xml:space="preserve">, </w:t>
      </w:r>
      <w:r w:rsidR="004B10C0">
        <w:rPr>
          <w:rFonts w:ascii="Times New Roman" w:hAnsi="Times New Roman"/>
          <w:color w:val="000000"/>
          <w:sz w:val="24"/>
          <w:szCs w:val="24"/>
        </w:rPr>
        <w:t xml:space="preserve">the </w:t>
      </w:r>
      <w:r w:rsidR="00A767D5">
        <w:rPr>
          <w:rFonts w:ascii="Times New Roman" w:hAnsi="Times New Roman"/>
          <w:color w:val="000000"/>
          <w:sz w:val="24"/>
          <w:szCs w:val="24"/>
        </w:rPr>
        <w:t xml:space="preserve">UN </w:t>
      </w:r>
      <w:r w:rsidR="00A767D5">
        <w:rPr>
          <w:rFonts w:ascii="Times New Roman" w:hAnsi="Times New Roman"/>
          <w:color w:val="000000"/>
          <w:sz w:val="24"/>
          <w:szCs w:val="24"/>
        </w:rPr>
        <w:lastRenderedPageBreak/>
        <w:t>Partner</w:t>
      </w:r>
      <w:r w:rsidR="00A767D5" w:rsidRPr="00E03882">
        <w:rPr>
          <w:rFonts w:ascii="Times New Roman" w:hAnsi="Times New Roman"/>
          <w:color w:val="000000"/>
          <w:sz w:val="24"/>
          <w:szCs w:val="24"/>
        </w:rPr>
        <w:t xml:space="preserve"> </w:t>
      </w:r>
      <w:r w:rsidRPr="00E03882">
        <w:rPr>
          <w:rFonts w:ascii="Times New Roman" w:hAnsi="Times New Roman"/>
          <w:color w:val="000000"/>
          <w:sz w:val="24"/>
          <w:szCs w:val="24"/>
        </w:rPr>
        <w:t xml:space="preserve">shall cooperate with </w:t>
      </w:r>
      <w:r w:rsidR="00F42822">
        <w:rPr>
          <w:rFonts w:ascii="Times New Roman" w:hAnsi="Times New Roman"/>
          <w:color w:val="000000"/>
          <w:sz w:val="24"/>
          <w:szCs w:val="24"/>
        </w:rPr>
        <w:t>the Bank</w:t>
      </w:r>
      <w:r w:rsidRPr="00E03882">
        <w:rPr>
          <w:rFonts w:ascii="Times New Roman" w:hAnsi="Times New Roman"/>
          <w:color w:val="000000"/>
          <w:sz w:val="24"/>
          <w:szCs w:val="24"/>
        </w:rPr>
        <w:t xml:space="preserve"> or such other entity in the conduct of such investigations. </w:t>
      </w:r>
    </w:p>
    <w:p w14:paraId="4ED0493E" w14:textId="77777777" w:rsidR="00D3552D" w:rsidRPr="00E03882" w:rsidRDefault="00D3552D" w:rsidP="00542C57">
      <w:pPr>
        <w:pStyle w:val="BodyTextIndent"/>
        <w:tabs>
          <w:tab w:val="clear" w:pos="-1262"/>
          <w:tab w:val="clear" w:pos="-720"/>
          <w:tab w:val="clear" w:pos="240"/>
        </w:tabs>
        <w:rPr>
          <w:rFonts w:ascii="Times New Roman" w:hAnsi="Times New Roman"/>
          <w:color w:val="000000"/>
          <w:sz w:val="24"/>
          <w:szCs w:val="24"/>
        </w:rPr>
      </w:pPr>
    </w:p>
    <w:p w14:paraId="2796ABC3" w14:textId="41FE2ED0" w:rsidR="00D3552D" w:rsidRPr="001C22E9" w:rsidRDefault="007F0DBE" w:rsidP="007F0DBE">
      <w:pPr>
        <w:pStyle w:val="BodyTextIndent"/>
        <w:numPr>
          <w:ilvl w:val="0"/>
          <w:numId w:val="21"/>
        </w:numPr>
        <w:tabs>
          <w:tab w:val="clear" w:pos="-1262"/>
          <w:tab w:val="clear" w:pos="-720"/>
          <w:tab w:val="clear" w:pos="240"/>
        </w:tabs>
        <w:ind w:left="360"/>
        <w:rPr>
          <w:rFonts w:ascii="Times New Roman" w:hAnsi="Times New Roman"/>
          <w:color w:val="000000"/>
          <w:sz w:val="24"/>
          <w:szCs w:val="24"/>
        </w:rPr>
      </w:pPr>
      <w:r>
        <w:rPr>
          <w:rFonts w:ascii="Times New Roman" w:hAnsi="Times New Roman"/>
          <w:sz w:val="24"/>
          <w:szCs w:val="24"/>
        </w:rPr>
        <w:t xml:space="preserve">(a) </w:t>
      </w:r>
      <w:r w:rsidR="004B10C0">
        <w:rPr>
          <w:rFonts w:ascii="Times New Roman" w:hAnsi="Times New Roman"/>
          <w:sz w:val="24"/>
          <w:szCs w:val="24"/>
        </w:rPr>
        <w:t xml:space="preserve">The </w:t>
      </w:r>
      <w:r w:rsidR="00A767D5">
        <w:rPr>
          <w:rFonts w:ascii="Times New Roman" w:hAnsi="Times New Roman"/>
          <w:sz w:val="24"/>
          <w:szCs w:val="24"/>
        </w:rPr>
        <w:t>UN Partner</w:t>
      </w:r>
      <w:r w:rsidR="00A767D5" w:rsidRPr="00E03882">
        <w:rPr>
          <w:rFonts w:ascii="Times New Roman" w:hAnsi="Times New Roman"/>
          <w:sz w:val="24"/>
          <w:szCs w:val="24"/>
        </w:rPr>
        <w:t xml:space="preserve"> </w:t>
      </w:r>
      <w:r w:rsidR="00D3552D" w:rsidRPr="00E03882">
        <w:rPr>
          <w:rFonts w:ascii="Times New Roman" w:hAnsi="Times New Roman"/>
          <w:sz w:val="24"/>
          <w:szCs w:val="24"/>
        </w:rPr>
        <w:t>requ</w:t>
      </w:r>
      <w:r w:rsidR="00D3552D" w:rsidRPr="00E03882">
        <w:rPr>
          <w:rFonts w:ascii="Times New Roman" w:hAnsi="Times New Roman"/>
          <w:color w:val="000000"/>
          <w:sz w:val="24"/>
          <w:szCs w:val="24"/>
        </w:rPr>
        <w:t xml:space="preserve">ires any </w:t>
      </w:r>
      <w:r w:rsidR="009366EF">
        <w:rPr>
          <w:rFonts w:ascii="Times New Roman" w:hAnsi="Times New Roman"/>
          <w:color w:val="000000"/>
          <w:sz w:val="24"/>
          <w:szCs w:val="24"/>
        </w:rPr>
        <w:t xml:space="preserve">party </w:t>
      </w:r>
      <w:r w:rsidR="00D3552D" w:rsidRPr="00E03882">
        <w:rPr>
          <w:rFonts w:ascii="Times New Roman" w:hAnsi="Times New Roman"/>
          <w:color w:val="000000"/>
          <w:sz w:val="24"/>
          <w:szCs w:val="24"/>
        </w:rPr>
        <w:t xml:space="preserve">with which it has a long-term arrangement or to which it intends to issue a </w:t>
      </w:r>
      <w:r w:rsidR="00D3552D" w:rsidRPr="00E03882">
        <w:rPr>
          <w:rFonts w:ascii="Times New Roman" w:hAnsi="Times New Roman"/>
          <w:sz w:val="24"/>
          <w:szCs w:val="24"/>
        </w:rPr>
        <w:t>purchase</w:t>
      </w:r>
      <w:r w:rsidR="00D3552D" w:rsidRPr="00E03882">
        <w:rPr>
          <w:rFonts w:ascii="Times New Roman" w:hAnsi="Times New Roman"/>
          <w:color w:val="000000"/>
          <w:sz w:val="24"/>
          <w:szCs w:val="24"/>
        </w:rPr>
        <w:t xml:space="preserve"> order or </w:t>
      </w:r>
      <w:r w:rsidR="009366EF">
        <w:rPr>
          <w:rFonts w:ascii="Times New Roman" w:hAnsi="Times New Roman"/>
          <w:color w:val="000000"/>
          <w:sz w:val="24"/>
          <w:szCs w:val="24"/>
        </w:rPr>
        <w:t xml:space="preserve">a </w:t>
      </w:r>
      <w:r w:rsidR="00D3552D" w:rsidRPr="00E03882">
        <w:rPr>
          <w:rFonts w:ascii="Times New Roman" w:hAnsi="Times New Roman"/>
          <w:color w:val="000000"/>
          <w:sz w:val="24"/>
          <w:szCs w:val="24"/>
        </w:rPr>
        <w:t xml:space="preserve">contract to disclose to </w:t>
      </w:r>
      <w:r w:rsidR="004B10C0">
        <w:rPr>
          <w:rFonts w:ascii="Times New Roman" w:hAnsi="Times New Roman"/>
          <w:color w:val="000000"/>
          <w:sz w:val="24"/>
          <w:szCs w:val="24"/>
        </w:rPr>
        <w:t xml:space="preserve">the </w:t>
      </w:r>
      <w:r w:rsidR="00A767D5">
        <w:rPr>
          <w:rFonts w:ascii="Times New Roman" w:hAnsi="Times New Roman"/>
          <w:color w:val="000000"/>
          <w:sz w:val="24"/>
          <w:szCs w:val="24"/>
        </w:rPr>
        <w:t>UN Partner</w:t>
      </w:r>
      <w:r w:rsidR="00A767D5" w:rsidRPr="00E03882">
        <w:rPr>
          <w:rFonts w:ascii="Times New Roman" w:hAnsi="Times New Roman"/>
          <w:color w:val="000000"/>
          <w:sz w:val="24"/>
          <w:szCs w:val="24"/>
        </w:rPr>
        <w:t xml:space="preserve"> </w:t>
      </w:r>
      <w:r w:rsidR="00D3552D" w:rsidRPr="00E03882">
        <w:rPr>
          <w:rFonts w:ascii="Times New Roman" w:hAnsi="Times New Roman"/>
          <w:color w:val="000000"/>
          <w:sz w:val="24"/>
          <w:szCs w:val="24"/>
        </w:rPr>
        <w:t>whether it is subject to any sanction or temporary suspension imposed by any organization</w:t>
      </w:r>
      <w:r w:rsidR="00F42822">
        <w:rPr>
          <w:rFonts w:ascii="Times New Roman" w:hAnsi="Times New Roman"/>
          <w:color w:val="000000"/>
          <w:sz w:val="24"/>
          <w:szCs w:val="24"/>
        </w:rPr>
        <w:t xml:space="preserve"> within the World Bank Group</w:t>
      </w:r>
      <w:r w:rsidR="00E27C62">
        <w:rPr>
          <w:rStyle w:val="FootnoteReference"/>
          <w:rFonts w:ascii="Times New Roman" w:hAnsi="Times New Roman"/>
          <w:color w:val="000000"/>
          <w:sz w:val="24"/>
          <w:szCs w:val="24"/>
        </w:rPr>
        <w:footnoteReference w:id="5"/>
      </w:r>
      <w:r w:rsidR="00F42822">
        <w:rPr>
          <w:rFonts w:ascii="Times New Roman" w:hAnsi="Times New Roman"/>
          <w:color w:val="000000"/>
          <w:sz w:val="24"/>
          <w:szCs w:val="24"/>
        </w:rPr>
        <w:t xml:space="preserve">. </w:t>
      </w:r>
      <w:r w:rsidR="004B10C0">
        <w:rPr>
          <w:rFonts w:ascii="Times New Roman" w:hAnsi="Times New Roman"/>
          <w:color w:val="000000"/>
          <w:sz w:val="24"/>
          <w:szCs w:val="24"/>
        </w:rPr>
        <w:t xml:space="preserve">The </w:t>
      </w:r>
      <w:r w:rsidR="00A767D5">
        <w:rPr>
          <w:rFonts w:ascii="Times New Roman" w:hAnsi="Times New Roman"/>
          <w:color w:val="000000"/>
          <w:sz w:val="24"/>
          <w:szCs w:val="24"/>
        </w:rPr>
        <w:t>UN Partner</w:t>
      </w:r>
      <w:r w:rsidR="004C3ECB">
        <w:rPr>
          <w:rFonts w:ascii="Times New Roman" w:hAnsi="Times New Roman"/>
          <w:color w:val="000000"/>
          <w:sz w:val="24"/>
          <w:szCs w:val="24"/>
        </w:rPr>
        <w:t xml:space="preserve"> </w:t>
      </w:r>
      <w:r w:rsidR="00D3552D" w:rsidRPr="001C22E9">
        <w:rPr>
          <w:rFonts w:ascii="Times New Roman" w:hAnsi="Times New Roman"/>
          <w:color w:val="000000"/>
          <w:sz w:val="24"/>
          <w:szCs w:val="24"/>
        </w:rPr>
        <w:t>will give due regard to such sanctions and temporary suspensions, as disclosed to it when issuing contracts in connection with the provision of the T</w:t>
      </w:r>
      <w:r w:rsidR="00BA3207">
        <w:rPr>
          <w:rFonts w:ascii="Times New Roman" w:hAnsi="Times New Roman"/>
          <w:color w:val="000000"/>
          <w:sz w:val="24"/>
          <w:szCs w:val="24"/>
        </w:rPr>
        <w:t xml:space="preserve">echnical </w:t>
      </w:r>
      <w:r w:rsidR="00D3552D" w:rsidRPr="001C22E9">
        <w:rPr>
          <w:rFonts w:ascii="Times New Roman" w:hAnsi="Times New Roman"/>
          <w:color w:val="000000"/>
          <w:sz w:val="24"/>
          <w:szCs w:val="24"/>
        </w:rPr>
        <w:t>A</w:t>
      </w:r>
      <w:r w:rsidR="00BA3207">
        <w:rPr>
          <w:rFonts w:ascii="Times New Roman" w:hAnsi="Times New Roman"/>
          <w:color w:val="000000"/>
          <w:sz w:val="24"/>
          <w:szCs w:val="24"/>
        </w:rPr>
        <w:t>ssistance</w:t>
      </w:r>
      <w:r w:rsidR="006C47D5">
        <w:rPr>
          <w:rFonts w:ascii="Times New Roman" w:hAnsi="Times New Roman"/>
          <w:color w:val="000000"/>
          <w:sz w:val="24"/>
          <w:szCs w:val="24"/>
        </w:rPr>
        <w:t>, inc</w:t>
      </w:r>
      <w:r w:rsidR="004B10C0">
        <w:rPr>
          <w:rFonts w:ascii="Times New Roman" w:hAnsi="Times New Roman"/>
          <w:color w:val="000000"/>
          <w:sz w:val="24"/>
          <w:szCs w:val="24"/>
        </w:rPr>
        <w:t>luding the purchase of related s</w:t>
      </w:r>
      <w:r w:rsidR="006C47D5">
        <w:rPr>
          <w:rFonts w:ascii="Times New Roman" w:hAnsi="Times New Roman"/>
          <w:color w:val="000000"/>
          <w:sz w:val="24"/>
          <w:szCs w:val="24"/>
        </w:rPr>
        <w:t xml:space="preserve">upplies and </w:t>
      </w:r>
      <w:r w:rsidR="004B10C0">
        <w:rPr>
          <w:rFonts w:ascii="Times New Roman" w:hAnsi="Times New Roman"/>
          <w:color w:val="000000"/>
          <w:sz w:val="24"/>
          <w:szCs w:val="24"/>
        </w:rPr>
        <w:t>e</w:t>
      </w:r>
      <w:r w:rsidR="006C47D5">
        <w:rPr>
          <w:rFonts w:ascii="Times New Roman" w:hAnsi="Times New Roman"/>
          <w:color w:val="000000"/>
          <w:sz w:val="24"/>
          <w:szCs w:val="24"/>
        </w:rPr>
        <w:t>quipment,</w:t>
      </w:r>
      <w:r w:rsidR="00D3552D" w:rsidRPr="001C22E9">
        <w:rPr>
          <w:rFonts w:ascii="Times New Roman" w:hAnsi="Times New Roman"/>
          <w:color w:val="000000"/>
          <w:sz w:val="24"/>
          <w:szCs w:val="24"/>
        </w:rPr>
        <w:t xml:space="preserve"> if any,  under this Agreement. </w:t>
      </w:r>
    </w:p>
    <w:p w14:paraId="5A482251" w14:textId="77777777" w:rsidR="00D3552D" w:rsidRPr="001C22E9" w:rsidRDefault="00D3552D" w:rsidP="00A3077B">
      <w:pPr>
        <w:pStyle w:val="BodyTextIndent"/>
        <w:tabs>
          <w:tab w:val="clear" w:pos="-1262"/>
          <w:tab w:val="clear" w:pos="-720"/>
          <w:tab w:val="clear" w:pos="240"/>
        </w:tabs>
        <w:ind w:left="360" w:hanging="540"/>
        <w:rPr>
          <w:rFonts w:ascii="Times New Roman" w:hAnsi="Times New Roman"/>
          <w:color w:val="000000"/>
          <w:sz w:val="24"/>
          <w:szCs w:val="24"/>
          <w:highlight w:val="yellow"/>
        </w:rPr>
      </w:pPr>
    </w:p>
    <w:p w14:paraId="1C596C66" w14:textId="5BCCCE8C" w:rsidR="00D3552D" w:rsidRPr="001C22E9" w:rsidRDefault="00D3552D" w:rsidP="00A3077B">
      <w:pPr>
        <w:pStyle w:val="BodyTextIndent"/>
        <w:tabs>
          <w:tab w:val="clear" w:pos="-1262"/>
          <w:tab w:val="clear" w:pos="-720"/>
          <w:tab w:val="clear" w:pos="240"/>
        </w:tabs>
        <w:ind w:left="360"/>
        <w:rPr>
          <w:rFonts w:ascii="Times New Roman" w:hAnsi="Times New Roman"/>
          <w:color w:val="000000"/>
          <w:sz w:val="24"/>
          <w:szCs w:val="24"/>
        </w:rPr>
      </w:pPr>
      <w:r w:rsidRPr="001C22E9">
        <w:rPr>
          <w:rFonts w:ascii="Times New Roman" w:hAnsi="Times New Roman"/>
          <w:color w:val="000000"/>
          <w:sz w:val="24"/>
          <w:szCs w:val="24"/>
        </w:rPr>
        <w:t>(b)</w:t>
      </w:r>
      <w:r w:rsidRPr="001C22E9">
        <w:rPr>
          <w:rFonts w:ascii="Times New Roman" w:hAnsi="Times New Roman"/>
          <w:color w:val="000000"/>
          <w:sz w:val="24"/>
          <w:szCs w:val="24"/>
        </w:rPr>
        <w:tab/>
        <w:t xml:space="preserve">If </w:t>
      </w:r>
      <w:r w:rsidR="004B10C0">
        <w:rPr>
          <w:rFonts w:ascii="Times New Roman" w:hAnsi="Times New Roman"/>
          <w:color w:val="000000"/>
          <w:sz w:val="24"/>
          <w:szCs w:val="24"/>
        </w:rPr>
        <w:t xml:space="preserve">the </w:t>
      </w:r>
      <w:r w:rsidR="00A767D5">
        <w:rPr>
          <w:rFonts w:ascii="Times New Roman" w:hAnsi="Times New Roman"/>
          <w:color w:val="000000"/>
          <w:sz w:val="24"/>
          <w:szCs w:val="24"/>
        </w:rPr>
        <w:t>UN Partner</w:t>
      </w:r>
      <w:r w:rsidR="00A767D5" w:rsidRPr="001C22E9">
        <w:rPr>
          <w:rFonts w:ascii="Times New Roman" w:hAnsi="Times New Roman"/>
          <w:color w:val="000000"/>
          <w:sz w:val="24"/>
          <w:szCs w:val="24"/>
        </w:rPr>
        <w:t xml:space="preserve"> </w:t>
      </w:r>
      <w:r w:rsidR="00B723D3">
        <w:rPr>
          <w:rFonts w:ascii="Times New Roman" w:hAnsi="Times New Roman"/>
          <w:color w:val="000000"/>
          <w:sz w:val="24"/>
          <w:szCs w:val="24"/>
        </w:rPr>
        <w:t>intends</w:t>
      </w:r>
      <w:r w:rsidR="00B723D3" w:rsidRPr="001C22E9">
        <w:rPr>
          <w:rFonts w:ascii="Times New Roman" w:hAnsi="Times New Roman"/>
          <w:color w:val="000000"/>
          <w:sz w:val="24"/>
          <w:szCs w:val="24"/>
        </w:rPr>
        <w:t xml:space="preserve"> </w:t>
      </w:r>
      <w:r w:rsidRPr="001C22E9">
        <w:rPr>
          <w:rFonts w:ascii="Times New Roman" w:hAnsi="Times New Roman"/>
          <w:color w:val="000000"/>
          <w:sz w:val="24"/>
          <w:szCs w:val="24"/>
        </w:rPr>
        <w:t xml:space="preserve">to issue a contract in connection with the </w:t>
      </w:r>
      <w:r w:rsidR="009366EF">
        <w:rPr>
          <w:rFonts w:ascii="Times New Roman" w:hAnsi="Times New Roman"/>
          <w:color w:val="000000"/>
          <w:sz w:val="24"/>
          <w:szCs w:val="24"/>
        </w:rPr>
        <w:t xml:space="preserve"> </w:t>
      </w:r>
      <w:r w:rsidR="00BA3207">
        <w:rPr>
          <w:rFonts w:ascii="Times New Roman" w:hAnsi="Times New Roman"/>
          <w:color w:val="000000"/>
          <w:sz w:val="24"/>
          <w:szCs w:val="24"/>
        </w:rPr>
        <w:t>provision</w:t>
      </w:r>
      <w:r w:rsidRPr="001C22E9">
        <w:rPr>
          <w:rFonts w:ascii="Times New Roman" w:hAnsi="Times New Roman"/>
          <w:color w:val="000000"/>
          <w:sz w:val="24"/>
          <w:szCs w:val="24"/>
        </w:rPr>
        <w:t xml:space="preserve"> of any of the T</w:t>
      </w:r>
      <w:r w:rsidR="00BA3207">
        <w:rPr>
          <w:rFonts w:ascii="Times New Roman" w:hAnsi="Times New Roman"/>
          <w:color w:val="000000"/>
          <w:sz w:val="24"/>
          <w:szCs w:val="24"/>
        </w:rPr>
        <w:t xml:space="preserve">echnical </w:t>
      </w:r>
      <w:r w:rsidRPr="001C22E9">
        <w:rPr>
          <w:rFonts w:ascii="Times New Roman" w:hAnsi="Times New Roman"/>
          <w:color w:val="000000"/>
          <w:sz w:val="24"/>
          <w:szCs w:val="24"/>
        </w:rPr>
        <w:t>A</w:t>
      </w:r>
      <w:r w:rsidR="00BA3207">
        <w:rPr>
          <w:rFonts w:ascii="Times New Roman" w:hAnsi="Times New Roman"/>
          <w:color w:val="000000"/>
          <w:sz w:val="24"/>
          <w:szCs w:val="24"/>
        </w:rPr>
        <w:t>ssistance</w:t>
      </w:r>
      <w:r w:rsidRPr="001C22E9">
        <w:rPr>
          <w:rFonts w:ascii="Times New Roman" w:hAnsi="Times New Roman"/>
          <w:color w:val="000000"/>
          <w:sz w:val="24"/>
          <w:szCs w:val="24"/>
        </w:rPr>
        <w:t xml:space="preserve"> activities under this Agreement with a party which has disclosed to </w:t>
      </w:r>
      <w:r w:rsidR="004B10C0">
        <w:rPr>
          <w:rFonts w:ascii="Times New Roman" w:hAnsi="Times New Roman"/>
          <w:color w:val="000000"/>
          <w:sz w:val="24"/>
          <w:szCs w:val="24"/>
        </w:rPr>
        <w:t xml:space="preserve">the </w:t>
      </w:r>
      <w:r w:rsidR="00A767D5">
        <w:rPr>
          <w:rFonts w:ascii="Times New Roman" w:hAnsi="Times New Roman"/>
          <w:color w:val="000000"/>
          <w:sz w:val="24"/>
          <w:szCs w:val="24"/>
        </w:rPr>
        <w:t>UN Partner</w:t>
      </w:r>
      <w:r w:rsidR="00A767D5" w:rsidRPr="001C22E9">
        <w:rPr>
          <w:rFonts w:ascii="Times New Roman" w:hAnsi="Times New Roman"/>
          <w:color w:val="000000"/>
          <w:sz w:val="24"/>
          <w:szCs w:val="24"/>
        </w:rPr>
        <w:t xml:space="preserve"> </w:t>
      </w:r>
      <w:r w:rsidRPr="001C22E9">
        <w:rPr>
          <w:rFonts w:ascii="Times New Roman" w:hAnsi="Times New Roman"/>
          <w:color w:val="000000"/>
          <w:sz w:val="24"/>
          <w:szCs w:val="24"/>
        </w:rPr>
        <w:t xml:space="preserve">that it is under sanction or temporary suspension by the World Bank Group, the following procedure will apply: (i) </w:t>
      </w:r>
      <w:r w:rsidR="004B10C0">
        <w:rPr>
          <w:rFonts w:ascii="Times New Roman" w:hAnsi="Times New Roman"/>
          <w:color w:val="000000"/>
          <w:sz w:val="24"/>
          <w:szCs w:val="24"/>
        </w:rPr>
        <w:t xml:space="preserve">the </w:t>
      </w:r>
      <w:r w:rsidR="00A767D5">
        <w:rPr>
          <w:rFonts w:ascii="Times New Roman" w:hAnsi="Times New Roman"/>
          <w:color w:val="000000"/>
          <w:sz w:val="24"/>
          <w:szCs w:val="24"/>
        </w:rPr>
        <w:t>UN Partner</w:t>
      </w:r>
      <w:r w:rsidR="00A767D5" w:rsidRPr="001C22E9">
        <w:rPr>
          <w:rFonts w:ascii="Times New Roman" w:hAnsi="Times New Roman"/>
          <w:color w:val="000000"/>
          <w:sz w:val="24"/>
          <w:szCs w:val="24"/>
        </w:rPr>
        <w:t xml:space="preserve"> </w:t>
      </w:r>
      <w:r w:rsidRPr="001C22E9">
        <w:rPr>
          <w:rFonts w:ascii="Times New Roman" w:hAnsi="Times New Roman"/>
          <w:color w:val="000000"/>
          <w:sz w:val="24"/>
          <w:szCs w:val="24"/>
        </w:rPr>
        <w:t xml:space="preserve">will so inform the Government, with a copy to </w:t>
      </w:r>
      <w:r w:rsidR="00333552">
        <w:rPr>
          <w:rFonts w:ascii="Times New Roman" w:hAnsi="Times New Roman"/>
          <w:color w:val="000000"/>
          <w:sz w:val="24"/>
          <w:szCs w:val="24"/>
        </w:rPr>
        <w:t>the Bank</w:t>
      </w:r>
      <w:r w:rsidRPr="001C22E9">
        <w:rPr>
          <w:rFonts w:ascii="Times New Roman" w:hAnsi="Times New Roman"/>
          <w:color w:val="000000"/>
          <w:sz w:val="24"/>
          <w:szCs w:val="24"/>
        </w:rPr>
        <w:t xml:space="preserve">, before signing such contract; (ii) the Government and </w:t>
      </w:r>
      <w:r w:rsidR="00333552">
        <w:rPr>
          <w:rFonts w:ascii="Times New Roman" w:hAnsi="Times New Roman"/>
          <w:color w:val="000000"/>
          <w:sz w:val="24"/>
          <w:szCs w:val="24"/>
        </w:rPr>
        <w:t>the Bank</w:t>
      </w:r>
      <w:r w:rsidRPr="001C22E9">
        <w:rPr>
          <w:rFonts w:ascii="Times New Roman" w:hAnsi="Times New Roman"/>
          <w:sz w:val="24"/>
          <w:szCs w:val="24"/>
        </w:rPr>
        <w:t xml:space="preserve"> then may request direct consultations at a senior level</w:t>
      </w:r>
      <w:r w:rsidR="00B723D3">
        <w:rPr>
          <w:rFonts w:ascii="Times New Roman" w:hAnsi="Times New Roman"/>
          <w:sz w:val="24"/>
          <w:szCs w:val="24"/>
        </w:rPr>
        <w:t>, if required,</w:t>
      </w:r>
      <w:r w:rsidRPr="001C22E9">
        <w:rPr>
          <w:rFonts w:ascii="Times New Roman" w:hAnsi="Times New Roman"/>
          <w:sz w:val="24"/>
          <w:szCs w:val="24"/>
        </w:rPr>
        <w:t xml:space="preserve"> between </w:t>
      </w:r>
      <w:r w:rsidR="00333552">
        <w:rPr>
          <w:rFonts w:ascii="Times New Roman" w:hAnsi="Times New Roman"/>
          <w:sz w:val="24"/>
          <w:szCs w:val="24"/>
        </w:rPr>
        <w:t>the Bank</w:t>
      </w:r>
      <w:r w:rsidRPr="001C22E9">
        <w:rPr>
          <w:rFonts w:ascii="Times New Roman" w:hAnsi="Times New Roman"/>
          <w:sz w:val="24"/>
          <w:szCs w:val="24"/>
        </w:rPr>
        <w:t xml:space="preserve">, the Government and </w:t>
      </w:r>
      <w:r w:rsidR="004B10C0">
        <w:rPr>
          <w:rFonts w:ascii="Times New Roman" w:hAnsi="Times New Roman"/>
          <w:sz w:val="24"/>
          <w:szCs w:val="24"/>
        </w:rPr>
        <w:t xml:space="preserve">the </w:t>
      </w:r>
      <w:r w:rsidR="00A767D5">
        <w:rPr>
          <w:rFonts w:ascii="Times New Roman" w:hAnsi="Times New Roman"/>
          <w:sz w:val="24"/>
          <w:szCs w:val="24"/>
        </w:rPr>
        <w:t>UN Partner</w:t>
      </w:r>
      <w:r w:rsidR="00A767D5" w:rsidRPr="001C22E9">
        <w:rPr>
          <w:rFonts w:ascii="Times New Roman" w:hAnsi="Times New Roman"/>
          <w:sz w:val="24"/>
          <w:szCs w:val="24"/>
        </w:rPr>
        <w:t xml:space="preserve"> </w:t>
      </w:r>
      <w:r w:rsidRPr="001C22E9">
        <w:rPr>
          <w:rFonts w:ascii="Times New Roman" w:hAnsi="Times New Roman"/>
          <w:sz w:val="24"/>
          <w:szCs w:val="24"/>
        </w:rPr>
        <w:t xml:space="preserve">to discuss </w:t>
      </w:r>
      <w:r w:rsidR="004B10C0">
        <w:rPr>
          <w:rFonts w:ascii="Times New Roman" w:hAnsi="Times New Roman"/>
          <w:sz w:val="24"/>
          <w:szCs w:val="24"/>
        </w:rPr>
        <w:t xml:space="preserve">the </w:t>
      </w:r>
      <w:r w:rsidR="00A767D5">
        <w:rPr>
          <w:rFonts w:ascii="Times New Roman" w:hAnsi="Times New Roman"/>
          <w:sz w:val="24"/>
          <w:szCs w:val="24"/>
        </w:rPr>
        <w:t>UN Partner</w:t>
      </w:r>
      <w:r w:rsidR="00A767D5" w:rsidRPr="001C22E9">
        <w:rPr>
          <w:rFonts w:ascii="Times New Roman" w:hAnsi="Times New Roman"/>
          <w:sz w:val="24"/>
          <w:szCs w:val="24"/>
        </w:rPr>
        <w:t xml:space="preserve">’s </w:t>
      </w:r>
      <w:r w:rsidRPr="001C22E9">
        <w:rPr>
          <w:rFonts w:ascii="Times New Roman" w:hAnsi="Times New Roman"/>
          <w:sz w:val="24"/>
          <w:szCs w:val="24"/>
        </w:rPr>
        <w:t xml:space="preserve">decision; and (iii) </w:t>
      </w:r>
      <w:r w:rsidR="00E27C62">
        <w:rPr>
          <w:rFonts w:ascii="Times New Roman" w:hAnsi="Times New Roman"/>
          <w:sz w:val="24"/>
          <w:szCs w:val="24"/>
        </w:rPr>
        <w:t xml:space="preserve">if after such consultation, the UN Partner elects to proceed with the issuance of the contract, </w:t>
      </w:r>
      <w:r w:rsidR="00333552">
        <w:rPr>
          <w:rFonts w:ascii="Times New Roman" w:hAnsi="Times New Roman"/>
          <w:sz w:val="24"/>
          <w:szCs w:val="24"/>
        </w:rPr>
        <w:t>the Bank</w:t>
      </w:r>
      <w:r w:rsidRPr="001C22E9">
        <w:rPr>
          <w:rFonts w:ascii="Times New Roman" w:hAnsi="Times New Roman"/>
          <w:sz w:val="24"/>
          <w:szCs w:val="24"/>
        </w:rPr>
        <w:t xml:space="preserve"> may inform </w:t>
      </w:r>
      <w:r w:rsidR="004B10C0">
        <w:rPr>
          <w:rFonts w:ascii="Times New Roman" w:hAnsi="Times New Roman"/>
          <w:sz w:val="24"/>
          <w:szCs w:val="24"/>
        </w:rPr>
        <w:t xml:space="preserve">the </w:t>
      </w:r>
      <w:r w:rsidR="00A767D5">
        <w:rPr>
          <w:rFonts w:ascii="Times New Roman" w:hAnsi="Times New Roman"/>
          <w:sz w:val="24"/>
          <w:szCs w:val="24"/>
        </w:rPr>
        <w:t>UN Partner</w:t>
      </w:r>
      <w:r w:rsidR="00A767D5" w:rsidRPr="001C22E9">
        <w:rPr>
          <w:rFonts w:ascii="Times New Roman" w:hAnsi="Times New Roman"/>
          <w:sz w:val="24"/>
          <w:szCs w:val="24"/>
        </w:rPr>
        <w:t xml:space="preserve"> </w:t>
      </w:r>
      <w:r w:rsidRPr="001C22E9">
        <w:rPr>
          <w:rFonts w:ascii="Times New Roman" w:hAnsi="Times New Roman"/>
          <w:sz w:val="24"/>
          <w:szCs w:val="24"/>
        </w:rPr>
        <w:t xml:space="preserve">by notice, with a copy to the Government, that </w:t>
      </w:r>
      <w:r w:rsidR="00B723D3">
        <w:rPr>
          <w:rFonts w:ascii="Times New Roman" w:hAnsi="Times New Roman"/>
          <w:sz w:val="24"/>
          <w:szCs w:val="24"/>
        </w:rPr>
        <w:t xml:space="preserve">the proceeds of the Financing </w:t>
      </w:r>
      <w:r w:rsidRPr="001C22E9">
        <w:rPr>
          <w:rFonts w:ascii="Times New Roman" w:hAnsi="Times New Roman"/>
          <w:sz w:val="24"/>
          <w:szCs w:val="24"/>
        </w:rPr>
        <w:t>may not be used to fund such contract</w:t>
      </w:r>
      <w:r w:rsidRPr="001C22E9">
        <w:rPr>
          <w:rFonts w:ascii="Times New Roman" w:hAnsi="Times New Roman"/>
          <w:color w:val="000000"/>
          <w:sz w:val="24"/>
          <w:szCs w:val="24"/>
        </w:rPr>
        <w:t xml:space="preserve">.  </w:t>
      </w:r>
    </w:p>
    <w:p w14:paraId="2DA038E8" w14:textId="77777777" w:rsidR="00D3552D" w:rsidRPr="001C22E9" w:rsidRDefault="00D3552D" w:rsidP="007A0854">
      <w:pPr>
        <w:pStyle w:val="BodyTextIndent"/>
        <w:tabs>
          <w:tab w:val="clear" w:pos="-1262"/>
          <w:tab w:val="clear" w:pos="-720"/>
          <w:tab w:val="clear" w:pos="240"/>
        </w:tabs>
        <w:ind w:left="1260" w:hanging="540"/>
        <w:rPr>
          <w:rFonts w:ascii="Times New Roman" w:hAnsi="Times New Roman"/>
          <w:color w:val="000000"/>
          <w:sz w:val="24"/>
          <w:szCs w:val="24"/>
        </w:rPr>
      </w:pPr>
    </w:p>
    <w:p w14:paraId="76B3EA6E" w14:textId="79D27866" w:rsidR="00D3552D" w:rsidRPr="001C22E9" w:rsidRDefault="00D3552D" w:rsidP="000F34DB">
      <w:pPr>
        <w:pStyle w:val="BodyTextIndent"/>
        <w:tabs>
          <w:tab w:val="clear" w:pos="-1262"/>
          <w:tab w:val="clear" w:pos="-720"/>
          <w:tab w:val="clear" w:pos="240"/>
        </w:tabs>
        <w:ind w:left="400"/>
        <w:rPr>
          <w:rFonts w:ascii="Times New Roman" w:hAnsi="Times New Roman"/>
          <w:color w:val="000000"/>
          <w:sz w:val="24"/>
          <w:szCs w:val="24"/>
        </w:rPr>
      </w:pPr>
      <w:r w:rsidRPr="001C22E9">
        <w:rPr>
          <w:rFonts w:ascii="Times New Roman" w:hAnsi="Times New Roman"/>
          <w:color w:val="000000"/>
          <w:sz w:val="24"/>
          <w:szCs w:val="24"/>
        </w:rPr>
        <w:t>(c)</w:t>
      </w:r>
      <w:r w:rsidRPr="001C22E9">
        <w:rPr>
          <w:rFonts w:ascii="Times New Roman" w:hAnsi="Times New Roman"/>
          <w:color w:val="000000"/>
          <w:sz w:val="24"/>
          <w:szCs w:val="24"/>
        </w:rPr>
        <w:tab/>
        <w:t xml:space="preserve">Any funds received by </w:t>
      </w:r>
      <w:r w:rsidR="004B10C0">
        <w:rPr>
          <w:rFonts w:ascii="Times New Roman" w:hAnsi="Times New Roman"/>
          <w:color w:val="000000"/>
          <w:sz w:val="24"/>
          <w:szCs w:val="24"/>
        </w:rPr>
        <w:t xml:space="preserve">the </w:t>
      </w:r>
      <w:r w:rsidR="00E27C62">
        <w:rPr>
          <w:rFonts w:ascii="Times New Roman" w:hAnsi="Times New Roman"/>
          <w:color w:val="000000"/>
          <w:sz w:val="24"/>
          <w:szCs w:val="24"/>
        </w:rPr>
        <w:t>UN Partner</w:t>
      </w:r>
      <w:r w:rsidR="00E27C62" w:rsidRPr="001C22E9">
        <w:rPr>
          <w:rFonts w:ascii="Times New Roman" w:hAnsi="Times New Roman"/>
          <w:color w:val="000000"/>
          <w:sz w:val="24"/>
          <w:szCs w:val="24"/>
        </w:rPr>
        <w:t xml:space="preserve"> </w:t>
      </w:r>
      <w:r w:rsidR="00403224" w:rsidRPr="004935B2">
        <w:rPr>
          <w:rFonts w:ascii="Times New Roman" w:hAnsi="Times New Roman"/>
          <w:color w:val="000000"/>
          <w:sz w:val="24"/>
          <w:szCs w:val="24"/>
        </w:rPr>
        <w:t>under</w:t>
      </w:r>
      <w:r w:rsidRPr="004935B2">
        <w:rPr>
          <w:rFonts w:ascii="Times New Roman" w:hAnsi="Times New Roman"/>
          <w:color w:val="000000"/>
          <w:sz w:val="24"/>
          <w:szCs w:val="24"/>
        </w:rPr>
        <w:t xml:space="preserve"> this Agreement that were to be used to fund a contract in respect of which </w:t>
      </w:r>
      <w:r w:rsidR="00333552" w:rsidRPr="004935B2">
        <w:rPr>
          <w:rFonts w:ascii="Times New Roman" w:hAnsi="Times New Roman"/>
          <w:color w:val="000000"/>
          <w:sz w:val="24"/>
          <w:szCs w:val="24"/>
        </w:rPr>
        <w:t>the Bank</w:t>
      </w:r>
      <w:r w:rsidRPr="004935B2">
        <w:rPr>
          <w:rFonts w:ascii="Times New Roman" w:hAnsi="Times New Roman"/>
          <w:color w:val="000000"/>
          <w:sz w:val="24"/>
          <w:szCs w:val="24"/>
        </w:rPr>
        <w:t xml:space="preserve"> has exercised its rights under </w:t>
      </w:r>
      <w:r w:rsidR="00BA3207">
        <w:rPr>
          <w:rFonts w:ascii="Times New Roman" w:hAnsi="Times New Roman"/>
          <w:color w:val="000000"/>
          <w:sz w:val="24"/>
          <w:szCs w:val="24"/>
        </w:rPr>
        <w:t xml:space="preserve">this </w:t>
      </w:r>
      <w:r w:rsidR="00E27C62">
        <w:rPr>
          <w:rFonts w:ascii="Times New Roman" w:hAnsi="Times New Roman"/>
          <w:color w:val="000000"/>
          <w:sz w:val="24"/>
          <w:szCs w:val="24"/>
        </w:rPr>
        <w:t>section</w:t>
      </w:r>
      <w:r w:rsidRPr="004935B2">
        <w:rPr>
          <w:rFonts w:ascii="Times New Roman" w:hAnsi="Times New Roman"/>
          <w:color w:val="000000"/>
          <w:sz w:val="24"/>
          <w:szCs w:val="24"/>
        </w:rPr>
        <w:t xml:space="preserve">, shall be used to defray the amounts requested by </w:t>
      </w:r>
      <w:r w:rsidR="004B10C0">
        <w:rPr>
          <w:rFonts w:ascii="Times New Roman" w:hAnsi="Times New Roman"/>
          <w:color w:val="000000"/>
          <w:sz w:val="24"/>
          <w:szCs w:val="24"/>
        </w:rPr>
        <w:t xml:space="preserve">the </w:t>
      </w:r>
      <w:r w:rsidR="00E27C62">
        <w:rPr>
          <w:rFonts w:ascii="Times New Roman" w:hAnsi="Times New Roman"/>
          <w:color w:val="000000"/>
          <w:sz w:val="24"/>
          <w:szCs w:val="24"/>
        </w:rPr>
        <w:t>UN Par</w:t>
      </w:r>
      <w:r w:rsidR="007310CE">
        <w:rPr>
          <w:rFonts w:ascii="Times New Roman" w:hAnsi="Times New Roman"/>
          <w:color w:val="000000"/>
          <w:sz w:val="24"/>
          <w:szCs w:val="24"/>
        </w:rPr>
        <w:t>t</w:t>
      </w:r>
      <w:r w:rsidR="00E27C62">
        <w:rPr>
          <w:rFonts w:ascii="Times New Roman" w:hAnsi="Times New Roman"/>
          <w:color w:val="000000"/>
          <w:sz w:val="24"/>
          <w:szCs w:val="24"/>
        </w:rPr>
        <w:t>ner</w:t>
      </w:r>
      <w:r w:rsidR="00E27C62" w:rsidRPr="004935B2">
        <w:rPr>
          <w:rFonts w:ascii="Times New Roman" w:hAnsi="Times New Roman"/>
          <w:color w:val="000000"/>
          <w:sz w:val="24"/>
          <w:szCs w:val="24"/>
        </w:rPr>
        <w:t xml:space="preserve"> </w:t>
      </w:r>
      <w:r w:rsidRPr="004935B2">
        <w:rPr>
          <w:rFonts w:ascii="Times New Roman" w:hAnsi="Times New Roman"/>
          <w:color w:val="000000"/>
          <w:sz w:val="24"/>
          <w:szCs w:val="24"/>
        </w:rPr>
        <w:t xml:space="preserve">in any subsequent Payment Request, if any, or will be treated as a balance in favor of the Government in the calculation of the final balances </w:t>
      </w:r>
      <w:r w:rsidR="00403224" w:rsidRPr="004935B2">
        <w:rPr>
          <w:rFonts w:ascii="Times New Roman" w:hAnsi="Times New Roman"/>
          <w:color w:val="000000"/>
          <w:sz w:val="24"/>
          <w:szCs w:val="24"/>
        </w:rPr>
        <w:t>upon completion or early termination</w:t>
      </w:r>
      <w:r w:rsidRPr="004935B2">
        <w:rPr>
          <w:rFonts w:ascii="Times New Roman" w:hAnsi="Times New Roman"/>
          <w:color w:val="000000"/>
          <w:sz w:val="24"/>
          <w:szCs w:val="24"/>
        </w:rPr>
        <w:t xml:space="preserve"> of this Agreement.</w:t>
      </w:r>
    </w:p>
    <w:p w14:paraId="6F35691B" w14:textId="77777777" w:rsidR="00D3552D" w:rsidRPr="001C22E9" w:rsidRDefault="00D3552D" w:rsidP="00424826"/>
    <w:p w14:paraId="0D0B2265" w14:textId="0F7047F7" w:rsidR="00D3552D" w:rsidRPr="00724657" w:rsidRDefault="00D3552D" w:rsidP="00542C57">
      <w:pPr>
        <w:pStyle w:val="Heading2"/>
        <w:tabs>
          <w:tab w:val="clear" w:pos="-1440"/>
        </w:tabs>
        <w:jc w:val="center"/>
        <w:rPr>
          <w:b/>
          <w:smallCaps/>
          <w:color w:val="000000"/>
          <w:szCs w:val="24"/>
        </w:rPr>
      </w:pPr>
    </w:p>
    <w:p w14:paraId="7F332D2B" w14:textId="77777777" w:rsidR="00D3552D" w:rsidRPr="00724657" w:rsidRDefault="00D3552D" w:rsidP="00542C57">
      <w:pPr>
        <w:pStyle w:val="Heading2"/>
        <w:tabs>
          <w:tab w:val="clear" w:pos="-1440"/>
        </w:tabs>
        <w:jc w:val="center"/>
        <w:rPr>
          <w:b/>
          <w:smallCaps/>
          <w:color w:val="000000"/>
          <w:szCs w:val="24"/>
        </w:rPr>
      </w:pPr>
      <w:r w:rsidRPr="00724657">
        <w:rPr>
          <w:b/>
          <w:smallCaps/>
          <w:color w:val="000000"/>
          <w:szCs w:val="24"/>
        </w:rPr>
        <w:t>Settlement of Disputes between the Parties</w:t>
      </w:r>
    </w:p>
    <w:p w14:paraId="6958B877" w14:textId="77777777" w:rsidR="00D3552D" w:rsidRPr="009366EF" w:rsidRDefault="00D3552D" w:rsidP="00542C57">
      <w:pPr>
        <w:rPr>
          <w:sz w:val="22"/>
          <w:szCs w:val="24"/>
          <w:lang w:val="en-AU"/>
        </w:rPr>
      </w:pPr>
    </w:p>
    <w:p w14:paraId="63D9E6D2" w14:textId="77777777" w:rsidR="00D3552D" w:rsidRPr="005C2ECC" w:rsidRDefault="00D3552D" w:rsidP="007A0854">
      <w:pPr>
        <w:tabs>
          <w:tab w:val="left" w:pos="720"/>
        </w:tabs>
        <w:ind w:left="360" w:hanging="360"/>
        <w:rPr>
          <w:sz w:val="24"/>
          <w:szCs w:val="24"/>
          <w:lang w:val="uk-UA"/>
        </w:rPr>
      </w:pPr>
    </w:p>
    <w:p w14:paraId="3978EFDD" w14:textId="575FF8F3" w:rsidR="00D3552D" w:rsidRPr="005C2ECC" w:rsidRDefault="00085A89" w:rsidP="007F0DBE">
      <w:pPr>
        <w:pStyle w:val="ListParagraph"/>
        <w:numPr>
          <w:ilvl w:val="0"/>
          <w:numId w:val="21"/>
        </w:numPr>
        <w:tabs>
          <w:tab w:val="left" w:pos="720"/>
        </w:tabs>
        <w:ind w:left="360"/>
        <w:rPr>
          <w:rFonts w:ascii="Times New Roman" w:hAnsi="Times New Roman"/>
          <w:color w:val="auto"/>
          <w:sz w:val="24"/>
          <w:szCs w:val="24"/>
        </w:rPr>
      </w:pPr>
      <w:r w:rsidRPr="005C2ECC">
        <w:rPr>
          <w:rFonts w:ascii="Times New Roman" w:hAnsi="Times New Roman"/>
          <w:color w:val="auto"/>
          <w:sz w:val="24"/>
          <w:szCs w:val="24"/>
          <w:shd w:val="clear" w:color="auto" w:fill="FFFFFF"/>
        </w:rPr>
        <w:t xml:space="preserve">This Agreement shall be governed by general principles of international law, which shall be deemed to include the UNIDROIT General Principles of International Commercial Contracts </w:t>
      </w:r>
      <w:r w:rsidR="00401F4F" w:rsidRPr="005C2ECC">
        <w:rPr>
          <w:rFonts w:ascii="Times New Roman" w:hAnsi="Times New Roman"/>
          <w:color w:val="auto"/>
          <w:sz w:val="24"/>
          <w:szCs w:val="24"/>
          <w:shd w:val="clear" w:color="auto" w:fill="FFFFFF"/>
        </w:rPr>
        <w:t>(</w:t>
      </w:r>
      <w:r w:rsidRPr="005C2ECC">
        <w:rPr>
          <w:rFonts w:ascii="Times New Roman" w:hAnsi="Times New Roman"/>
          <w:color w:val="auto"/>
          <w:sz w:val="24"/>
          <w:szCs w:val="24"/>
          <w:shd w:val="clear" w:color="auto" w:fill="FFFFFF"/>
        </w:rPr>
        <w:t>2010</w:t>
      </w:r>
      <w:r w:rsidR="00401F4F" w:rsidRPr="005C2ECC">
        <w:rPr>
          <w:rFonts w:ascii="Times New Roman" w:hAnsi="Times New Roman"/>
          <w:color w:val="auto"/>
          <w:sz w:val="24"/>
          <w:szCs w:val="24"/>
          <w:shd w:val="clear" w:color="auto" w:fill="FFFFFF"/>
        </w:rPr>
        <w:t>)</w:t>
      </w:r>
      <w:r w:rsidRPr="005C2ECC">
        <w:rPr>
          <w:rFonts w:ascii="Times New Roman" w:hAnsi="Times New Roman"/>
          <w:color w:val="auto"/>
          <w:sz w:val="24"/>
          <w:szCs w:val="24"/>
          <w:shd w:val="clear" w:color="auto" w:fill="FFFFFF"/>
        </w:rPr>
        <w:t>.</w:t>
      </w:r>
      <w:r w:rsidRPr="005C2ECC">
        <w:rPr>
          <w:rFonts w:ascii="Times New Roman" w:hAnsi="Times New Roman"/>
          <w:color w:val="auto"/>
          <w:sz w:val="27"/>
          <w:szCs w:val="27"/>
          <w:shd w:val="clear" w:color="auto" w:fill="FFFFFF"/>
        </w:rPr>
        <w:t xml:space="preserve"> </w:t>
      </w:r>
      <w:r w:rsidR="00B24FBE" w:rsidRPr="005C2ECC">
        <w:rPr>
          <w:rFonts w:ascii="Times New Roman" w:hAnsi="Times New Roman"/>
          <w:color w:val="auto"/>
          <w:sz w:val="24"/>
          <w:szCs w:val="24"/>
        </w:rPr>
        <w:t>Any dispute, controversy or claim arising out of or relating to t</w:t>
      </w:r>
      <w:r w:rsidR="00D3552D" w:rsidRPr="005C2ECC">
        <w:rPr>
          <w:rFonts w:ascii="Times New Roman" w:hAnsi="Times New Roman"/>
          <w:color w:val="auto"/>
          <w:sz w:val="24"/>
          <w:szCs w:val="24"/>
        </w:rPr>
        <w:t xml:space="preserve">his Agreement shall be </w:t>
      </w:r>
      <w:r w:rsidR="00B24FBE" w:rsidRPr="005C2ECC">
        <w:rPr>
          <w:rFonts w:ascii="Times New Roman" w:hAnsi="Times New Roman"/>
          <w:color w:val="auto"/>
          <w:sz w:val="24"/>
          <w:szCs w:val="24"/>
        </w:rPr>
        <w:t>resolved in accordance with the relevant provisions of the Basic Agreement or, failing such provision, if not settled by negotiation or other agreed mode of settlement</w:t>
      </w:r>
      <w:r w:rsidR="002B1D3F" w:rsidRPr="005C2ECC">
        <w:rPr>
          <w:rFonts w:ascii="Times New Roman" w:hAnsi="Times New Roman"/>
          <w:color w:val="auto"/>
          <w:sz w:val="24"/>
          <w:szCs w:val="24"/>
        </w:rPr>
        <w:t>,</w:t>
      </w:r>
      <w:r w:rsidR="00B24FBE" w:rsidRPr="005C2ECC">
        <w:rPr>
          <w:rFonts w:ascii="Times New Roman" w:hAnsi="Times New Roman"/>
          <w:color w:val="auto"/>
          <w:sz w:val="24"/>
          <w:szCs w:val="24"/>
        </w:rPr>
        <w:t xml:space="preserve"> shall be submitted to arbitration at the request of either Party. Each Party shall appoint one arbitrator, and the two arbitrators so appointed shall appoint a third, who shall be the chairman. If within thirty days of the request for arbitration either Party has not appointed an arbitrator or if within fifteen days of the appointment of two arbitrators the third arbitrator has not been appointed, either Party may request the President of the International Court of Justice to appoint an arbitrator. The procedure of the arbitration shall be fixed by the arbitrators, and the expenses of the arbitration shall be borne by the Parties as assessed by the arbitrators. The arbitral award shall contain a statement of the </w:t>
      </w:r>
      <w:r w:rsidR="00B24FBE" w:rsidRPr="005C2ECC">
        <w:rPr>
          <w:rFonts w:ascii="Times New Roman" w:hAnsi="Times New Roman"/>
          <w:color w:val="auto"/>
          <w:sz w:val="24"/>
          <w:szCs w:val="24"/>
        </w:rPr>
        <w:lastRenderedPageBreak/>
        <w:t>reasons on which it is based and shall be accepted by the Parties as the final adjudication of the dispute.</w:t>
      </w:r>
      <w:bookmarkStart w:id="4" w:name="QuickMark"/>
      <w:bookmarkEnd w:id="4"/>
    </w:p>
    <w:p w14:paraId="28FC2CA3" w14:textId="77777777" w:rsidR="00880FE1" w:rsidRDefault="00880FE1" w:rsidP="007A0854">
      <w:pPr>
        <w:tabs>
          <w:tab w:val="left" w:pos="720"/>
        </w:tabs>
        <w:ind w:left="360" w:hanging="360"/>
        <w:rPr>
          <w:sz w:val="24"/>
          <w:szCs w:val="24"/>
        </w:rPr>
      </w:pPr>
    </w:p>
    <w:p w14:paraId="6DAAB8BC" w14:textId="1E9F27F0" w:rsidR="00F7567F" w:rsidRPr="0016335E" w:rsidRDefault="00F7567F" w:rsidP="00F7567F">
      <w:pPr>
        <w:jc w:val="center"/>
        <w:rPr>
          <w:rFonts w:ascii="Times New Roman Bold" w:hAnsi="Times New Roman Bold"/>
          <w:b/>
          <w:i/>
          <w:smallCaps/>
          <w:sz w:val="24"/>
          <w:szCs w:val="24"/>
        </w:rPr>
      </w:pPr>
      <w:r>
        <w:rPr>
          <w:rFonts w:ascii="Times New Roman Bold" w:hAnsi="Times New Roman Bold"/>
          <w:b/>
          <w:smallCaps/>
          <w:sz w:val="24"/>
          <w:szCs w:val="24"/>
        </w:rPr>
        <w:t>Early Termination</w:t>
      </w:r>
    </w:p>
    <w:p w14:paraId="497E009A" w14:textId="77777777" w:rsidR="00F7567F" w:rsidRPr="00C1705E" w:rsidRDefault="00F7567F" w:rsidP="00F7567F">
      <w:pPr>
        <w:tabs>
          <w:tab w:val="left" w:pos="720"/>
        </w:tabs>
        <w:rPr>
          <w:color w:val="000000"/>
          <w:sz w:val="24"/>
          <w:szCs w:val="24"/>
        </w:rPr>
      </w:pPr>
    </w:p>
    <w:p w14:paraId="287C5F60" w14:textId="0B477A23" w:rsidR="00E27C62" w:rsidRPr="00ED38BA" w:rsidRDefault="00E27C62" w:rsidP="007F0DBE">
      <w:pPr>
        <w:pStyle w:val="ListParagraph"/>
        <w:numPr>
          <w:ilvl w:val="0"/>
          <w:numId w:val="21"/>
        </w:numPr>
        <w:tabs>
          <w:tab w:val="left" w:pos="720"/>
        </w:tabs>
        <w:ind w:left="360"/>
        <w:rPr>
          <w:rFonts w:ascii="Times New Roman" w:hAnsi="Times New Roman"/>
          <w:color w:val="auto"/>
          <w:sz w:val="24"/>
          <w:szCs w:val="24"/>
        </w:rPr>
      </w:pPr>
      <w:r w:rsidRPr="00ED38BA">
        <w:rPr>
          <w:rFonts w:ascii="Times New Roman" w:hAnsi="Times New Roman"/>
          <w:color w:val="auto"/>
          <w:sz w:val="24"/>
          <w:szCs w:val="24"/>
        </w:rPr>
        <w:t xml:space="preserve">This Agreement may be terminated </w:t>
      </w:r>
      <w:r w:rsidR="007F0DBE">
        <w:rPr>
          <w:rFonts w:ascii="Times New Roman" w:hAnsi="Times New Roman"/>
          <w:color w:val="auto"/>
          <w:sz w:val="24"/>
          <w:szCs w:val="24"/>
        </w:rPr>
        <w:t>prior to the Completion D</w:t>
      </w:r>
      <w:r>
        <w:rPr>
          <w:rFonts w:ascii="Times New Roman" w:hAnsi="Times New Roman"/>
          <w:color w:val="auto"/>
          <w:sz w:val="24"/>
          <w:szCs w:val="24"/>
        </w:rPr>
        <w:t xml:space="preserve">ate </w:t>
      </w:r>
      <w:r w:rsidRPr="00ED38BA">
        <w:rPr>
          <w:rFonts w:ascii="Times New Roman" w:hAnsi="Times New Roman"/>
          <w:color w:val="auto"/>
          <w:sz w:val="24"/>
          <w:szCs w:val="24"/>
        </w:rPr>
        <w:t xml:space="preserve">by either Party upon </w:t>
      </w:r>
      <w:r w:rsidR="00B610BB">
        <w:rPr>
          <w:rFonts w:ascii="Times New Roman" w:hAnsi="Times New Roman"/>
          <w:color w:val="auto"/>
          <w:sz w:val="24"/>
          <w:szCs w:val="24"/>
        </w:rPr>
        <w:t>thirty</w:t>
      </w:r>
      <w:r w:rsidRPr="00ED38BA">
        <w:rPr>
          <w:rFonts w:ascii="Times New Roman" w:hAnsi="Times New Roman"/>
          <w:color w:val="auto"/>
          <w:sz w:val="24"/>
          <w:szCs w:val="24"/>
        </w:rPr>
        <w:t xml:space="preserve"> (</w:t>
      </w:r>
      <w:r w:rsidR="00B610BB">
        <w:rPr>
          <w:rFonts w:ascii="Times New Roman" w:hAnsi="Times New Roman"/>
          <w:color w:val="auto"/>
          <w:sz w:val="24"/>
          <w:szCs w:val="24"/>
        </w:rPr>
        <w:t>3</w:t>
      </w:r>
      <w:r w:rsidRPr="00ED38BA">
        <w:rPr>
          <w:rFonts w:ascii="Times New Roman" w:hAnsi="Times New Roman"/>
          <w:color w:val="auto"/>
          <w:sz w:val="24"/>
          <w:szCs w:val="24"/>
        </w:rPr>
        <w:t>0) calendar days’ written notic</w:t>
      </w:r>
      <w:r>
        <w:rPr>
          <w:rFonts w:ascii="Times New Roman" w:hAnsi="Times New Roman"/>
          <w:color w:val="auto"/>
          <w:sz w:val="24"/>
          <w:szCs w:val="24"/>
        </w:rPr>
        <w:t xml:space="preserve">e to the other </w:t>
      </w:r>
      <w:r w:rsidRPr="00ED38BA">
        <w:rPr>
          <w:rFonts w:ascii="Times New Roman" w:hAnsi="Times New Roman"/>
          <w:color w:val="auto"/>
          <w:sz w:val="24"/>
          <w:szCs w:val="24"/>
        </w:rPr>
        <w:t>in the following circumstances:</w:t>
      </w:r>
    </w:p>
    <w:p w14:paraId="4663B347" w14:textId="77777777" w:rsidR="00E27C62" w:rsidRPr="00712CB2" w:rsidRDefault="00E27C62" w:rsidP="00E27C62">
      <w:pPr>
        <w:tabs>
          <w:tab w:val="left" w:pos="720"/>
        </w:tabs>
        <w:rPr>
          <w:sz w:val="24"/>
          <w:szCs w:val="24"/>
        </w:rPr>
      </w:pPr>
    </w:p>
    <w:p w14:paraId="79E1769E" w14:textId="64997C48" w:rsidR="00E27C62" w:rsidRDefault="00E27C62" w:rsidP="007F0DBE">
      <w:pPr>
        <w:numPr>
          <w:ilvl w:val="0"/>
          <w:numId w:val="18"/>
        </w:numPr>
        <w:tabs>
          <w:tab w:val="clear" w:pos="1440"/>
        </w:tabs>
        <w:ind w:left="1080" w:hanging="360"/>
        <w:rPr>
          <w:sz w:val="24"/>
          <w:szCs w:val="24"/>
        </w:rPr>
      </w:pPr>
      <w:r w:rsidRPr="0068783E">
        <w:rPr>
          <w:sz w:val="24"/>
          <w:szCs w:val="24"/>
        </w:rPr>
        <w:t>UN Partner is unable to perform a material portion of the Ag</w:t>
      </w:r>
      <w:r w:rsidR="007F0DBE">
        <w:rPr>
          <w:sz w:val="24"/>
          <w:szCs w:val="24"/>
        </w:rPr>
        <w:t>reement for a period of sixty (6</w:t>
      </w:r>
      <w:r w:rsidRPr="0068783E">
        <w:rPr>
          <w:sz w:val="24"/>
          <w:szCs w:val="24"/>
        </w:rPr>
        <w:t xml:space="preserve">0) calendar days as the result of force majeure; </w:t>
      </w:r>
      <w:r>
        <w:rPr>
          <w:sz w:val="24"/>
          <w:szCs w:val="24"/>
        </w:rPr>
        <w:t>or if UN Partner</w:t>
      </w:r>
      <w:r w:rsidRPr="0068783E">
        <w:rPr>
          <w:sz w:val="24"/>
          <w:szCs w:val="24"/>
        </w:rPr>
        <w:t xml:space="preserve"> believes that under the prevailing circumstances</w:t>
      </w:r>
      <w:r>
        <w:rPr>
          <w:sz w:val="24"/>
          <w:szCs w:val="24"/>
        </w:rPr>
        <w:t xml:space="preserve"> related to the worsen</w:t>
      </w:r>
      <w:r w:rsidR="000336FB">
        <w:rPr>
          <w:sz w:val="24"/>
          <w:szCs w:val="24"/>
        </w:rPr>
        <w:t>ed</w:t>
      </w:r>
      <w:r>
        <w:rPr>
          <w:sz w:val="24"/>
          <w:szCs w:val="24"/>
        </w:rPr>
        <w:t xml:space="preserve"> security situation in the country</w:t>
      </w:r>
      <w:r w:rsidRPr="0068783E">
        <w:rPr>
          <w:sz w:val="24"/>
          <w:szCs w:val="24"/>
        </w:rPr>
        <w:t xml:space="preserve"> it can no longer implement the activities under the Agreement</w:t>
      </w:r>
      <w:r>
        <w:rPr>
          <w:sz w:val="24"/>
          <w:szCs w:val="24"/>
        </w:rPr>
        <w:t>;</w:t>
      </w:r>
    </w:p>
    <w:p w14:paraId="599084B5" w14:textId="77777777" w:rsidR="00E27C62" w:rsidRDefault="00E27C62" w:rsidP="00E27C62">
      <w:pPr>
        <w:ind w:left="1080"/>
        <w:rPr>
          <w:sz w:val="24"/>
          <w:szCs w:val="24"/>
        </w:rPr>
      </w:pPr>
    </w:p>
    <w:p w14:paraId="183FF098" w14:textId="387AF76E" w:rsidR="00E27C62" w:rsidRDefault="00E27C62" w:rsidP="007F0DBE">
      <w:pPr>
        <w:numPr>
          <w:ilvl w:val="0"/>
          <w:numId w:val="18"/>
        </w:numPr>
        <w:tabs>
          <w:tab w:val="clear" w:pos="1440"/>
        </w:tabs>
        <w:ind w:left="1080" w:hanging="360"/>
        <w:rPr>
          <w:sz w:val="24"/>
          <w:szCs w:val="24"/>
        </w:rPr>
      </w:pPr>
      <w:r w:rsidRPr="00494C39">
        <w:rPr>
          <w:sz w:val="24"/>
          <w:szCs w:val="24"/>
        </w:rPr>
        <w:t xml:space="preserve">UN Partner does not receive payment of the full amount set forth in the invoice submitted in accordance with </w:t>
      </w:r>
      <w:r w:rsidRPr="00494C39">
        <w:rPr>
          <w:b/>
          <w:sz w:val="24"/>
          <w:szCs w:val="24"/>
        </w:rPr>
        <w:t>Annex II</w:t>
      </w:r>
      <w:r w:rsidRPr="00494C39">
        <w:rPr>
          <w:sz w:val="24"/>
          <w:szCs w:val="24"/>
        </w:rPr>
        <w:t xml:space="preserve"> and that is not disputed by the </w:t>
      </w:r>
      <w:r w:rsidR="00B610BB">
        <w:rPr>
          <w:sz w:val="24"/>
          <w:szCs w:val="24"/>
        </w:rPr>
        <w:t>Government</w:t>
      </w:r>
      <w:r w:rsidRPr="00494C39">
        <w:rPr>
          <w:sz w:val="24"/>
          <w:szCs w:val="24"/>
        </w:rPr>
        <w:t xml:space="preserve">, within </w:t>
      </w:r>
      <w:r w:rsidR="00161B83">
        <w:rPr>
          <w:sz w:val="24"/>
          <w:szCs w:val="24"/>
        </w:rPr>
        <w:t>thirty</w:t>
      </w:r>
      <w:r w:rsidRPr="00494C39">
        <w:rPr>
          <w:sz w:val="24"/>
          <w:szCs w:val="24"/>
        </w:rPr>
        <w:t xml:space="preserve"> (</w:t>
      </w:r>
      <w:r w:rsidR="00161B83">
        <w:rPr>
          <w:sz w:val="24"/>
          <w:szCs w:val="24"/>
        </w:rPr>
        <w:t>3</w:t>
      </w:r>
      <w:r w:rsidRPr="00494C39">
        <w:rPr>
          <w:sz w:val="24"/>
          <w:szCs w:val="24"/>
        </w:rPr>
        <w:t>0) calendar days of the date of such invoice;</w:t>
      </w:r>
    </w:p>
    <w:p w14:paraId="67FDACB7" w14:textId="77777777" w:rsidR="00E27C62" w:rsidRDefault="00E27C62" w:rsidP="00E27C62">
      <w:pPr>
        <w:ind w:left="1080"/>
        <w:rPr>
          <w:sz w:val="24"/>
          <w:szCs w:val="24"/>
        </w:rPr>
      </w:pPr>
    </w:p>
    <w:p w14:paraId="09D7DCD9" w14:textId="404284B4" w:rsidR="00E27C62" w:rsidRDefault="00E27C62" w:rsidP="007F0DBE">
      <w:pPr>
        <w:numPr>
          <w:ilvl w:val="0"/>
          <w:numId w:val="18"/>
        </w:numPr>
        <w:tabs>
          <w:tab w:val="clear" w:pos="1440"/>
        </w:tabs>
        <w:ind w:left="1080" w:hanging="360"/>
        <w:rPr>
          <w:sz w:val="24"/>
          <w:szCs w:val="24"/>
        </w:rPr>
      </w:pPr>
      <w:r>
        <w:rPr>
          <w:sz w:val="24"/>
          <w:szCs w:val="24"/>
        </w:rPr>
        <w:t xml:space="preserve">Either Party </w:t>
      </w:r>
      <w:r w:rsidRPr="00494C39">
        <w:rPr>
          <w:sz w:val="24"/>
          <w:szCs w:val="24"/>
        </w:rPr>
        <w:t xml:space="preserve">is in material breach of any of its material obligations under this Agreement and has not remedied the same within sixty (60) calendar days (or such longer period as the </w:t>
      </w:r>
      <w:r>
        <w:rPr>
          <w:sz w:val="24"/>
          <w:szCs w:val="24"/>
        </w:rPr>
        <w:t>other Party</w:t>
      </w:r>
      <w:r w:rsidRPr="00494C39">
        <w:rPr>
          <w:sz w:val="24"/>
          <w:szCs w:val="24"/>
        </w:rPr>
        <w:t xml:space="preserve"> may have subsequently agreed to in writing) following the receipt of the  notice</w:t>
      </w:r>
      <w:r>
        <w:rPr>
          <w:sz w:val="24"/>
          <w:szCs w:val="24"/>
        </w:rPr>
        <w:t xml:space="preserve"> specifying such breach</w:t>
      </w:r>
      <w:r w:rsidR="008B1511">
        <w:rPr>
          <w:sz w:val="24"/>
          <w:szCs w:val="24"/>
        </w:rPr>
        <w:t>.</w:t>
      </w:r>
      <w:r>
        <w:rPr>
          <w:sz w:val="24"/>
          <w:szCs w:val="24"/>
        </w:rPr>
        <w:t xml:space="preserve"> </w:t>
      </w:r>
    </w:p>
    <w:p w14:paraId="2850FEFC" w14:textId="77777777" w:rsidR="00E27C62" w:rsidRPr="00ED38BA" w:rsidRDefault="00E27C62" w:rsidP="00E27C62">
      <w:pPr>
        <w:tabs>
          <w:tab w:val="left" w:pos="720"/>
        </w:tabs>
        <w:ind w:left="360"/>
        <w:rPr>
          <w:sz w:val="24"/>
          <w:szCs w:val="24"/>
        </w:rPr>
      </w:pPr>
    </w:p>
    <w:p w14:paraId="4652C26B" w14:textId="77777777" w:rsidR="00E27C62" w:rsidRDefault="00E27C62" w:rsidP="00161B83">
      <w:pPr>
        <w:pStyle w:val="ListParagraph"/>
        <w:numPr>
          <w:ilvl w:val="0"/>
          <w:numId w:val="21"/>
        </w:numPr>
        <w:tabs>
          <w:tab w:val="left" w:pos="720"/>
        </w:tabs>
        <w:ind w:left="360"/>
        <w:rPr>
          <w:rFonts w:ascii="Times New Roman" w:hAnsi="Times New Roman"/>
          <w:color w:val="auto"/>
          <w:sz w:val="24"/>
          <w:szCs w:val="24"/>
        </w:rPr>
      </w:pPr>
      <w:r w:rsidRPr="00ED38BA">
        <w:rPr>
          <w:rFonts w:ascii="Times New Roman" w:hAnsi="Times New Roman"/>
          <w:color w:val="auto"/>
          <w:sz w:val="24"/>
          <w:szCs w:val="24"/>
        </w:rPr>
        <w:t xml:space="preserve">Upon receipt by one Party of the other Party’s written notice of termination of this Agreement, the Parties </w:t>
      </w:r>
      <w:r>
        <w:rPr>
          <w:rFonts w:ascii="Times New Roman" w:hAnsi="Times New Roman"/>
          <w:color w:val="auto"/>
          <w:sz w:val="24"/>
          <w:szCs w:val="24"/>
        </w:rPr>
        <w:t xml:space="preserve">shall agree on the exit strategy to minimize any negative impact that can arise from an early termination of this Agreement and take all reasonable and </w:t>
      </w:r>
      <w:r w:rsidRPr="00ED38BA">
        <w:rPr>
          <w:rFonts w:ascii="Times New Roman" w:hAnsi="Times New Roman"/>
          <w:color w:val="auto"/>
          <w:sz w:val="24"/>
          <w:szCs w:val="24"/>
        </w:rPr>
        <w:t xml:space="preserve">necessary measures to </w:t>
      </w:r>
      <w:r>
        <w:rPr>
          <w:rFonts w:ascii="Times New Roman" w:hAnsi="Times New Roman"/>
          <w:color w:val="auto"/>
          <w:sz w:val="24"/>
          <w:szCs w:val="24"/>
        </w:rPr>
        <w:t xml:space="preserve">complete as much of the activities as possible. </w:t>
      </w:r>
    </w:p>
    <w:p w14:paraId="7DC35CF1" w14:textId="77777777" w:rsidR="00161B83" w:rsidRPr="00161B83" w:rsidRDefault="00161B83" w:rsidP="00161B83">
      <w:pPr>
        <w:tabs>
          <w:tab w:val="left" w:pos="720"/>
        </w:tabs>
        <w:rPr>
          <w:sz w:val="24"/>
          <w:szCs w:val="24"/>
        </w:rPr>
      </w:pPr>
    </w:p>
    <w:p w14:paraId="6FF9578A" w14:textId="5AE02B64" w:rsidR="00E27C62" w:rsidRPr="00ED38BA" w:rsidRDefault="00E27C62" w:rsidP="00161B83">
      <w:pPr>
        <w:pStyle w:val="ListParagraph"/>
        <w:numPr>
          <w:ilvl w:val="0"/>
          <w:numId w:val="21"/>
        </w:numPr>
        <w:tabs>
          <w:tab w:val="left" w:pos="720"/>
        </w:tabs>
        <w:ind w:left="360"/>
        <w:rPr>
          <w:rFonts w:ascii="Times New Roman" w:hAnsi="Times New Roman"/>
          <w:color w:val="auto"/>
          <w:sz w:val="24"/>
          <w:szCs w:val="24"/>
        </w:rPr>
      </w:pPr>
      <w:r>
        <w:rPr>
          <w:rFonts w:ascii="Times New Roman" w:hAnsi="Times New Roman"/>
          <w:color w:val="auto"/>
          <w:sz w:val="24"/>
          <w:szCs w:val="24"/>
        </w:rPr>
        <w:t xml:space="preserve">The provisions of this Agreement will survive </w:t>
      </w:r>
      <w:r w:rsidRPr="00ED38BA">
        <w:rPr>
          <w:rFonts w:ascii="Times New Roman" w:hAnsi="Times New Roman"/>
          <w:color w:val="auto"/>
          <w:sz w:val="24"/>
          <w:szCs w:val="24"/>
        </w:rPr>
        <w:t>early termination or completion</w:t>
      </w:r>
      <w:r>
        <w:rPr>
          <w:rFonts w:ascii="Times New Roman" w:hAnsi="Times New Roman"/>
          <w:color w:val="auto"/>
          <w:sz w:val="24"/>
          <w:szCs w:val="24"/>
        </w:rPr>
        <w:t xml:space="preserve"> to the extent necessary to permit an orderly conclusion of all activities and settlement of accounts between the Parties.</w:t>
      </w:r>
    </w:p>
    <w:p w14:paraId="442A6207" w14:textId="77777777" w:rsidR="00F7567F" w:rsidRDefault="00F7567F" w:rsidP="007A0854">
      <w:pPr>
        <w:tabs>
          <w:tab w:val="left" w:pos="720"/>
        </w:tabs>
        <w:ind w:left="360" w:hanging="360"/>
        <w:rPr>
          <w:sz w:val="24"/>
          <w:szCs w:val="24"/>
        </w:rPr>
      </w:pPr>
    </w:p>
    <w:p w14:paraId="28FF8554" w14:textId="77777777" w:rsidR="00F7567F" w:rsidRPr="00E23753" w:rsidRDefault="00F7567F" w:rsidP="007A0854">
      <w:pPr>
        <w:tabs>
          <w:tab w:val="left" w:pos="720"/>
        </w:tabs>
        <w:ind w:left="360" w:hanging="360"/>
        <w:rPr>
          <w:sz w:val="24"/>
          <w:szCs w:val="24"/>
        </w:rPr>
      </w:pPr>
    </w:p>
    <w:p w14:paraId="60702EE6" w14:textId="2801F1BF" w:rsidR="00D3552D" w:rsidRPr="00E23753" w:rsidRDefault="005C2ECC" w:rsidP="00206092">
      <w:pPr>
        <w:jc w:val="center"/>
        <w:rPr>
          <w:b/>
          <w:sz w:val="24"/>
          <w:szCs w:val="24"/>
        </w:rPr>
      </w:pPr>
      <w:r w:rsidRPr="00E23753">
        <w:rPr>
          <w:b/>
          <w:smallCaps/>
          <w:sz w:val="24"/>
          <w:szCs w:val="24"/>
        </w:rPr>
        <w:t>MISCELLANEOUS</w:t>
      </w:r>
    </w:p>
    <w:p w14:paraId="4AC41C00" w14:textId="77777777" w:rsidR="00D3552D" w:rsidRPr="005C2ECC" w:rsidRDefault="00D3552D" w:rsidP="00206092">
      <w:pPr>
        <w:rPr>
          <w:b/>
          <w:sz w:val="24"/>
          <w:szCs w:val="24"/>
        </w:rPr>
      </w:pPr>
    </w:p>
    <w:p w14:paraId="29716691" w14:textId="77777777" w:rsidR="00B41132" w:rsidRDefault="00B41132" w:rsidP="00B41132"/>
    <w:p w14:paraId="7E7884C4" w14:textId="4839BDCE" w:rsidR="00B41132" w:rsidRPr="001E1FF0" w:rsidRDefault="00161B83" w:rsidP="00161B83">
      <w:pPr>
        <w:pStyle w:val="ListParagraph"/>
        <w:numPr>
          <w:ilvl w:val="0"/>
          <w:numId w:val="21"/>
        </w:numPr>
        <w:tabs>
          <w:tab w:val="left" w:pos="360"/>
          <w:tab w:val="left" w:pos="720"/>
        </w:tabs>
        <w:ind w:left="360"/>
        <w:rPr>
          <w:rFonts w:ascii="Times New Roman" w:hAnsi="Times New Roman"/>
          <w:color w:val="000000"/>
          <w:sz w:val="24"/>
        </w:rPr>
      </w:pPr>
      <w:r>
        <w:rPr>
          <w:rFonts w:ascii="Times New Roman" w:hAnsi="Times New Roman"/>
          <w:b/>
          <w:i/>
          <w:color w:val="000000"/>
          <w:sz w:val="24"/>
        </w:rPr>
        <w:t>Records K</w:t>
      </w:r>
      <w:r w:rsidR="00FF0811">
        <w:rPr>
          <w:rFonts w:ascii="Times New Roman" w:hAnsi="Times New Roman"/>
          <w:b/>
          <w:i/>
          <w:color w:val="000000"/>
          <w:sz w:val="24"/>
        </w:rPr>
        <w:t xml:space="preserve">eeping. </w:t>
      </w:r>
      <w:r w:rsidR="004B10C0">
        <w:rPr>
          <w:rFonts w:ascii="Times New Roman" w:hAnsi="Times New Roman"/>
          <w:color w:val="000000"/>
          <w:sz w:val="24"/>
        </w:rPr>
        <w:t>The U</w:t>
      </w:r>
      <w:r w:rsidR="00B41132" w:rsidRPr="001E1FF0">
        <w:rPr>
          <w:rFonts w:ascii="Times New Roman" w:hAnsi="Times New Roman"/>
          <w:color w:val="000000"/>
          <w:sz w:val="24"/>
        </w:rPr>
        <w:t>N</w:t>
      </w:r>
      <w:r w:rsidR="00B41132">
        <w:rPr>
          <w:rFonts w:ascii="Times New Roman" w:hAnsi="Times New Roman"/>
          <w:color w:val="000000"/>
          <w:sz w:val="24"/>
        </w:rPr>
        <w:t xml:space="preserve"> Partner</w:t>
      </w:r>
      <w:r w:rsidR="00B41132" w:rsidRPr="001E1FF0">
        <w:rPr>
          <w:rFonts w:ascii="Times New Roman" w:hAnsi="Times New Roman"/>
          <w:color w:val="000000"/>
          <w:sz w:val="24"/>
        </w:rPr>
        <w:t xml:space="preserve"> shall retain all records (contracts, reports, invoices, bills, receipts and other documentation) relating to this Agreement in accordance with </w:t>
      </w:r>
      <w:r w:rsidR="004B10C0">
        <w:rPr>
          <w:rFonts w:ascii="Times New Roman" w:hAnsi="Times New Roman"/>
          <w:color w:val="000000"/>
          <w:sz w:val="24"/>
        </w:rPr>
        <w:t xml:space="preserve">the </w:t>
      </w:r>
      <w:r w:rsidR="00B41132">
        <w:rPr>
          <w:rFonts w:ascii="Times New Roman" w:hAnsi="Times New Roman"/>
          <w:color w:val="000000"/>
          <w:sz w:val="24"/>
        </w:rPr>
        <w:t>UN Partner</w:t>
      </w:r>
      <w:r w:rsidR="00B41132" w:rsidRPr="001E1FF0">
        <w:rPr>
          <w:rFonts w:ascii="Times New Roman" w:hAnsi="Times New Roman"/>
          <w:color w:val="000000"/>
          <w:sz w:val="24"/>
        </w:rPr>
        <w:t xml:space="preserve">’s documents retention policy. </w:t>
      </w:r>
    </w:p>
    <w:p w14:paraId="7C5C7505" w14:textId="77777777" w:rsidR="00B41132" w:rsidRDefault="00B41132" w:rsidP="00206092">
      <w:pPr>
        <w:rPr>
          <w:sz w:val="24"/>
          <w:szCs w:val="24"/>
          <w:u w:val="single"/>
        </w:rPr>
      </w:pPr>
    </w:p>
    <w:p w14:paraId="51017055" w14:textId="6A336B1D" w:rsidR="00D3552D" w:rsidRPr="005C2ECC" w:rsidRDefault="00FF0811" w:rsidP="00161B83">
      <w:pPr>
        <w:pStyle w:val="ListParagraph"/>
        <w:numPr>
          <w:ilvl w:val="0"/>
          <w:numId w:val="21"/>
        </w:numPr>
        <w:tabs>
          <w:tab w:val="left" w:pos="720"/>
        </w:tabs>
        <w:ind w:left="360"/>
        <w:rPr>
          <w:rFonts w:ascii="Times New Roman" w:hAnsi="Times New Roman"/>
          <w:color w:val="auto"/>
          <w:sz w:val="24"/>
          <w:szCs w:val="24"/>
        </w:rPr>
      </w:pPr>
      <w:r>
        <w:rPr>
          <w:rFonts w:ascii="Times New Roman" w:hAnsi="Times New Roman"/>
          <w:b/>
          <w:i/>
          <w:color w:val="auto"/>
          <w:sz w:val="24"/>
          <w:szCs w:val="24"/>
        </w:rPr>
        <w:t xml:space="preserve">Relationship between the Parties. </w:t>
      </w:r>
      <w:r w:rsidR="00D3552D" w:rsidRPr="005C2ECC">
        <w:rPr>
          <w:rFonts w:ascii="Times New Roman" w:hAnsi="Times New Roman"/>
          <w:color w:val="auto"/>
          <w:sz w:val="24"/>
          <w:szCs w:val="24"/>
        </w:rPr>
        <w:t xml:space="preserve">Nothing contained in this Agreement will be construed as establishing a relation of principal and agent between the Government and </w:t>
      </w:r>
      <w:r w:rsidR="004B10C0">
        <w:rPr>
          <w:rFonts w:ascii="Times New Roman" w:hAnsi="Times New Roman"/>
          <w:color w:val="auto"/>
          <w:sz w:val="24"/>
          <w:szCs w:val="24"/>
        </w:rPr>
        <w:t xml:space="preserve">the </w:t>
      </w:r>
      <w:r w:rsidR="00B41132">
        <w:rPr>
          <w:rFonts w:ascii="Times New Roman" w:hAnsi="Times New Roman"/>
          <w:color w:val="auto"/>
          <w:sz w:val="24"/>
          <w:szCs w:val="24"/>
        </w:rPr>
        <w:t>UN Partner</w:t>
      </w:r>
      <w:r w:rsidR="00D3552D" w:rsidRPr="005C2ECC">
        <w:rPr>
          <w:rFonts w:ascii="Times New Roman" w:hAnsi="Times New Roman"/>
          <w:color w:val="auto"/>
          <w:sz w:val="24"/>
          <w:szCs w:val="24"/>
        </w:rPr>
        <w:t>. No agent or representative of either Party has authority to make, and the Parties shall not be bound by or be liable for, any statement, representation, promise or agreement not set forth herein.</w:t>
      </w:r>
    </w:p>
    <w:p w14:paraId="52787D59" w14:textId="77777777" w:rsidR="00D3552D" w:rsidRPr="00F47164" w:rsidRDefault="00D3552D" w:rsidP="00206092">
      <w:pPr>
        <w:tabs>
          <w:tab w:val="left" w:pos="630"/>
        </w:tabs>
        <w:rPr>
          <w:sz w:val="24"/>
          <w:szCs w:val="24"/>
        </w:rPr>
      </w:pPr>
    </w:p>
    <w:p w14:paraId="1AB00222" w14:textId="1D46AE5F" w:rsidR="00D3552D" w:rsidRPr="00161B83" w:rsidRDefault="00FF0811" w:rsidP="00161B83">
      <w:pPr>
        <w:pStyle w:val="ListParagraph"/>
        <w:numPr>
          <w:ilvl w:val="0"/>
          <w:numId w:val="21"/>
        </w:numPr>
        <w:ind w:left="360"/>
        <w:rPr>
          <w:rFonts w:ascii="Times New Roman" w:hAnsi="Times New Roman"/>
          <w:color w:val="auto"/>
          <w:sz w:val="24"/>
          <w:szCs w:val="24"/>
        </w:rPr>
      </w:pPr>
      <w:r w:rsidRPr="00161B83">
        <w:rPr>
          <w:rFonts w:ascii="Times New Roman" w:hAnsi="Times New Roman"/>
          <w:b/>
          <w:i/>
          <w:color w:val="auto"/>
          <w:sz w:val="24"/>
          <w:szCs w:val="24"/>
        </w:rPr>
        <w:t xml:space="preserve">Headings. </w:t>
      </w:r>
      <w:r w:rsidR="00D3552D" w:rsidRPr="00161B83">
        <w:rPr>
          <w:rFonts w:ascii="Times New Roman" w:hAnsi="Times New Roman"/>
          <w:color w:val="auto"/>
          <w:sz w:val="24"/>
          <w:szCs w:val="24"/>
        </w:rPr>
        <w:t>The headings contained in this Agreement are for reference purposes only, and will not limit, alter or affect the meaning or interpretation of this Agreement.</w:t>
      </w:r>
    </w:p>
    <w:p w14:paraId="132BE5CC" w14:textId="2E0B9214" w:rsidR="00D3552D" w:rsidRPr="00F47164" w:rsidRDefault="00D3552D" w:rsidP="00206092">
      <w:pPr>
        <w:rPr>
          <w:sz w:val="24"/>
          <w:szCs w:val="24"/>
        </w:rPr>
      </w:pPr>
    </w:p>
    <w:p w14:paraId="161B86EC" w14:textId="6D138678" w:rsidR="00D3552D" w:rsidRPr="005C2ECC" w:rsidRDefault="00FF0811" w:rsidP="00161B83">
      <w:pPr>
        <w:pStyle w:val="ListParagraph"/>
        <w:numPr>
          <w:ilvl w:val="0"/>
          <w:numId w:val="21"/>
        </w:numPr>
        <w:ind w:left="360"/>
        <w:rPr>
          <w:rFonts w:ascii="Times New Roman" w:hAnsi="Times New Roman"/>
          <w:color w:val="auto"/>
          <w:sz w:val="24"/>
          <w:szCs w:val="24"/>
        </w:rPr>
      </w:pPr>
      <w:r>
        <w:rPr>
          <w:rFonts w:ascii="Times New Roman" w:hAnsi="Times New Roman"/>
          <w:b/>
          <w:i/>
          <w:color w:val="auto"/>
          <w:sz w:val="24"/>
          <w:szCs w:val="24"/>
        </w:rPr>
        <w:t xml:space="preserve">Notices. </w:t>
      </w:r>
      <w:r w:rsidR="00D3552D" w:rsidRPr="005C2ECC">
        <w:rPr>
          <w:rFonts w:ascii="Times New Roman" w:hAnsi="Times New Roman"/>
          <w:color w:val="auto"/>
          <w:sz w:val="24"/>
          <w:szCs w:val="24"/>
        </w:rPr>
        <w:t xml:space="preserve">Notices will be deemed </w:t>
      </w:r>
      <w:r>
        <w:rPr>
          <w:rFonts w:ascii="Times New Roman" w:hAnsi="Times New Roman"/>
          <w:color w:val="auto"/>
          <w:sz w:val="24"/>
          <w:szCs w:val="24"/>
        </w:rPr>
        <w:t xml:space="preserve">“received” </w:t>
      </w:r>
      <w:r w:rsidR="00D3552D" w:rsidRPr="005C2ECC">
        <w:rPr>
          <w:rFonts w:ascii="Times New Roman" w:hAnsi="Times New Roman"/>
          <w:color w:val="auto"/>
          <w:sz w:val="24"/>
          <w:szCs w:val="24"/>
        </w:rPr>
        <w:t>as follows:</w:t>
      </w:r>
    </w:p>
    <w:p w14:paraId="3913CDF9" w14:textId="1207A077" w:rsidR="00D3552D" w:rsidRPr="005C2ECC" w:rsidRDefault="00D3552D" w:rsidP="00206092">
      <w:pPr>
        <w:rPr>
          <w:sz w:val="24"/>
          <w:szCs w:val="24"/>
        </w:rPr>
      </w:pPr>
    </w:p>
    <w:p w14:paraId="47D192D0" w14:textId="387967D0" w:rsidR="00D3552D" w:rsidRPr="005C2ECC" w:rsidRDefault="00D3552D" w:rsidP="009F61E6">
      <w:pPr>
        <w:numPr>
          <w:ilvl w:val="0"/>
          <w:numId w:val="1"/>
        </w:numPr>
        <w:tabs>
          <w:tab w:val="left" w:pos="1260"/>
        </w:tabs>
        <w:ind w:firstLine="0"/>
        <w:rPr>
          <w:sz w:val="24"/>
          <w:szCs w:val="24"/>
        </w:rPr>
      </w:pPr>
      <w:r w:rsidRPr="005C2ECC">
        <w:rPr>
          <w:sz w:val="24"/>
          <w:szCs w:val="24"/>
        </w:rPr>
        <w:t>in the case of personal delivery, on delivery as per date of the written acknowledgement;</w:t>
      </w:r>
    </w:p>
    <w:p w14:paraId="4DFA08BB" w14:textId="2490592D" w:rsidR="00D3552D" w:rsidRPr="00266B08" w:rsidRDefault="00D3552D" w:rsidP="00206092">
      <w:pPr>
        <w:ind w:left="720"/>
        <w:rPr>
          <w:sz w:val="24"/>
          <w:szCs w:val="24"/>
        </w:rPr>
      </w:pPr>
    </w:p>
    <w:p w14:paraId="0C2DDF9A" w14:textId="5F4BC6C1" w:rsidR="00D3552D" w:rsidRPr="00266B08" w:rsidRDefault="00D3552D" w:rsidP="00266B08">
      <w:pPr>
        <w:pStyle w:val="ListParagraph"/>
        <w:numPr>
          <w:ilvl w:val="0"/>
          <w:numId w:val="1"/>
        </w:numPr>
        <w:tabs>
          <w:tab w:val="left" w:pos="1260"/>
        </w:tabs>
        <w:ind w:left="1080"/>
        <w:rPr>
          <w:rFonts w:ascii="Times New Roman" w:hAnsi="Times New Roman"/>
          <w:color w:val="auto"/>
          <w:sz w:val="24"/>
          <w:szCs w:val="24"/>
        </w:rPr>
      </w:pPr>
      <w:r w:rsidRPr="00266B08">
        <w:rPr>
          <w:rFonts w:ascii="Times New Roman" w:hAnsi="Times New Roman"/>
          <w:color w:val="auto"/>
          <w:sz w:val="24"/>
          <w:szCs w:val="24"/>
        </w:rPr>
        <w:t xml:space="preserve">in the case of registered mail, fourteen (14) days after being sent; </w:t>
      </w:r>
    </w:p>
    <w:p w14:paraId="56E7DF7A" w14:textId="7914B765" w:rsidR="00D3552D" w:rsidRPr="005C2ECC" w:rsidRDefault="00D3552D" w:rsidP="000D196E">
      <w:pPr>
        <w:tabs>
          <w:tab w:val="left" w:pos="1260"/>
        </w:tabs>
        <w:ind w:left="720"/>
        <w:rPr>
          <w:sz w:val="24"/>
          <w:szCs w:val="24"/>
        </w:rPr>
      </w:pPr>
    </w:p>
    <w:p w14:paraId="18751E92" w14:textId="580917E0" w:rsidR="00D3552D" w:rsidRPr="005C2ECC" w:rsidRDefault="00D3552D" w:rsidP="000D196E">
      <w:pPr>
        <w:numPr>
          <w:ilvl w:val="0"/>
          <w:numId w:val="1"/>
        </w:numPr>
        <w:tabs>
          <w:tab w:val="left" w:pos="1260"/>
        </w:tabs>
        <w:ind w:firstLine="0"/>
        <w:rPr>
          <w:sz w:val="24"/>
          <w:szCs w:val="24"/>
        </w:rPr>
      </w:pPr>
      <w:r w:rsidRPr="005C2ECC">
        <w:rPr>
          <w:sz w:val="24"/>
          <w:szCs w:val="24"/>
        </w:rPr>
        <w:t>in the case of facsimiles, forty-eight (48) hours following confirmed transmission.</w:t>
      </w:r>
    </w:p>
    <w:p w14:paraId="602272F2" w14:textId="6FE5C397" w:rsidR="00D3552D" w:rsidRDefault="00D3552D" w:rsidP="00424826">
      <w:pPr>
        <w:ind w:left="720"/>
        <w:rPr>
          <w:sz w:val="24"/>
          <w:szCs w:val="24"/>
        </w:rPr>
      </w:pPr>
    </w:p>
    <w:p w14:paraId="24A098B0" w14:textId="58C177BA" w:rsidR="00D3552D" w:rsidRPr="000336FB" w:rsidRDefault="00D3552D" w:rsidP="00161B83">
      <w:pPr>
        <w:pStyle w:val="ListParagraph"/>
        <w:numPr>
          <w:ilvl w:val="0"/>
          <w:numId w:val="21"/>
        </w:numPr>
        <w:ind w:left="360"/>
        <w:rPr>
          <w:rFonts w:ascii="Times New Roman" w:hAnsi="Times New Roman"/>
          <w:color w:val="auto"/>
          <w:sz w:val="24"/>
          <w:szCs w:val="24"/>
        </w:rPr>
      </w:pPr>
      <w:r w:rsidRPr="005C2ECC">
        <w:rPr>
          <w:rFonts w:ascii="Times New Roman" w:hAnsi="Times New Roman"/>
          <w:color w:val="auto"/>
          <w:sz w:val="24"/>
          <w:szCs w:val="24"/>
        </w:rPr>
        <w:t xml:space="preserve">Any such notice, request or consent shall be deemed to have been given or made when delivered in person to an authorized representative of the Party to whom the communication is addressed, or when sent to such Party at the address specified in </w:t>
      </w:r>
      <w:r w:rsidR="005C2ECC">
        <w:rPr>
          <w:rFonts w:ascii="Times New Roman" w:hAnsi="Times New Roman"/>
          <w:color w:val="auto"/>
          <w:sz w:val="24"/>
          <w:szCs w:val="24"/>
        </w:rPr>
        <w:t xml:space="preserve">the Form of </w:t>
      </w:r>
      <w:r w:rsidR="005C2ECC" w:rsidRPr="000336FB">
        <w:rPr>
          <w:rFonts w:ascii="Times New Roman" w:hAnsi="Times New Roman"/>
          <w:color w:val="auto"/>
          <w:sz w:val="24"/>
          <w:szCs w:val="24"/>
        </w:rPr>
        <w:t>Agreement</w:t>
      </w:r>
      <w:r w:rsidRPr="000336FB">
        <w:rPr>
          <w:rFonts w:ascii="Times New Roman" w:hAnsi="Times New Roman"/>
          <w:color w:val="auto"/>
          <w:sz w:val="24"/>
          <w:szCs w:val="24"/>
        </w:rPr>
        <w:t>.</w:t>
      </w:r>
    </w:p>
    <w:p w14:paraId="400E6B8F" w14:textId="77777777" w:rsidR="00D3552D" w:rsidRPr="000336FB" w:rsidRDefault="00D3552D" w:rsidP="00206092">
      <w:pPr>
        <w:rPr>
          <w:b/>
          <w:sz w:val="24"/>
          <w:szCs w:val="24"/>
        </w:rPr>
      </w:pPr>
    </w:p>
    <w:p w14:paraId="04411BB4" w14:textId="04481707" w:rsidR="00D3552D" w:rsidRPr="000336FB" w:rsidRDefault="00D3552D" w:rsidP="00206092">
      <w:pPr>
        <w:rPr>
          <w:sz w:val="24"/>
          <w:szCs w:val="24"/>
          <w:u w:val="single"/>
        </w:rPr>
      </w:pPr>
      <w:r w:rsidRPr="000336FB">
        <w:rPr>
          <w:sz w:val="24"/>
          <w:szCs w:val="24"/>
          <w:u w:val="single"/>
        </w:rPr>
        <w:t>Modification</w:t>
      </w:r>
      <w:r w:rsidR="00B644A2" w:rsidRPr="000336FB">
        <w:rPr>
          <w:sz w:val="24"/>
          <w:szCs w:val="24"/>
          <w:u w:val="single"/>
        </w:rPr>
        <w:t>s</w:t>
      </w:r>
      <w:r w:rsidR="00161B83" w:rsidRPr="000336FB">
        <w:rPr>
          <w:sz w:val="24"/>
          <w:szCs w:val="24"/>
          <w:u w:val="single"/>
        </w:rPr>
        <w:t xml:space="preserve"> and Amendments</w:t>
      </w:r>
    </w:p>
    <w:p w14:paraId="50D07832" w14:textId="77777777" w:rsidR="00D3552D" w:rsidRPr="000336FB" w:rsidRDefault="00D3552D" w:rsidP="00206092">
      <w:pPr>
        <w:rPr>
          <w:sz w:val="24"/>
          <w:szCs w:val="24"/>
        </w:rPr>
      </w:pPr>
    </w:p>
    <w:p w14:paraId="38832797" w14:textId="4525FB5C" w:rsidR="00161B83" w:rsidRPr="000336FB" w:rsidRDefault="00161B83" w:rsidP="00EA31F7">
      <w:pPr>
        <w:pStyle w:val="ListParagraph"/>
        <w:numPr>
          <w:ilvl w:val="0"/>
          <w:numId w:val="14"/>
        </w:numPr>
        <w:rPr>
          <w:rFonts w:ascii="Times New Roman" w:hAnsi="Times New Roman"/>
          <w:color w:val="auto"/>
          <w:sz w:val="24"/>
          <w:szCs w:val="24"/>
        </w:rPr>
      </w:pPr>
      <w:r w:rsidRPr="000336FB">
        <w:rPr>
          <w:rFonts w:ascii="Times New Roman" w:hAnsi="Times New Roman"/>
          <w:b/>
          <w:i/>
          <w:color w:val="auto"/>
          <w:sz w:val="24"/>
          <w:szCs w:val="24"/>
        </w:rPr>
        <w:t xml:space="preserve">Modifications. </w:t>
      </w:r>
      <w:r w:rsidRPr="000336FB">
        <w:rPr>
          <w:rFonts w:ascii="Times New Roman" w:hAnsi="Times New Roman"/>
          <w:color w:val="auto"/>
          <w:sz w:val="24"/>
          <w:szCs w:val="24"/>
        </w:rPr>
        <w:t>Modifications to t</w:t>
      </w:r>
      <w:r w:rsidR="00D3552D" w:rsidRPr="000336FB">
        <w:rPr>
          <w:rFonts w:ascii="Times New Roman" w:hAnsi="Times New Roman"/>
          <w:color w:val="auto"/>
          <w:sz w:val="24"/>
          <w:szCs w:val="24"/>
        </w:rPr>
        <w:t xml:space="preserve">his Agreement may be </w:t>
      </w:r>
      <w:r w:rsidRPr="000336FB">
        <w:rPr>
          <w:rFonts w:ascii="Times New Roman" w:hAnsi="Times New Roman"/>
          <w:color w:val="auto"/>
          <w:sz w:val="24"/>
          <w:szCs w:val="24"/>
        </w:rPr>
        <w:t xml:space="preserve">done for immaterial revisions </w:t>
      </w:r>
      <w:r w:rsidR="00586855" w:rsidRPr="000336FB">
        <w:rPr>
          <w:rFonts w:ascii="Times New Roman" w:hAnsi="Times New Roman"/>
          <w:color w:val="auto"/>
          <w:sz w:val="24"/>
          <w:szCs w:val="24"/>
        </w:rPr>
        <w:t xml:space="preserve">or clarifications </w:t>
      </w:r>
      <w:r w:rsidRPr="000336FB">
        <w:rPr>
          <w:rFonts w:ascii="Times New Roman" w:hAnsi="Times New Roman"/>
          <w:color w:val="auto"/>
          <w:sz w:val="24"/>
          <w:szCs w:val="24"/>
        </w:rPr>
        <w:t>through a written exchange of correspondence between the Parties.</w:t>
      </w:r>
    </w:p>
    <w:p w14:paraId="3ED9272B" w14:textId="77777777" w:rsidR="00161B83" w:rsidRPr="000336FB" w:rsidRDefault="00161B83" w:rsidP="00161B83">
      <w:pPr>
        <w:rPr>
          <w:sz w:val="24"/>
          <w:szCs w:val="24"/>
        </w:rPr>
      </w:pPr>
    </w:p>
    <w:p w14:paraId="67E9A401" w14:textId="7F3B573F" w:rsidR="00561A90" w:rsidRPr="000336FB" w:rsidRDefault="00161B83" w:rsidP="00EA31F7">
      <w:pPr>
        <w:pStyle w:val="ListParagraph"/>
        <w:numPr>
          <w:ilvl w:val="0"/>
          <w:numId w:val="14"/>
        </w:numPr>
        <w:rPr>
          <w:rFonts w:ascii="Times New Roman" w:hAnsi="Times New Roman"/>
          <w:color w:val="auto"/>
          <w:sz w:val="24"/>
          <w:szCs w:val="24"/>
        </w:rPr>
      </w:pPr>
      <w:r w:rsidRPr="000336FB">
        <w:rPr>
          <w:rFonts w:ascii="Times New Roman" w:hAnsi="Times New Roman"/>
          <w:b/>
          <w:i/>
          <w:color w:val="auto"/>
          <w:sz w:val="24"/>
          <w:szCs w:val="24"/>
        </w:rPr>
        <w:t xml:space="preserve">Amendments. </w:t>
      </w:r>
      <w:r w:rsidR="00586855" w:rsidRPr="000336FB">
        <w:rPr>
          <w:rFonts w:ascii="Times New Roman" w:hAnsi="Times New Roman"/>
          <w:color w:val="auto"/>
          <w:sz w:val="24"/>
          <w:szCs w:val="24"/>
        </w:rPr>
        <w:t>Any substantial revisions regarding (a) the key deliverables (</w:t>
      </w:r>
      <w:r w:rsidR="00FB6B1A" w:rsidRPr="000336FB">
        <w:rPr>
          <w:rFonts w:ascii="Times New Roman" w:hAnsi="Times New Roman"/>
          <w:color w:val="auto"/>
          <w:sz w:val="24"/>
          <w:szCs w:val="24"/>
        </w:rPr>
        <w:t>outputs</w:t>
      </w:r>
      <w:r w:rsidR="00586855" w:rsidRPr="000336FB">
        <w:rPr>
          <w:rFonts w:ascii="Times New Roman" w:hAnsi="Times New Roman"/>
          <w:color w:val="auto"/>
          <w:sz w:val="24"/>
          <w:szCs w:val="24"/>
        </w:rPr>
        <w:t xml:space="preserve">) as set forth in </w:t>
      </w:r>
      <w:r w:rsidR="00586855" w:rsidRPr="000336FB">
        <w:rPr>
          <w:rFonts w:ascii="Times New Roman" w:hAnsi="Times New Roman"/>
          <w:b/>
          <w:color w:val="auto"/>
          <w:sz w:val="24"/>
          <w:szCs w:val="24"/>
        </w:rPr>
        <w:t>Annex I</w:t>
      </w:r>
      <w:r w:rsidR="00586855" w:rsidRPr="000336FB">
        <w:rPr>
          <w:rFonts w:ascii="Times New Roman" w:hAnsi="Times New Roman"/>
          <w:color w:val="auto"/>
          <w:sz w:val="24"/>
          <w:szCs w:val="24"/>
        </w:rPr>
        <w:t xml:space="preserve">, or (b) extension of the Completion Date, or (c) the Total Funding Ceiling, may be done </w:t>
      </w:r>
      <w:r w:rsidR="00D3552D" w:rsidRPr="000336FB">
        <w:rPr>
          <w:rFonts w:ascii="Times New Roman" w:hAnsi="Times New Roman"/>
          <w:color w:val="auto"/>
          <w:sz w:val="24"/>
          <w:szCs w:val="24"/>
        </w:rPr>
        <w:t xml:space="preserve">only by </w:t>
      </w:r>
      <w:r w:rsidR="005048AC" w:rsidRPr="000336FB">
        <w:rPr>
          <w:rFonts w:ascii="Times New Roman" w:hAnsi="Times New Roman"/>
          <w:color w:val="auto"/>
          <w:sz w:val="24"/>
          <w:szCs w:val="24"/>
        </w:rPr>
        <w:t xml:space="preserve">a signed </w:t>
      </w:r>
      <w:r w:rsidR="00D3552D" w:rsidRPr="000336FB">
        <w:rPr>
          <w:rFonts w:ascii="Times New Roman" w:hAnsi="Times New Roman"/>
          <w:color w:val="auto"/>
          <w:sz w:val="24"/>
          <w:szCs w:val="24"/>
        </w:rPr>
        <w:t xml:space="preserve">written </w:t>
      </w:r>
      <w:r w:rsidR="005048AC" w:rsidRPr="000336FB">
        <w:rPr>
          <w:rFonts w:ascii="Times New Roman" w:hAnsi="Times New Roman"/>
          <w:color w:val="auto"/>
          <w:sz w:val="24"/>
          <w:szCs w:val="24"/>
        </w:rPr>
        <w:t xml:space="preserve">amendment by </w:t>
      </w:r>
      <w:r w:rsidR="00D3552D" w:rsidRPr="000336FB">
        <w:rPr>
          <w:rFonts w:ascii="Times New Roman" w:hAnsi="Times New Roman"/>
          <w:color w:val="auto"/>
          <w:sz w:val="24"/>
          <w:szCs w:val="24"/>
        </w:rPr>
        <w:t>the Parties</w:t>
      </w:r>
      <w:r w:rsidR="005048AC" w:rsidRPr="000336FB">
        <w:rPr>
          <w:rFonts w:ascii="Times New Roman" w:hAnsi="Times New Roman"/>
          <w:color w:val="auto"/>
          <w:sz w:val="24"/>
          <w:szCs w:val="24"/>
        </w:rPr>
        <w:t>.</w:t>
      </w:r>
      <w:r w:rsidR="00586855" w:rsidRPr="000336FB">
        <w:rPr>
          <w:rFonts w:ascii="Times New Roman" w:hAnsi="Times New Roman"/>
          <w:color w:val="auto"/>
          <w:sz w:val="24"/>
          <w:szCs w:val="24"/>
        </w:rPr>
        <w:t xml:space="preserve"> </w:t>
      </w:r>
      <w:r w:rsidR="005048AC" w:rsidRPr="000336FB">
        <w:rPr>
          <w:rFonts w:ascii="Times New Roman" w:hAnsi="Times New Roman"/>
          <w:color w:val="auto"/>
          <w:sz w:val="24"/>
          <w:szCs w:val="24"/>
        </w:rPr>
        <w:t xml:space="preserve">An amendment </w:t>
      </w:r>
      <w:r w:rsidR="00D3552D" w:rsidRPr="000336FB">
        <w:rPr>
          <w:rFonts w:ascii="Times New Roman" w:hAnsi="Times New Roman"/>
          <w:color w:val="auto"/>
          <w:sz w:val="24"/>
          <w:szCs w:val="24"/>
        </w:rPr>
        <w:t>become</w:t>
      </w:r>
      <w:r w:rsidR="005048AC" w:rsidRPr="000336FB">
        <w:rPr>
          <w:rFonts w:ascii="Times New Roman" w:hAnsi="Times New Roman"/>
          <w:color w:val="auto"/>
          <w:sz w:val="24"/>
          <w:szCs w:val="24"/>
        </w:rPr>
        <w:t>s</w:t>
      </w:r>
      <w:r w:rsidR="00D3552D" w:rsidRPr="000336FB">
        <w:rPr>
          <w:rFonts w:ascii="Times New Roman" w:hAnsi="Times New Roman"/>
          <w:color w:val="auto"/>
          <w:sz w:val="24"/>
          <w:szCs w:val="24"/>
        </w:rPr>
        <w:t xml:space="preserve"> effective only upon notification by the Government to </w:t>
      </w:r>
      <w:r w:rsidR="004B10C0" w:rsidRPr="000336FB">
        <w:rPr>
          <w:rFonts w:ascii="Times New Roman" w:hAnsi="Times New Roman"/>
          <w:color w:val="auto"/>
          <w:sz w:val="24"/>
          <w:szCs w:val="24"/>
        </w:rPr>
        <w:t xml:space="preserve">the </w:t>
      </w:r>
      <w:r w:rsidR="00BE4242" w:rsidRPr="000336FB">
        <w:rPr>
          <w:rFonts w:ascii="Times New Roman" w:hAnsi="Times New Roman"/>
          <w:color w:val="auto"/>
          <w:sz w:val="24"/>
          <w:szCs w:val="24"/>
        </w:rPr>
        <w:t>UN</w:t>
      </w:r>
      <w:r w:rsidR="005048AC" w:rsidRPr="000336FB">
        <w:rPr>
          <w:rFonts w:ascii="Times New Roman" w:hAnsi="Times New Roman"/>
          <w:color w:val="auto"/>
          <w:sz w:val="24"/>
          <w:szCs w:val="24"/>
        </w:rPr>
        <w:t xml:space="preserve"> Partner</w:t>
      </w:r>
      <w:r w:rsidR="00D3552D" w:rsidRPr="000336FB">
        <w:rPr>
          <w:rFonts w:ascii="Times New Roman" w:hAnsi="Times New Roman"/>
          <w:color w:val="auto"/>
          <w:sz w:val="24"/>
          <w:szCs w:val="24"/>
        </w:rPr>
        <w:t xml:space="preserve"> that the Bank, as the case may be, has approved such </w:t>
      </w:r>
      <w:r w:rsidR="00586855" w:rsidRPr="000336FB">
        <w:rPr>
          <w:rFonts w:ascii="Times New Roman" w:hAnsi="Times New Roman"/>
          <w:color w:val="auto"/>
          <w:sz w:val="24"/>
          <w:szCs w:val="24"/>
        </w:rPr>
        <w:t>amendment</w:t>
      </w:r>
      <w:r w:rsidR="00D3552D" w:rsidRPr="000336FB">
        <w:rPr>
          <w:rFonts w:ascii="Times New Roman" w:hAnsi="Times New Roman"/>
          <w:color w:val="auto"/>
          <w:sz w:val="24"/>
          <w:szCs w:val="24"/>
        </w:rPr>
        <w:t xml:space="preserve">. </w:t>
      </w:r>
    </w:p>
    <w:p w14:paraId="5A206F89" w14:textId="77777777" w:rsidR="00D3552D" w:rsidRDefault="00D3552D">
      <w:pPr>
        <w:ind w:left="720"/>
        <w:rPr>
          <w:sz w:val="24"/>
          <w:szCs w:val="24"/>
        </w:rPr>
      </w:pPr>
    </w:p>
    <w:p w14:paraId="2963BD01" w14:textId="77777777" w:rsidR="00D3552D" w:rsidRPr="00F47164" w:rsidRDefault="00D3552D" w:rsidP="00206092">
      <w:pPr>
        <w:rPr>
          <w:sz w:val="24"/>
        </w:rPr>
      </w:pPr>
    </w:p>
    <w:p w14:paraId="2830B96F" w14:textId="77777777" w:rsidR="00D3552D" w:rsidRPr="00F47164" w:rsidRDefault="00D3552D" w:rsidP="00206092">
      <w:pPr>
        <w:rPr>
          <w:color w:val="000000"/>
          <w:sz w:val="24"/>
          <w:szCs w:val="24"/>
        </w:rPr>
      </w:pPr>
      <w:r w:rsidRPr="00F47164">
        <w:rPr>
          <w:sz w:val="24"/>
        </w:rPr>
        <w:tab/>
      </w:r>
    </w:p>
    <w:p w14:paraId="78363ADB" w14:textId="77777777" w:rsidR="00D3552D" w:rsidRPr="00F47164" w:rsidRDefault="00D3552D" w:rsidP="007A4B43">
      <w:pPr>
        <w:spacing w:line="360" w:lineRule="auto"/>
        <w:rPr>
          <w:sz w:val="24"/>
        </w:rPr>
      </w:pPr>
    </w:p>
    <w:p w14:paraId="537CE675" w14:textId="77777777" w:rsidR="00D3552D" w:rsidRDefault="00D3552D" w:rsidP="00424826">
      <w:pPr>
        <w:pStyle w:val="ApndxHeading"/>
        <w:spacing w:before="0" w:after="0"/>
        <w:rPr>
          <w:sz w:val="24"/>
        </w:rPr>
        <w:sectPr w:rsidR="00D3552D" w:rsidSect="00A33BFD">
          <w:pgSz w:w="11906" w:h="16838"/>
          <w:pgMar w:top="1440" w:right="1800" w:bottom="1440" w:left="1800" w:header="708" w:footer="708" w:gutter="0"/>
          <w:cols w:space="708"/>
          <w:docGrid w:linePitch="360"/>
        </w:sectPr>
      </w:pPr>
    </w:p>
    <w:p w14:paraId="79A1FCED" w14:textId="234C368B" w:rsidR="00D3552D" w:rsidRPr="006C47D5" w:rsidRDefault="006C47D5" w:rsidP="00757007">
      <w:pPr>
        <w:pStyle w:val="ApndxHeading"/>
        <w:rPr>
          <w:sz w:val="22"/>
          <w:szCs w:val="24"/>
        </w:rPr>
      </w:pPr>
      <w:bookmarkStart w:id="5" w:name="_Toc202256740"/>
      <w:r w:rsidRPr="006C47D5">
        <w:rPr>
          <w:sz w:val="22"/>
          <w:szCs w:val="24"/>
        </w:rPr>
        <w:lastRenderedPageBreak/>
        <w:t>ANNEX I</w:t>
      </w:r>
    </w:p>
    <w:p w14:paraId="26EBE2A3" w14:textId="330F724A" w:rsidR="00FF0811" w:rsidRPr="00187B6A" w:rsidRDefault="006C47D5" w:rsidP="00FF0811">
      <w:pPr>
        <w:pStyle w:val="ApndxHeading"/>
        <w:rPr>
          <w:sz w:val="22"/>
          <w:szCs w:val="24"/>
        </w:rPr>
      </w:pPr>
      <w:r w:rsidRPr="006C47D5">
        <w:rPr>
          <w:sz w:val="22"/>
          <w:szCs w:val="24"/>
        </w:rPr>
        <w:t xml:space="preserve"> DESCRIPTION OF THE TECHNICAL ASSISTANCE</w:t>
      </w:r>
      <w:bookmarkEnd w:id="5"/>
      <w:r w:rsidR="00FF0811">
        <w:rPr>
          <w:sz w:val="22"/>
          <w:szCs w:val="24"/>
        </w:rPr>
        <w:t xml:space="preserve"> AND WORK PLAN</w:t>
      </w:r>
    </w:p>
    <w:p w14:paraId="4C48B7C0" w14:textId="40028FA0" w:rsidR="001B1EF9" w:rsidRDefault="00D726AC">
      <w:pPr>
        <w:pStyle w:val="ApndxHeading"/>
        <w:jc w:val="left"/>
        <w:rPr>
          <w:b w:val="0"/>
          <w:bCs w:val="0"/>
          <w:i/>
          <w:sz w:val="24"/>
          <w:szCs w:val="24"/>
        </w:rPr>
      </w:pPr>
      <w:r w:rsidRPr="004935B2">
        <w:rPr>
          <w:b w:val="0"/>
          <w:bCs w:val="0"/>
          <w:i/>
          <w:sz w:val="24"/>
          <w:szCs w:val="24"/>
        </w:rPr>
        <w:t xml:space="preserve">Notes: </w:t>
      </w:r>
      <w:r w:rsidR="00D3552D" w:rsidRPr="004935B2">
        <w:rPr>
          <w:b w:val="0"/>
          <w:bCs w:val="0"/>
          <w:i/>
          <w:sz w:val="24"/>
          <w:szCs w:val="24"/>
        </w:rPr>
        <w:t xml:space="preserve">This Annex </w:t>
      </w:r>
      <w:r w:rsidR="00B00D61">
        <w:rPr>
          <w:b w:val="0"/>
          <w:bCs w:val="0"/>
          <w:i/>
          <w:sz w:val="24"/>
          <w:szCs w:val="24"/>
        </w:rPr>
        <w:t>shall be</w:t>
      </w:r>
      <w:r w:rsidR="0090337E" w:rsidRPr="004935B2">
        <w:rPr>
          <w:b w:val="0"/>
          <w:bCs w:val="0"/>
          <w:i/>
          <w:sz w:val="24"/>
          <w:szCs w:val="24"/>
        </w:rPr>
        <w:t xml:space="preserve"> based on the propos</w:t>
      </w:r>
      <w:r w:rsidR="00D31A91" w:rsidRPr="004935B2">
        <w:rPr>
          <w:b w:val="0"/>
          <w:bCs w:val="0"/>
          <w:i/>
          <w:sz w:val="24"/>
          <w:szCs w:val="24"/>
        </w:rPr>
        <w:t>al</w:t>
      </w:r>
      <w:r w:rsidR="00B00D61">
        <w:rPr>
          <w:b w:val="0"/>
          <w:bCs w:val="0"/>
          <w:i/>
          <w:sz w:val="24"/>
          <w:szCs w:val="24"/>
        </w:rPr>
        <w:t>, including the detailed costing,</w:t>
      </w:r>
      <w:r w:rsidR="0090337E" w:rsidRPr="004935B2">
        <w:rPr>
          <w:b w:val="0"/>
          <w:bCs w:val="0"/>
          <w:i/>
          <w:sz w:val="24"/>
          <w:szCs w:val="24"/>
        </w:rPr>
        <w:t xml:space="preserve"> prepared by </w:t>
      </w:r>
      <w:r w:rsidR="00FF0811">
        <w:rPr>
          <w:b w:val="0"/>
          <w:bCs w:val="0"/>
          <w:i/>
          <w:sz w:val="24"/>
          <w:szCs w:val="24"/>
        </w:rPr>
        <w:t>UNIDO</w:t>
      </w:r>
      <w:r w:rsidR="00FF0811" w:rsidRPr="004935B2">
        <w:rPr>
          <w:b w:val="0"/>
          <w:bCs w:val="0"/>
          <w:i/>
          <w:sz w:val="24"/>
          <w:szCs w:val="24"/>
        </w:rPr>
        <w:t xml:space="preserve"> </w:t>
      </w:r>
      <w:r w:rsidR="00D31A91" w:rsidRPr="004935B2">
        <w:rPr>
          <w:b w:val="0"/>
          <w:bCs w:val="0"/>
          <w:i/>
          <w:sz w:val="24"/>
          <w:szCs w:val="24"/>
        </w:rPr>
        <w:t>for the Government to facilitate the Parties’ discussion regarding entering into this Agreement</w:t>
      </w:r>
      <w:r w:rsidR="002430D8">
        <w:rPr>
          <w:b w:val="0"/>
          <w:bCs w:val="0"/>
          <w:i/>
          <w:sz w:val="24"/>
          <w:szCs w:val="24"/>
        </w:rPr>
        <w:t>.</w:t>
      </w:r>
      <w:r w:rsidR="00D31A91" w:rsidRPr="004935B2">
        <w:rPr>
          <w:b w:val="0"/>
          <w:bCs w:val="0"/>
          <w:i/>
          <w:sz w:val="24"/>
          <w:szCs w:val="24"/>
        </w:rPr>
        <w:t xml:space="preserve"> </w:t>
      </w:r>
    </w:p>
    <w:p w14:paraId="1CBE0F21" w14:textId="018FAE73" w:rsidR="00D3552D" w:rsidRPr="00BA24C6" w:rsidRDefault="001B1EF9">
      <w:pPr>
        <w:pStyle w:val="ApndxHeading"/>
        <w:jc w:val="left"/>
        <w:rPr>
          <w:b w:val="0"/>
          <w:bCs w:val="0"/>
          <w:i/>
          <w:sz w:val="24"/>
          <w:szCs w:val="24"/>
        </w:rPr>
      </w:pPr>
      <w:r w:rsidRPr="00BA24C6">
        <w:rPr>
          <w:b w:val="0"/>
          <w:bCs w:val="0"/>
          <w:i/>
          <w:sz w:val="24"/>
          <w:szCs w:val="24"/>
        </w:rPr>
        <w:t xml:space="preserve">Description of the Technical Assistance shall include the following: </w:t>
      </w:r>
    </w:p>
    <w:p w14:paraId="42571850" w14:textId="028E24F2" w:rsidR="00D3552D" w:rsidRDefault="00B00D61" w:rsidP="003F718E">
      <w:pPr>
        <w:pStyle w:val="ApndxHeading"/>
        <w:jc w:val="left"/>
        <w:rPr>
          <w:bCs w:val="0"/>
          <w:sz w:val="24"/>
          <w:szCs w:val="24"/>
        </w:rPr>
      </w:pPr>
      <w:r>
        <w:rPr>
          <w:bCs w:val="0"/>
          <w:sz w:val="24"/>
          <w:szCs w:val="24"/>
        </w:rPr>
        <w:t xml:space="preserve">I. </w:t>
      </w:r>
      <w:r w:rsidR="001B1EF9">
        <w:rPr>
          <w:bCs w:val="0"/>
          <w:sz w:val="24"/>
          <w:szCs w:val="24"/>
        </w:rPr>
        <w:t>O</w:t>
      </w:r>
      <w:r w:rsidR="00D3552D" w:rsidRPr="004935B2">
        <w:rPr>
          <w:bCs w:val="0"/>
          <w:sz w:val="24"/>
          <w:szCs w:val="24"/>
        </w:rPr>
        <w:t xml:space="preserve">bjectives and expected </w:t>
      </w:r>
      <w:r w:rsidR="0099703F" w:rsidRPr="004935B2">
        <w:rPr>
          <w:bCs w:val="0"/>
          <w:sz w:val="24"/>
          <w:szCs w:val="24"/>
        </w:rPr>
        <w:t xml:space="preserve">deliverables, outcomes and </w:t>
      </w:r>
      <w:r w:rsidR="00D3552D" w:rsidRPr="004935B2">
        <w:rPr>
          <w:bCs w:val="0"/>
          <w:sz w:val="24"/>
          <w:szCs w:val="24"/>
        </w:rPr>
        <w:t>results of the T</w:t>
      </w:r>
      <w:r w:rsidR="00DC0AF8" w:rsidRPr="004935B2">
        <w:rPr>
          <w:bCs w:val="0"/>
          <w:sz w:val="24"/>
          <w:szCs w:val="24"/>
        </w:rPr>
        <w:t xml:space="preserve">echnical </w:t>
      </w:r>
      <w:r w:rsidR="00D3552D" w:rsidRPr="004935B2">
        <w:rPr>
          <w:bCs w:val="0"/>
          <w:sz w:val="24"/>
          <w:szCs w:val="24"/>
        </w:rPr>
        <w:t>A</w:t>
      </w:r>
      <w:r w:rsidR="001B1EF9" w:rsidRPr="00EB36C8">
        <w:rPr>
          <w:bCs w:val="0"/>
          <w:sz w:val="24"/>
          <w:szCs w:val="24"/>
        </w:rPr>
        <w:t>ssistance</w:t>
      </w:r>
      <w:r w:rsidR="00D3552D" w:rsidRPr="004935B2">
        <w:rPr>
          <w:bCs w:val="0"/>
          <w:sz w:val="24"/>
          <w:szCs w:val="24"/>
        </w:rPr>
        <w:t xml:space="preserve"> </w:t>
      </w:r>
    </w:p>
    <w:p w14:paraId="24C72E9A" w14:textId="0877CBDC" w:rsidR="00B00D61" w:rsidRDefault="00B00D61" w:rsidP="003F718E">
      <w:pPr>
        <w:pStyle w:val="ApndxHeading"/>
        <w:jc w:val="left"/>
        <w:rPr>
          <w:bCs w:val="0"/>
          <w:sz w:val="24"/>
          <w:szCs w:val="24"/>
        </w:rPr>
      </w:pPr>
      <w:r>
        <w:rPr>
          <w:bCs w:val="0"/>
          <w:sz w:val="24"/>
          <w:szCs w:val="24"/>
        </w:rPr>
        <w:t>II. Agreed Deliverables/Out</w:t>
      </w:r>
      <w:r w:rsidR="00A60022">
        <w:rPr>
          <w:bCs w:val="0"/>
          <w:sz w:val="24"/>
          <w:szCs w:val="24"/>
        </w:rPr>
        <w:t>comes</w:t>
      </w:r>
      <w:r>
        <w:rPr>
          <w:bCs w:val="0"/>
          <w:sz w:val="24"/>
          <w:szCs w:val="24"/>
        </w:rPr>
        <w:t>/Results and the timeline</w:t>
      </w:r>
    </w:p>
    <w:p w14:paraId="08539913" w14:textId="7B277537" w:rsidR="00B00D61" w:rsidRDefault="00D309C9" w:rsidP="003F718E">
      <w:pPr>
        <w:pStyle w:val="ApndxHeading"/>
        <w:jc w:val="left"/>
        <w:rPr>
          <w:b w:val="0"/>
          <w:bCs w:val="0"/>
          <w:i/>
          <w:sz w:val="24"/>
          <w:szCs w:val="24"/>
        </w:rPr>
      </w:pPr>
      <w:r>
        <w:rPr>
          <w:b w:val="0"/>
          <w:bCs w:val="0"/>
          <w:i/>
          <w:sz w:val="24"/>
          <w:szCs w:val="24"/>
        </w:rPr>
        <w:t>Deliverables 1:</w:t>
      </w:r>
      <w:r w:rsidR="00A60022" w:rsidRPr="00A60022">
        <w:rPr>
          <w:b w:val="0"/>
          <w:i/>
          <w:sz w:val="24"/>
          <w:szCs w:val="24"/>
        </w:rPr>
        <w:t xml:space="preserve"> </w:t>
      </w:r>
      <w:r w:rsidR="00A60022" w:rsidRPr="00B00D61">
        <w:rPr>
          <w:b w:val="0"/>
          <w:i/>
          <w:sz w:val="24"/>
          <w:szCs w:val="24"/>
        </w:rPr>
        <w:t>[</w:t>
      </w:r>
      <w:r w:rsidR="00B00D61">
        <w:rPr>
          <w:b w:val="0"/>
          <w:bCs w:val="0"/>
          <w:i/>
          <w:sz w:val="24"/>
          <w:szCs w:val="24"/>
        </w:rPr>
        <w:t>insert</w:t>
      </w:r>
      <w:r w:rsidR="00A60022">
        <w:rPr>
          <w:b w:val="0"/>
          <w:bCs w:val="0"/>
          <w:i/>
          <w:sz w:val="24"/>
          <w:szCs w:val="24"/>
        </w:rPr>
        <w:t xml:space="preserve"> description</w:t>
      </w:r>
      <w:r w:rsidR="00B00D61">
        <w:rPr>
          <w:b w:val="0"/>
          <w:bCs w:val="0"/>
          <w:i/>
          <w:sz w:val="24"/>
          <w:szCs w:val="24"/>
        </w:rPr>
        <w:t>]</w:t>
      </w:r>
    </w:p>
    <w:p w14:paraId="6009DB90" w14:textId="33C8C361" w:rsidR="00B00D61" w:rsidRPr="00B00D61" w:rsidRDefault="00B00D61" w:rsidP="00B00D61">
      <w:pPr>
        <w:pStyle w:val="ApndxHeading"/>
        <w:ind w:left="720"/>
        <w:jc w:val="left"/>
        <w:rPr>
          <w:b w:val="0"/>
          <w:bCs w:val="0"/>
          <w:i/>
          <w:sz w:val="24"/>
          <w:szCs w:val="24"/>
        </w:rPr>
      </w:pPr>
      <w:r>
        <w:rPr>
          <w:b w:val="0"/>
          <w:bCs w:val="0"/>
          <w:i/>
          <w:sz w:val="24"/>
          <w:szCs w:val="24"/>
        </w:rPr>
        <w:t>Activity1.1</w:t>
      </w:r>
      <w:r w:rsidRPr="00B00D61">
        <w:rPr>
          <w:sz w:val="24"/>
          <w:szCs w:val="24"/>
        </w:rPr>
        <w:t xml:space="preserve"> </w:t>
      </w:r>
      <w:r w:rsidRPr="00B00D61">
        <w:rPr>
          <w:b w:val="0"/>
          <w:i/>
          <w:sz w:val="24"/>
          <w:szCs w:val="24"/>
        </w:rPr>
        <w:t>[Description of m</w:t>
      </w:r>
      <w:r w:rsidRPr="00B00D61">
        <w:rPr>
          <w:b w:val="0"/>
          <w:bCs w:val="0"/>
          <w:i/>
          <w:sz w:val="24"/>
          <w:szCs w:val="24"/>
        </w:rPr>
        <w:t xml:space="preserve">ain activities </w:t>
      </w:r>
      <w:r w:rsidRPr="00B00D61">
        <w:rPr>
          <w:b w:val="0"/>
          <w:i/>
          <w:sz w:val="24"/>
          <w:szCs w:val="24"/>
        </w:rPr>
        <w:t xml:space="preserve">(or tasks) to be carried out by </w:t>
      </w:r>
      <w:r w:rsidR="00FF0811" w:rsidRPr="00B00D61">
        <w:rPr>
          <w:b w:val="0"/>
          <w:i/>
          <w:sz w:val="24"/>
          <w:szCs w:val="24"/>
        </w:rPr>
        <w:t>UN</w:t>
      </w:r>
      <w:r w:rsidR="00FF0811">
        <w:rPr>
          <w:b w:val="0"/>
          <w:i/>
          <w:sz w:val="24"/>
          <w:szCs w:val="24"/>
        </w:rPr>
        <w:t>IDO</w:t>
      </w:r>
      <w:r>
        <w:rPr>
          <w:b w:val="0"/>
          <w:i/>
          <w:sz w:val="24"/>
          <w:szCs w:val="24"/>
        </w:rPr>
        <w:t>, i.e.</w:t>
      </w:r>
      <w:r w:rsidR="00465403">
        <w:rPr>
          <w:b w:val="0"/>
          <w:i/>
          <w:sz w:val="24"/>
          <w:szCs w:val="24"/>
        </w:rPr>
        <w:t xml:space="preserve"> </w:t>
      </w:r>
      <w:r w:rsidRPr="00B00D61">
        <w:rPr>
          <w:b w:val="0"/>
          <w:bCs w:val="0"/>
          <w:i/>
          <w:sz w:val="24"/>
          <w:szCs w:val="24"/>
        </w:rPr>
        <w:t xml:space="preserve">content and duration, phasing and interrelations, milestones, and </w:t>
      </w:r>
      <w:r w:rsidRPr="00B00D61">
        <w:rPr>
          <w:b w:val="0"/>
          <w:i/>
          <w:sz w:val="24"/>
          <w:szCs w:val="24"/>
        </w:rPr>
        <w:t>location</w:t>
      </w:r>
      <w:r w:rsidRPr="00B00D61">
        <w:rPr>
          <w:b w:val="0"/>
          <w:bCs w:val="0"/>
          <w:i/>
          <w:sz w:val="24"/>
          <w:szCs w:val="24"/>
        </w:rPr>
        <w:t xml:space="preserve"> of performance</w:t>
      </w:r>
      <w:r>
        <w:rPr>
          <w:b w:val="0"/>
          <w:bCs w:val="0"/>
          <w:i/>
          <w:sz w:val="24"/>
          <w:szCs w:val="24"/>
        </w:rPr>
        <w:t>]</w:t>
      </w:r>
    </w:p>
    <w:p w14:paraId="5F4BB5EF" w14:textId="69F69991" w:rsidR="00B00D61" w:rsidRDefault="00B00D61" w:rsidP="00B00D61">
      <w:pPr>
        <w:pStyle w:val="ApndxHeading"/>
        <w:ind w:left="720"/>
        <w:jc w:val="left"/>
        <w:rPr>
          <w:b w:val="0"/>
          <w:bCs w:val="0"/>
          <w:i/>
          <w:sz w:val="24"/>
          <w:szCs w:val="24"/>
        </w:rPr>
      </w:pPr>
      <w:r>
        <w:rPr>
          <w:b w:val="0"/>
          <w:bCs w:val="0"/>
          <w:i/>
          <w:sz w:val="24"/>
          <w:szCs w:val="24"/>
        </w:rPr>
        <w:t>Activity 1.2</w:t>
      </w:r>
    </w:p>
    <w:p w14:paraId="769830A2" w14:textId="49E61C43" w:rsidR="00B00D61" w:rsidRPr="00B00D61" w:rsidRDefault="00B00D61" w:rsidP="00B00D61">
      <w:pPr>
        <w:pStyle w:val="ApndxHeading"/>
        <w:ind w:left="720"/>
        <w:jc w:val="left"/>
        <w:rPr>
          <w:b w:val="0"/>
          <w:bCs w:val="0"/>
          <w:i/>
          <w:sz w:val="24"/>
          <w:szCs w:val="24"/>
        </w:rPr>
      </w:pPr>
      <w:r>
        <w:rPr>
          <w:b w:val="0"/>
          <w:bCs w:val="0"/>
          <w:i/>
          <w:sz w:val="24"/>
          <w:szCs w:val="24"/>
        </w:rPr>
        <w:t>xxxxxxxxx</w:t>
      </w:r>
    </w:p>
    <w:p w14:paraId="7082C986" w14:textId="7C9F169B" w:rsidR="00BF2A68" w:rsidRPr="00DC0AF8" w:rsidRDefault="00B00D61" w:rsidP="00F43ACF">
      <w:pPr>
        <w:pStyle w:val="ApndxHeading"/>
        <w:jc w:val="left"/>
        <w:rPr>
          <w:b w:val="0"/>
          <w:bCs w:val="0"/>
          <w:i/>
          <w:sz w:val="24"/>
          <w:szCs w:val="24"/>
        </w:rPr>
      </w:pPr>
      <w:r w:rsidRPr="004935B2" w:rsidDel="00B00D61">
        <w:rPr>
          <w:sz w:val="24"/>
          <w:szCs w:val="24"/>
        </w:rPr>
        <w:t xml:space="preserve"> </w:t>
      </w:r>
      <w:r w:rsidR="00BF2A68" w:rsidRPr="00EB36C8">
        <w:rPr>
          <w:b w:val="0"/>
          <w:bCs w:val="0"/>
          <w:i/>
          <w:sz w:val="24"/>
          <w:szCs w:val="24"/>
        </w:rPr>
        <w:t>[</w:t>
      </w:r>
      <w:r w:rsidR="00DC0AF8">
        <w:rPr>
          <w:b w:val="0"/>
          <w:bCs w:val="0"/>
          <w:i/>
          <w:sz w:val="24"/>
          <w:szCs w:val="24"/>
        </w:rPr>
        <w:t xml:space="preserve">Note: Reporting requirements </w:t>
      </w:r>
      <w:r w:rsidR="001B1EF9">
        <w:rPr>
          <w:b w:val="0"/>
          <w:bCs w:val="0"/>
          <w:i/>
          <w:sz w:val="24"/>
          <w:szCs w:val="24"/>
        </w:rPr>
        <w:t xml:space="preserve">for the activities described in </w:t>
      </w:r>
      <w:r w:rsidR="00DC0AF8">
        <w:rPr>
          <w:b w:val="0"/>
          <w:bCs w:val="0"/>
          <w:i/>
          <w:sz w:val="24"/>
          <w:szCs w:val="24"/>
        </w:rPr>
        <w:t xml:space="preserve">this Annex I shall be included in Annex </w:t>
      </w:r>
      <w:r w:rsidR="007310CE">
        <w:rPr>
          <w:b w:val="0"/>
          <w:bCs w:val="0"/>
          <w:i/>
          <w:sz w:val="24"/>
          <w:szCs w:val="24"/>
        </w:rPr>
        <w:t>I</w:t>
      </w:r>
      <w:r w:rsidR="00FF0811">
        <w:rPr>
          <w:b w:val="0"/>
          <w:bCs w:val="0"/>
          <w:i/>
          <w:sz w:val="24"/>
          <w:szCs w:val="24"/>
        </w:rPr>
        <w:t>II</w:t>
      </w:r>
      <w:r w:rsidR="00DC0AF8">
        <w:rPr>
          <w:b w:val="0"/>
          <w:bCs w:val="0"/>
          <w:i/>
          <w:sz w:val="24"/>
          <w:szCs w:val="24"/>
        </w:rPr>
        <w:t>]</w:t>
      </w:r>
    </w:p>
    <w:p w14:paraId="669B2EBA" w14:textId="22335157" w:rsidR="001B1EF9" w:rsidRPr="004935B2" w:rsidRDefault="00A60022" w:rsidP="004935B2">
      <w:pPr>
        <w:pStyle w:val="ApndxHeading"/>
        <w:jc w:val="left"/>
        <w:rPr>
          <w:sz w:val="24"/>
          <w:szCs w:val="24"/>
          <w:u w:val="single"/>
        </w:rPr>
      </w:pPr>
      <w:r>
        <w:rPr>
          <w:sz w:val="24"/>
          <w:szCs w:val="24"/>
          <w:u w:val="single"/>
        </w:rPr>
        <w:t>III.</w:t>
      </w:r>
      <w:r w:rsidR="001B1EF9" w:rsidRPr="004935B2">
        <w:rPr>
          <w:sz w:val="24"/>
          <w:szCs w:val="24"/>
          <w:u w:val="single"/>
        </w:rPr>
        <w:t xml:space="preserve"> Work Plan</w:t>
      </w:r>
    </w:p>
    <w:p w14:paraId="6A5C7267" w14:textId="015F3C74" w:rsidR="0099703F" w:rsidRPr="004935B2" w:rsidRDefault="0099703F" w:rsidP="004935B2">
      <w:pPr>
        <w:pStyle w:val="ApndxHeading"/>
        <w:ind w:left="700" w:hanging="700"/>
        <w:jc w:val="left"/>
        <w:rPr>
          <w:b w:val="0"/>
          <w:i/>
          <w:sz w:val="24"/>
          <w:szCs w:val="24"/>
        </w:rPr>
      </w:pPr>
      <w:r w:rsidRPr="004935B2">
        <w:rPr>
          <w:b w:val="0"/>
          <w:i/>
          <w:sz w:val="24"/>
          <w:szCs w:val="24"/>
        </w:rPr>
        <w:t xml:space="preserve"> </w:t>
      </w:r>
      <w:r w:rsidR="001B1EF9" w:rsidRPr="004935B2">
        <w:rPr>
          <w:b w:val="0"/>
          <w:i/>
          <w:sz w:val="24"/>
          <w:szCs w:val="24"/>
        </w:rPr>
        <w:t>[</w:t>
      </w:r>
      <w:r w:rsidR="00BA24C6">
        <w:rPr>
          <w:b w:val="0"/>
          <w:i/>
          <w:sz w:val="24"/>
          <w:szCs w:val="24"/>
        </w:rPr>
        <w:t>S</w:t>
      </w:r>
      <w:r w:rsidRPr="004935B2">
        <w:rPr>
          <w:b w:val="0"/>
          <w:i/>
          <w:sz w:val="24"/>
          <w:szCs w:val="24"/>
        </w:rPr>
        <w:t>h</w:t>
      </w:r>
      <w:r w:rsidR="001B1EF9">
        <w:rPr>
          <w:b w:val="0"/>
          <w:i/>
          <w:sz w:val="24"/>
          <w:szCs w:val="24"/>
        </w:rPr>
        <w:t>all</w:t>
      </w:r>
      <w:r w:rsidRPr="004935B2">
        <w:rPr>
          <w:b w:val="0"/>
          <w:i/>
          <w:sz w:val="24"/>
          <w:szCs w:val="24"/>
        </w:rPr>
        <w:t xml:space="preserve"> be consistent with the technical approach</w:t>
      </w:r>
      <w:r w:rsidR="001B1EF9">
        <w:rPr>
          <w:b w:val="0"/>
          <w:i/>
          <w:sz w:val="24"/>
          <w:szCs w:val="24"/>
        </w:rPr>
        <w:t xml:space="preserve"> </w:t>
      </w:r>
      <w:r w:rsidRPr="004935B2">
        <w:rPr>
          <w:b w:val="0"/>
          <w:i/>
          <w:sz w:val="24"/>
          <w:szCs w:val="24"/>
        </w:rPr>
        <w:t xml:space="preserve">and methodology described </w:t>
      </w:r>
      <w:r w:rsidR="00FF0811">
        <w:rPr>
          <w:b w:val="0"/>
          <w:i/>
          <w:sz w:val="24"/>
          <w:szCs w:val="24"/>
        </w:rPr>
        <w:t>above</w:t>
      </w:r>
      <w:r w:rsidR="001B1EF9">
        <w:rPr>
          <w:b w:val="0"/>
          <w:i/>
          <w:sz w:val="24"/>
          <w:szCs w:val="24"/>
        </w:rPr>
        <w:t>]</w:t>
      </w:r>
    </w:p>
    <w:p w14:paraId="779DDBA4" w14:textId="17650641" w:rsidR="0099703F" w:rsidRDefault="0099703F" w:rsidP="0099703F">
      <w:pPr>
        <w:tabs>
          <w:tab w:val="left" w:pos="90"/>
          <w:tab w:val="left" w:pos="720"/>
          <w:tab w:val="left" w:pos="1080"/>
          <w:tab w:val="left" w:pos="1440"/>
          <w:tab w:val="left" w:pos="2160"/>
          <w:tab w:val="left" w:pos="2880"/>
        </w:tabs>
        <w:ind w:left="1080" w:hanging="990"/>
        <w:jc w:val="center"/>
        <w:rPr>
          <w:b/>
          <w:bCs/>
          <w:sz w:val="24"/>
          <w:szCs w:val="24"/>
        </w:rPr>
      </w:pPr>
    </w:p>
    <w:tbl>
      <w:tblPr>
        <w:tblW w:w="8237" w:type="dxa"/>
        <w:jc w:val="center"/>
        <w:tblLayout w:type="fixed"/>
        <w:tblCellMar>
          <w:left w:w="72" w:type="dxa"/>
          <w:right w:w="72" w:type="dxa"/>
        </w:tblCellMar>
        <w:tblLook w:val="0000" w:firstRow="0" w:lastRow="0" w:firstColumn="0" w:lastColumn="0" w:noHBand="0" w:noVBand="0"/>
      </w:tblPr>
      <w:tblGrid>
        <w:gridCol w:w="454"/>
        <w:gridCol w:w="3686"/>
        <w:gridCol w:w="680"/>
        <w:gridCol w:w="680"/>
        <w:gridCol w:w="680"/>
        <w:gridCol w:w="680"/>
        <w:gridCol w:w="680"/>
        <w:gridCol w:w="697"/>
      </w:tblGrid>
      <w:tr w:rsidR="0099703F" w14:paraId="5761F33B" w14:textId="7C6DDAD7" w:rsidTr="00D31A91">
        <w:trPr>
          <w:cantSplit/>
          <w:trHeight w:hRule="exact" w:val="397"/>
          <w:jc w:val="center"/>
        </w:trPr>
        <w:tc>
          <w:tcPr>
            <w:tcW w:w="454" w:type="dxa"/>
            <w:vMerge w:val="restart"/>
            <w:tcBorders>
              <w:top w:val="double" w:sz="4" w:space="0" w:color="auto"/>
              <w:left w:val="double" w:sz="4" w:space="0" w:color="auto"/>
            </w:tcBorders>
            <w:vAlign w:val="center"/>
          </w:tcPr>
          <w:p w14:paraId="7E0016F0" w14:textId="19ADB113" w:rsidR="0099703F" w:rsidRDefault="0099703F" w:rsidP="00D31A91">
            <w:pPr>
              <w:jc w:val="center"/>
              <w:rPr>
                <w:b/>
                <w:bCs/>
                <w:lang w:val="en-GB"/>
              </w:rPr>
            </w:pPr>
            <w:r>
              <w:rPr>
                <w:b/>
                <w:bCs/>
                <w:lang w:val="en-GB"/>
              </w:rPr>
              <w:t>N°</w:t>
            </w:r>
          </w:p>
        </w:tc>
        <w:tc>
          <w:tcPr>
            <w:tcW w:w="3686" w:type="dxa"/>
            <w:vMerge w:val="restart"/>
            <w:tcBorders>
              <w:top w:val="double" w:sz="4" w:space="0" w:color="auto"/>
              <w:left w:val="single" w:sz="6" w:space="0" w:color="auto"/>
            </w:tcBorders>
            <w:vAlign w:val="center"/>
          </w:tcPr>
          <w:p w14:paraId="647CF8D6" w14:textId="4C99C2D0" w:rsidR="0099703F" w:rsidRDefault="0099703F" w:rsidP="00666E9D">
            <w:pPr>
              <w:jc w:val="center"/>
              <w:rPr>
                <w:b/>
                <w:bCs/>
                <w:lang w:val="en-GB"/>
              </w:rPr>
            </w:pPr>
            <w:r>
              <w:rPr>
                <w:b/>
                <w:bCs/>
                <w:lang w:val="en-GB"/>
              </w:rPr>
              <w:t>Activity</w:t>
            </w:r>
          </w:p>
        </w:tc>
        <w:tc>
          <w:tcPr>
            <w:tcW w:w="4097" w:type="dxa"/>
            <w:gridSpan w:val="6"/>
            <w:tcBorders>
              <w:top w:val="double" w:sz="4" w:space="0" w:color="auto"/>
              <w:left w:val="single" w:sz="6" w:space="0" w:color="auto"/>
              <w:bottom w:val="single" w:sz="6" w:space="0" w:color="auto"/>
              <w:right w:val="double" w:sz="4" w:space="0" w:color="auto"/>
            </w:tcBorders>
            <w:vAlign w:val="center"/>
          </w:tcPr>
          <w:p w14:paraId="29630921" w14:textId="3F3F5A09" w:rsidR="0099703F" w:rsidRDefault="0099703F" w:rsidP="00D31A91">
            <w:pPr>
              <w:jc w:val="center"/>
              <w:rPr>
                <w:b/>
                <w:bCs/>
                <w:lang w:val="en-GB"/>
              </w:rPr>
            </w:pPr>
            <w:r>
              <w:rPr>
                <w:b/>
                <w:bCs/>
                <w:lang w:val="en-GB"/>
              </w:rPr>
              <w:t>Months</w:t>
            </w:r>
          </w:p>
        </w:tc>
      </w:tr>
      <w:tr w:rsidR="0099703F" w14:paraId="4AF5EC67" w14:textId="24D85F36" w:rsidTr="00D31A91">
        <w:trPr>
          <w:cantSplit/>
          <w:trHeight w:hRule="exact" w:val="397"/>
          <w:jc w:val="center"/>
        </w:trPr>
        <w:tc>
          <w:tcPr>
            <w:tcW w:w="454" w:type="dxa"/>
            <w:vMerge/>
            <w:tcBorders>
              <w:left w:val="double" w:sz="4" w:space="0" w:color="auto"/>
              <w:bottom w:val="single" w:sz="12" w:space="0" w:color="auto"/>
            </w:tcBorders>
            <w:vAlign w:val="center"/>
          </w:tcPr>
          <w:p w14:paraId="63BCF9C5" w14:textId="1D716690" w:rsidR="0099703F" w:rsidRDefault="0099703F" w:rsidP="00D31A91">
            <w:pPr>
              <w:jc w:val="center"/>
              <w:rPr>
                <w:b/>
                <w:bCs/>
                <w:lang w:val="en-GB"/>
              </w:rPr>
            </w:pPr>
          </w:p>
        </w:tc>
        <w:tc>
          <w:tcPr>
            <w:tcW w:w="3686" w:type="dxa"/>
            <w:vMerge/>
            <w:tcBorders>
              <w:left w:val="single" w:sz="6" w:space="0" w:color="auto"/>
              <w:bottom w:val="single" w:sz="12" w:space="0" w:color="auto"/>
            </w:tcBorders>
            <w:vAlign w:val="center"/>
          </w:tcPr>
          <w:p w14:paraId="63C6E483" w14:textId="227870EA" w:rsidR="0099703F" w:rsidRDefault="0099703F" w:rsidP="00D31A91">
            <w:pPr>
              <w:jc w:val="center"/>
              <w:rPr>
                <w:b/>
                <w:bCs/>
                <w:lang w:val="en-GB"/>
              </w:rPr>
            </w:pPr>
          </w:p>
        </w:tc>
        <w:tc>
          <w:tcPr>
            <w:tcW w:w="680" w:type="dxa"/>
            <w:tcBorders>
              <w:top w:val="single" w:sz="6" w:space="0" w:color="auto"/>
              <w:left w:val="single" w:sz="6" w:space="0" w:color="auto"/>
              <w:bottom w:val="single" w:sz="12" w:space="0" w:color="auto"/>
              <w:right w:val="single" w:sz="6" w:space="0" w:color="auto"/>
            </w:tcBorders>
            <w:vAlign w:val="center"/>
          </w:tcPr>
          <w:p w14:paraId="60396FA5" w14:textId="0190893E" w:rsidR="0099703F" w:rsidRDefault="0099703F" w:rsidP="00D31A91">
            <w:pPr>
              <w:jc w:val="center"/>
              <w:rPr>
                <w:b/>
                <w:bCs/>
                <w:lang w:val="en-GB"/>
              </w:rPr>
            </w:pPr>
            <w:r>
              <w:rPr>
                <w:b/>
                <w:bCs/>
                <w:lang w:val="en-GB"/>
              </w:rPr>
              <w:t>1</w:t>
            </w:r>
          </w:p>
        </w:tc>
        <w:tc>
          <w:tcPr>
            <w:tcW w:w="680" w:type="dxa"/>
            <w:tcBorders>
              <w:top w:val="single" w:sz="6" w:space="0" w:color="auto"/>
              <w:left w:val="single" w:sz="6" w:space="0" w:color="auto"/>
              <w:bottom w:val="single" w:sz="12" w:space="0" w:color="auto"/>
              <w:right w:val="single" w:sz="6" w:space="0" w:color="auto"/>
            </w:tcBorders>
            <w:vAlign w:val="center"/>
          </w:tcPr>
          <w:p w14:paraId="167D0907" w14:textId="20EDC6E6" w:rsidR="0099703F" w:rsidRDefault="0099703F" w:rsidP="00D31A91">
            <w:pPr>
              <w:jc w:val="center"/>
              <w:rPr>
                <w:b/>
                <w:bCs/>
                <w:lang w:val="en-GB"/>
              </w:rPr>
            </w:pPr>
            <w:r>
              <w:rPr>
                <w:b/>
                <w:bCs/>
                <w:lang w:val="en-GB"/>
              </w:rPr>
              <w:t>2</w:t>
            </w:r>
          </w:p>
        </w:tc>
        <w:tc>
          <w:tcPr>
            <w:tcW w:w="680" w:type="dxa"/>
            <w:tcBorders>
              <w:top w:val="single" w:sz="6" w:space="0" w:color="auto"/>
              <w:left w:val="single" w:sz="6" w:space="0" w:color="auto"/>
              <w:bottom w:val="single" w:sz="12" w:space="0" w:color="auto"/>
              <w:right w:val="single" w:sz="6" w:space="0" w:color="auto"/>
            </w:tcBorders>
            <w:vAlign w:val="center"/>
          </w:tcPr>
          <w:p w14:paraId="55CFFD3A" w14:textId="5CF421F2" w:rsidR="0099703F" w:rsidRDefault="0099703F" w:rsidP="00D31A91">
            <w:pPr>
              <w:jc w:val="center"/>
              <w:rPr>
                <w:b/>
                <w:bCs/>
                <w:lang w:val="en-GB"/>
              </w:rPr>
            </w:pPr>
            <w:r>
              <w:rPr>
                <w:b/>
                <w:bCs/>
                <w:lang w:val="en-GB"/>
              </w:rPr>
              <w:t>3</w:t>
            </w:r>
          </w:p>
        </w:tc>
        <w:tc>
          <w:tcPr>
            <w:tcW w:w="680" w:type="dxa"/>
            <w:tcBorders>
              <w:top w:val="single" w:sz="6" w:space="0" w:color="auto"/>
              <w:left w:val="single" w:sz="6" w:space="0" w:color="auto"/>
              <w:bottom w:val="single" w:sz="12" w:space="0" w:color="auto"/>
              <w:right w:val="single" w:sz="6" w:space="0" w:color="auto"/>
            </w:tcBorders>
            <w:vAlign w:val="center"/>
          </w:tcPr>
          <w:p w14:paraId="27326FF1" w14:textId="1CC735B1" w:rsidR="0099703F" w:rsidRDefault="0099703F" w:rsidP="00D31A91">
            <w:pPr>
              <w:jc w:val="center"/>
              <w:rPr>
                <w:b/>
                <w:bCs/>
                <w:lang w:val="en-GB"/>
              </w:rPr>
            </w:pPr>
            <w:r>
              <w:rPr>
                <w:b/>
                <w:bCs/>
                <w:lang w:val="en-GB"/>
              </w:rPr>
              <w:t>4</w:t>
            </w:r>
          </w:p>
        </w:tc>
        <w:tc>
          <w:tcPr>
            <w:tcW w:w="680" w:type="dxa"/>
            <w:tcBorders>
              <w:top w:val="single" w:sz="6" w:space="0" w:color="auto"/>
              <w:left w:val="single" w:sz="6" w:space="0" w:color="auto"/>
              <w:bottom w:val="single" w:sz="12" w:space="0" w:color="auto"/>
              <w:right w:val="single" w:sz="6" w:space="0" w:color="auto"/>
            </w:tcBorders>
            <w:vAlign w:val="center"/>
          </w:tcPr>
          <w:p w14:paraId="54FD2A2B" w14:textId="21639155" w:rsidR="0099703F" w:rsidRDefault="0099703F" w:rsidP="00D31A91">
            <w:pPr>
              <w:jc w:val="center"/>
              <w:rPr>
                <w:b/>
                <w:bCs/>
                <w:lang w:val="en-GB"/>
              </w:rPr>
            </w:pPr>
            <w:r>
              <w:rPr>
                <w:b/>
                <w:bCs/>
                <w:lang w:val="en-GB"/>
              </w:rPr>
              <w:t>5</w:t>
            </w:r>
          </w:p>
        </w:tc>
        <w:tc>
          <w:tcPr>
            <w:tcW w:w="697" w:type="dxa"/>
            <w:tcBorders>
              <w:top w:val="single" w:sz="6" w:space="0" w:color="auto"/>
              <w:left w:val="single" w:sz="6" w:space="0" w:color="auto"/>
              <w:bottom w:val="single" w:sz="12" w:space="0" w:color="auto"/>
              <w:right w:val="single" w:sz="6" w:space="0" w:color="auto"/>
            </w:tcBorders>
            <w:vAlign w:val="center"/>
          </w:tcPr>
          <w:p w14:paraId="0F47A79D" w14:textId="03CB2F0B" w:rsidR="0099703F" w:rsidRDefault="0099703F" w:rsidP="00D31A91">
            <w:pPr>
              <w:jc w:val="center"/>
              <w:rPr>
                <w:b/>
                <w:bCs/>
                <w:lang w:val="en-GB"/>
              </w:rPr>
            </w:pPr>
            <w:r>
              <w:rPr>
                <w:b/>
                <w:bCs/>
                <w:lang w:val="en-GB"/>
              </w:rPr>
              <w:t>6</w:t>
            </w:r>
          </w:p>
        </w:tc>
      </w:tr>
      <w:tr w:rsidR="0099703F" w14:paraId="5553A961" w14:textId="23943E58" w:rsidTr="00D31A91">
        <w:trPr>
          <w:jc w:val="center"/>
        </w:trPr>
        <w:tc>
          <w:tcPr>
            <w:tcW w:w="454" w:type="dxa"/>
            <w:tcBorders>
              <w:top w:val="single" w:sz="12" w:space="0" w:color="auto"/>
              <w:left w:val="double" w:sz="4" w:space="0" w:color="auto"/>
              <w:bottom w:val="single" w:sz="6" w:space="0" w:color="auto"/>
            </w:tcBorders>
            <w:vAlign w:val="center"/>
          </w:tcPr>
          <w:p w14:paraId="577B185D" w14:textId="1BC96686" w:rsidR="0099703F" w:rsidRDefault="0099703F" w:rsidP="00666E9D">
            <w:pPr>
              <w:jc w:val="center"/>
              <w:rPr>
                <w:lang w:val="en-GB"/>
              </w:rPr>
            </w:pPr>
            <w:r>
              <w:rPr>
                <w:lang w:val="en-GB"/>
              </w:rPr>
              <w:t>1</w:t>
            </w:r>
          </w:p>
        </w:tc>
        <w:tc>
          <w:tcPr>
            <w:tcW w:w="3686" w:type="dxa"/>
            <w:tcBorders>
              <w:top w:val="single" w:sz="12" w:space="0" w:color="auto"/>
              <w:left w:val="single" w:sz="6" w:space="0" w:color="auto"/>
              <w:bottom w:val="single" w:sz="6" w:space="0" w:color="auto"/>
            </w:tcBorders>
          </w:tcPr>
          <w:p w14:paraId="286285AC" w14:textId="3D9EE1D7" w:rsidR="0099703F" w:rsidRDefault="00666E9D" w:rsidP="00FF0811">
            <w:pPr>
              <w:rPr>
                <w:lang w:val="en-GB"/>
              </w:rPr>
            </w:pPr>
            <w:r>
              <w:rPr>
                <w:lang w:val="en-GB"/>
              </w:rPr>
              <w:t xml:space="preserve">Deliverable 1. Mobilization of </w:t>
            </w:r>
            <w:r w:rsidR="00FF0811">
              <w:rPr>
                <w:lang w:val="en-GB"/>
              </w:rPr>
              <w:t xml:space="preserve">the </w:t>
            </w:r>
            <w:r>
              <w:rPr>
                <w:lang w:val="en-GB"/>
              </w:rPr>
              <w:t>team  (Inception Report, if applicable)</w:t>
            </w:r>
          </w:p>
        </w:tc>
        <w:tc>
          <w:tcPr>
            <w:tcW w:w="680" w:type="dxa"/>
            <w:tcBorders>
              <w:top w:val="single" w:sz="12" w:space="0" w:color="auto"/>
              <w:left w:val="single" w:sz="6" w:space="0" w:color="auto"/>
              <w:bottom w:val="single" w:sz="6" w:space="0" w:color="auto"/>
              <w:right w:val="single" w:sz="6" w:space="0" w:color="auto"/>
            </w:tcBorders>
          </w:tcPr>
          <w:p w14:paraId="66AEE1D0" w14:textId="411BD2B6" w:rsidR="0099703F" w:rsidRDefault="0099703F" w:rsidP="00D31A91">
            <w:pPr>
              <w:rPr>
                <w:lang w:val="en-GB"/>
              </w:rPr>
            </w:pPr>
          </w:p>
        </w:tc>
        <w:tc>
          <w:tcPr>
            <w:tcW w:w="680" w:type="dxa"/>
            <w:tcBorders>
              <w:top w:val="single" w:sz="12" w:space="0" w:color="auto"/>
              <w:left w:val="single" w:sz="6" w:space="0" w:color="auto"/>
              <w:bottom w:val="single" w:sz="6" w:space="0" w:color="auto"/>
              <w:right w:val="single" w:sz="6" w:space="0" w:color="auto"/>
            </w:tcBorders>
          </w:tcPr>
          <w:p w14:paraId="5E19C998" w14:textId="636F7259" w:rsidR="0099703F" w:rsidRDefault="0099703F" w:rsidP="00D31A91">
            <w:pPr>
              <w:rPr>
                <w:lang w:val="en-GB"/>
              </w:rPr>
            </w:pPr>
          </w:p>
        </w:tc>
        <w:tc>
          <w:tcPr>
            <w:tcW w:w="680" w:type="dxa"/>
            <w:tcBorders>
              <w:top w:val="single" w:sz="12" w:space="0" w:color="auto"/>
              <w:left w:val="single" w:sz="6" w:space="0" w:color="auto"/>
              <w:bottom w:val="single" w:sz="6" w:space="0" w:color="auto"/>
              <w:right w:val="single" w:sz="6" w:space="0" w:color="auto"/>
            </w:tcBorders>
          </w:tcPr>
          <w:p w14:paraId="1E57AEAD" w14:textId="45829F31" w:rsidR="0099703F" w:rsidRDefault="0099703F" w:rsidP="00D31A91">
            <w:pPr>
              <w:rPr>
                <w:lang w:val="en-GB"/>
              </w:rPr>
            </w:pPr>
          </w:p>
        </w:tc>
        <w:tc>
          <w:tcPr>
            <w:tcW w:w="680" w:type="dxa"/>
            <w:tcBorders>
              <w:top w:val="single" w:sz="12" w:space="0" w:color="auto"/>
              <w:left w:val="single" w:sz="6" w:space="0" w:color="auto"/>
              <w:bottom w:val="single" w:sz="6" w:space="0" w:color="auto"/>
              <w:right w:val="single" w:sz="6" w:space="0" w:color="auto"/>
            </w:tcBorders>
          </w:tcPr>
          <w:p w14:paraId="24D4F040" w14:textId="3F21F2FE" w:rsidR="0099703F" w:rsidRDefault="0099703F" w:rsidP="00D31A91">
            <w:pPr>
              <w:rPr>
                <w:lang w:val="en-GB"/>
              </w:rPr>
            </w:pPr>
          </w:p>
        </w:tc>
        <w:tc>
          <w:tcPr>
            <w:tcW w:w="680" w:type="dxa"/>
            <w:tcBorders>
              <w:top w:val="single" w:sz="12" w:space="0" w:color="auto"/>
              <w:left w:val="single" w:sz="6" w:space="0" w:color="auto"/>
              <w:bottom w:val="single" w:sz="6" w:space="0" w:color="auto"/>
              <w:right w:val="single" w:sz="6" w:space="0" w:color="auto"/>
            </w:tcBorders>
          </w:tcPr>
          <w:p w14:paraId="18119315" w14:textId="1473CC19" w:rsidR="0099703F" w:rsidRPr="005048AC" w:rsidRDefault="0099703F" w:rsidP="00D31A91">
            <w:pPr>
              <w:rPr>
                <w:color w:val="EEECE1" w:themeColor="background2"/>
                <w:lang w:val="en-GB"/>
              </w:rPr>
            </w:pPr>
          </w:p>
        </w:tc>
        <w:tc>
          <w:tcPr>
            <w:tcW w:w="697" w:type="dxa"/>
            <w:tcBorders>
              <w:top w:val="single" w:sz="12" w:space="0" w:color="auto"/>
              <w:left w:val="single" w:sz="6" w:space="0" w:color="auto"/>
              <w:bottom w:val="single" w:sz="6" w:space="0" w:color="auto"/>
              <w:right w:val="single" w:sz="6" w:space="0" w:color="auto"/>
            </w:tcBorders>
          </w:tcPr>
          <w:p w14:paraId="75443935" w14:textId="39699C0C" w:rsidR="0099703F" w:rsidRPr="005048AC" w:rsidRDefault="0099703F" w:rsidP="00D31A91">
            <w:pPr>
              <w:rPr>
                <w:color w:val="EEECE1" w:themeColor="background2"/>
                <w:lang w:val="en-GB"/>
              </w:rPr>
            </w:pPr>
          </w:p>
        </w:tc>
      </w:tr>
      <w:tr w:rsidR="0099703F" w14:paraId="391B15E3" w14:textId="51A95880" w:rsidTr="00D31A91">
        <w:trPr>
          <w:jc w:val="center"/>
        </w:trPr>
        <w:tc>
          <w:tcPr>
            <w:tcW w:w="454" w:type="dxa"/>
            <w:tcBorders>
              <w:top w:val="single" w:sz="6" w:space="0" w:color="auto"/>
              <w:left w:val="double" w:sz="4" w:space="0" w:color="auto"/>
              <w:bottom w:val="single" w:sz="6" w:space="0" w:color="auto"/>
            </w:tcBorders>
            <w:vAlign w:val="center"/>
          </w:tcPr>
          <w:p w14:paraId="0595C349" w14:textId="41D380D3" w:rsidR="0099703F" w:rsidRPr="00666E9D" w:rsidRDefault="00666E9D" w:rsidP="00D31A91">
            <w:pPr>
              <w:jc w:val="center"/>
              <w:rPr>
                <w:sz w:val="16"/>
                <w:szCs w:val="16"/>
                <w:lang w:val="en-GB"/>
              </w:rPr>
            </w:pPr>
            <w:r w:rsidRPr="00666E9D">
              <w:rPr>
                <w:sz w:val="16"/>
                <w:szCs w:val="16"/>
                <w:lang w:val="en-GB"/>
              </w:rPr>
              <w:t>1.1</w:t>
            </w:r>
          </w:p>
        </w:tc>
        <w:tc>
          <w:tcPr>
            <w:tcW w:w="3686" w:type="dxa"/>
            <w:tcBorders>
              <w:top w:val="single" w:sz="6" w:space="0" w:color="auto"/>
              <w:left w:val="single" w:sz="6" w:space="0" w:color="auto"/>
              <w:bottom w:val="single" w:sz="6" w:space="0" w:color="auto"/>
            </w:tcBorders>
          </w:tcPr>
          <w:p w14:paraId="5D718136" w14:textId="3200CB8C" w:rsidR="0099703F" w:rsidRDefault="00666E9D" w:rsidP="00FF0811">
            <w:pPr>
              <w:ind w:left="720"/>
              <w:rPr>
                <w:lang w:val="en-GB"/>
              </w:rPr>
            </w:pPr>
            <w:r>
              <w:rPr>
                <w:lang w:val="en-GB"/>
              </w:rPr>
              <w:t>Activity 1 [</w:t>
            </w:r>
            <w:r w:rsidRPr="00E03882">
              <w:rPr>
                <w:i/>
                <w:lang w:val="en-GB"/>
              </w:rPr>
              <w:t xml:space="preserve">include and plan for mobilization phase – especially if </w:t>
            </w:r>
            <w:r w:rsidR="00FF0811">
              <w:rPr>
                <w:i/>
                <w:lang w:val="en-GB"/>
              </w:rPr>
              <w:t>UNIDO</w:t>
            </w:r>
            <w:r w:rsidR="00FF0811" w:rsidRPr="00E03882">
              <w:rPr>
                <w:i/>
                <w:lang w:val="en-GB"/>
              </w:rPr>
              <w:t xml:space="preserve"> </w:t>
            </w:r>
            <w:r w:rsidRPr="00E03882">
              <w:rPr>
                <w:i/>
                <w:lang w:val="en-GB"/>
              </w:rPr>
              <w:t xml:space="preserve">needs to select outsourced services or </w:t>
            </w:r>
            <w:r>
              <w:rPr>
                <w:i/>
                <w:lang w:val="en-GB"/>
              </w:rPr>
              <w:t>contract</w:t>
            </w:r>
            <w:r w:rsidRPr="00E03882">
              <w:rPr>
                <w:i/>
                <w:lang w:val="en-GB"/>
              </w:rPr>
              <w:t xml:space="preserve"> </w:t>
            </w:r>
            <w:r>
              <w:rPr>
                <w:i/>
                <w:lang w:val="en-GB"/>
              </w:rPr>
              <w:t>C</w:t>
            </w:r>
            <w:r w:rsidRPr="00E03882">
              <w:rPr>
                <w:i/>
                <w:lang w:val="en-GB"/>
              </w:rPr>
              <w:t>onsultants</w:t>
            </w:r>
            <w:r>
              <w:rPr>
                <w:lang w:val="en-GB"/>
              </w:rPr>
              <w:t>]</w:t>
            </w:r>
          </w:p>
        </w:tc>
        <w:tc>
          <w:tcPr>
            <w:tcW w:w="680" w:type="dxa"/>
            <w:tcBorders>
              <w:top w:val="single" w:sz="6" w:space="0" w:color="auto"/>
              <w:left w:val="single" w:sz="6" w:space="0" w:color="auto"/>
              <w:bottom w:val="single" w:sz="6" w:space="0" w:color="auto"/>
              <w:right w:val="single" w:sz="6" w:space="0" w:color="auto"/>
            </w:tcBorders>
          </w:tcPr>
          <w:p w14:paraId="6676EF93" w14:textId="2254A8DE"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7BD1B703" w14:textId="24DEFEA1"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3766DB69" w14:textId="19DB1FE3"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7FFC2594" w14:textId="06630030"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073AA830" w14:textId="1F0AF82C" w:rsidR="0099703F" w:rsidRPr="005048AC" w:rsidRDefault="0099703F" w:rsidP="00D31A91">
            <w:pPr>
              <w:rPr>
                <w:color w:val="EEECE1" w:themeColor="background2"/>
                <w:lang w:val="en-GB"/>
              </w:rPr>
            </w:pPr>
          </w:p>
        </w:tc>
        <w:tc>
          <w:tcPr>
            <w:tcW w:w="697" w:type="dxa"/>
            <w:tcBorders>
              <w:top w:val="single" w:sz="6" w:space="0" w:color="auto"/>
              <w:left w:val="single" w:sz="6" w:space="0" w:color="auto"/>
              <w:bottom w:val="single" w:sz="6" w:space="0" w:color="auto"/>
              <w:right w:val="single" w:sz="6" w:space="0" w:color="auto"/>
            </w:tcBorders>
          </w:tcPr>
          <w:p w14:paraId="7052F201" w14:textId="02DF7572" w:rsidR="0099703F" w:rsidRPr="005048AC" w:rsidRDefault="0099703F" w:rsidP="00D31A91">
            <w:pPr>
              <w:rPr>
                <w:color w:val="EEECE1" w:themeColor="background2"/>
                <w:lang w:val="en-GB"/>
              </w:rPr>
            </w:pPr>
          </w:p>
        </w:tc>
      </w:tr>
      <w:tr w:rsidR="0099703F" w14:paraId="793C47BB" w14:textId="43669530" w:rsidTr="00D31A91">
        <w:trPr>
          <w:jc w:val="center"/>
        </w:trPr>
        <w:tc>
          <w:tcPr>
            <w:tcW w:w="454" w:type="dxa"/>
            <w:tcBorders>
              <w:top w:val="single" w:sz="6" w:space="0" w:color="auto"/>
              <w:left w:val="double" w:sz="4" w:space="0" w:color="auto"/>
              <w:bottom w:val="single" w:sz="6" w:space="0" w:color="auto"/>
            </w:tcBorders>
            <w:vAlign w:val="center"/>
          </w:tcPr>
          <w:p w14:paraId="5F237350" w14:textId="6A0201A1" w:rsidR="0099703F" w:rsidRPr="00666E9D" w:rsidRDefault="00666E9D" w:rsidP="00D31A91">
            <w:pPr>
              <w:jc w:val="center"/>
              <w:rPr>
                <w:sz w:val="16"/>
                <w:szCs w:val="16"/>
                <w:lang w:val="en-GB"/>
              </w:rPr>
            </w:pPr>
            <w:r>
              <w:rPr>
                <w:sz w:val="16"/>
                <w:szCs w:val="16"/>
                <w:lang w:val="en-GB"/>
              </w:rPr>
              <w:t>1.2</w:t>
            </w:r>
          </w:p>
        </w:tc>
        <w:tc>
          <w:tcPr>
            <w:tcW w:w="3686" w:type="dxa"/>
            <w:tcBorders>
              <w:top w:val="single" w:sz="6" w:space="0" w:color="auto"/>
              <w:left w:val="single" w:sz="6" w:space="0" w:color="auto"/>
              <w:bottom w:val="single" w:sz="6" w:space="0" w:color="auto"/>
            </w:tcBorders>
          </w:tcPr>
          <w:p w14:paraId="6E0BB9B3" w14:textId="06BC9EE1" w:rsidR="0099703F" w:rsidRDefault="00666E9D" w:rsidP="00666E9D">
            <w:pPr>
              <w:ind w:left="720"/>
              <w:rPr>
                <w:lang w:val="en-GB"/>
              </w:rPr>
            </w:pPr>
            <w:r>
              <w:rPr>
                <w:lang w:val="en-GB"/>
              </w:rPr>
              <w:t>Activity 2</w:t>
            </w:r>
          </w:p>
        </w:tc>
        <w:tc>
          <w:tcPr>
            <w:tcW w:w="680" w:type="dxa"/>
            <w:tcBorders>
              <w:top w:val="single" w:sz="6" w:space="0" w:color="auto"/>
              <w:left w:val="single" w:sz="6" w:space="0" w:color="auto"/>
              <w:bottom w:val="single" w:sz="6" w:space="0" w:color="auto"/>
              <w:right w:val="single" w:sz="6" w:space="0" w:color="auto"/>
            </w:tcBorders>
          </w:tcPr>
          <w:p w14:paraId="52DFE89C" w14:textId="4DB55CE4"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72EB87C1" w14:textId="41B9673A"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50C3E435" w14:textId="00B9F218"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0616B114" w14:textId="788923E9"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2F940E5B" w14:textId="40338D65" w:rsidR="0099703F" w:rsidRPr="005048AC" w:rsidRDefault="0099703F" w:rsidP="00D31A91">
            <w:pPr>
              <w:rPr>
                <w:color w:val="EEECE1" w:themeColor="background2"/>
                <w:lang w:val="en-GB"/>
              </w:rPr>
            </w:pPr>
          </w:p>
        </w:tc>
        <w:tc>
          <w:tcPr>
            <w:tcW w:w="697" w:type="dxa"/>
            <w:tcBorders>
              <w:top w:val="single" w:sz="6" w:space="0" w:color="auto"/>
              <w:left w:val="single" w:sz="6" w:space="0" w:color="auto"/>
              <w:bottom w:val="single" w:sz="6" w:space="0" w:color="auto"/>
              <w:right w:val="single" w:sz="6" w:space="0" w:color="auto"/>
            </w:tcBorders>
          </w:tcPr>
          <w:p w14:paraId="5DF7747A" w14:textId="14C4225A" w:rsidR="0099703F" w:rsidRPr="005048AC" w:rsidRDefault="0099703F" w:rsidP="00D31A91">
            <w:pPr>
              <w:rPr>
                <w:color w:val="EEECE1" w:themeColor="background2"/>
                <w:lang w:val="en-GB"/>
              </w:rPr>
            </w:pPr>
          </w:p>
        </w:tc>
      </w:tr>
      <w:tr w:rsidR="0099703F" w14:paraId="29CF61AE" w14:textId="6D54560B" w:rsidTr="00D31A91">
        <w:trPr>
          <w:jc w:val="center"/>
        </w:trPr>
        <w:tc>
          <w:tcPr>
            <w:tcW w:w="454" w:type="dxa"/>
            <w:tcBorders>
              <w:top w:val="single" w:sz="6" w:space="0" w:color="auto"/>
              <w:left w:val="double" w:sz="4" w:space="0" w:color="auto"/>
              <w:bottom w:val="single" w:sz="6" w:space="0" w:color="auto"/>
            </w:tcBorders>
            <w:vAlign w:val="center"/>
          </w:tcPr>
          <w:p w14:paraId="1898C1DA" w14:textId="6A057BAA" w:rsidR="0099703F" w:rsidRPr="00666E9D" w:rsidRDefault="0099703F" w:rsidP="00D31A91">
            <w:pPr>
              <w:jc w:val="center"/>
              <w:rPr>
                <w:sz w:val="16"/>
                <w:szCs w:val="16"/>
                <w:lang w:val="en-GB"/>
              </w:rPr>
            </w:pPr>
          </w:p>
        </w:tc>
        <w:tc>
          <w:tcPr>
            <w:tcW w:w="3686" w:type="dxa"/>
            <w:tcBorders>
              <w:top w:val="single" w:sz="6" w:space="0" w:color="auto"/>
              <w:left w:val="single" w:sz="6" w:space="0" w:color="auto"/>
              <w:bottom w:val="single" w:sz="6" w:space="0" w:color="auto"/>
            </w:tcBorders>
          </w:tcPr>
          <w:p w14:paraId="375197D8" w14:textId="3A9C5359"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503B1687" w14:textId="1A365C45"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05DC29D0" w14:textId="327E7BDD"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6A3CD233" w14:textId="39629AFD"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3A58CCDD" w14:textId="16E09D40"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7BB8080F" w14:textId="41FD62B6" w:rsidR="0099703F" w:rsidRPr="005048AC" w:rsidRDefault="0099703F" w:rsidP="00D31A91">
            <w:pPr>
              <w:rPr>
                <w:color w:val="EEECE1" w:themeColor="background2"/>
                <w:lang w:val="en-GB"/>
              </w:rPr>
            </w:pPr>
          </w:p>
        </w:tc>
        <w:tc>
          <w:tcPr>
            <w:tcW w:w="697" w:type="dxa"/>
            <w:tcBorders>
              <w:top w:val="single" w:sz="6" w:space="0" w:color="auto"/>
              <w:left w:val="single" w:sz="6" w:space="0" w:color="auto"/>
              <w:bottom w:val="single" w:sz="6" w:space="0" w:color="auto"/>
              <w:right w:val="single" w:sz="6" w:space="0" w:color="auto"/>
            </w:tcBorders>
          </w:tcPr>
          <w:p w14:paraId="5E1A161E" w14:textId="30C0BE61" w:rsidR="0099703F" w:rsidRPr="005048AC" w:rsidRDefault="0099703F" w:rsidP="00D31A91">
            <w:pPr>
              <w:rPr>
                <w:color w:val="EEECE1" w:themeColor="background2"/>
                <w:lang w:val="en-GB"/>
              </w:rPr>
            </w:pPr>
          </w:p>
        </w:tc>
      </w:tr>
      <w:tr w:rsidR="0099703F" w14:paraId="04158460" w14:textId="6180A2AF" w:rsidTr="00D31A91">
        <w:trPr>
          <w:jc w:val="center"/>
        </w:trPr>
        <w:tc>
          <w:tcPr>
            <w:tcW w:w="454" w:type="dxa"/>
            <w:tcBorders>
              <w:top w:val="single" w:sz="6" w:space="0" w:color="auto"/>
              <w:left w:val="double" w:sz="4" w:space="0" w:color="auto"/>
              <w:bottom w:val="single" w:sz="6" w:space="0" w:color="auto"/>
            </w:tcBorders>
            <w:vAlign w:val="center"/>
          </w:tcPr>
          <w:p w14:paraId="13E30F74" w14:textId="6F662476" w:rsidR="0099703F" w:rsidRPr="00666E9D" w:rsidRDefault="0099703F" w:rsidP="00D31A91">
            <w:pPr>
              <w:jc w:val="center"/>
              <w:rPr>
                <w:sz w:val="16"/>
                <w:szCs w:val="16"/>
                <w:lang w:val="en-GB"/>
              </w:rPr>
            </w:pPr>
          </w:p>
        </w:tc>
        <w:tc>
          <w:tcPr>
            <w:tcW w:w="3686" w:type="dxa"/>
            <w:tcBorders>
              <w:top w:val="single" w:sz="6" w:space="0" w:color="auto"/>
              <w:left w:val="single" w:sz="6" w:space="0" w:color="auto"/>
              <w:bottom w:val="single" w:sz="6" w:space="0" w:color="auto"/>
            </w:tcBorders>
          </w:tcPr>
          <w:p w14:paraId="08D4944F" w14:textId="5EBDC159"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5E4A52E5" w14:textId="30AF557D"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645AFDDF" w14:textId="516F744D"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11CA3652" w14:textId="3BCD8A49"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1592A742" w14:textId="573EE3F7"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36273CAF" w14:textId="22BC6595" w:rsidR="0099703F" w:rsidRPr="005048AC" w:rsidRDefault="0099703F" w:rsidP="00D31A91">
            <w:pPr>
              <w:rPr>
                <w:color w:val="EEECE1" w:themeColor="background2"/>
                <w:lang w:val="en-GB"/>
              </w:rPr>
            </w:pPr>
          </w:p>
        </w:tc>
        <w:tc>
          <w:tcPr>
            <w:tcW w:w="697" w:type="dxa"/>
            <w:tcBorders>
              <w:top w:val="single" w:sz="6" w:space="0" w:color="auto"/>
              <w:left w:val="single" w:sz="6" w:space="0" w:color="auto"/>
              <w:bottom w:val="single" w:sz="6" w:space="0" w:color="auto"/>
              <w:right w:val="single" w:sz="6" w:space="0" w:color="auto"/>
            </w:tcBorders>
          </w:tcPr>
          <w:p w14:paraId="1A4FD7C6" w14:textId="3091B95B" w:rsidR="0099703F" w:rsidRPr="005048AC" w:rsidRDefault="0099703F" w:rsidP="00D31A91">
            <w:pPr>
              <w:rPr>
                <w:color w:val="EEECE1" w:themeColor="background2"/>
                <w:lang w:val="en-GB"/>
              </w:rPr>
            </w:pPr>
          </w:p>
        </w:tc>
      </w:tr>
      <w:tr w:rsidR="0099703F" w14:paraId="46F4F48F" w14:textId="32B2274B" w:rsidTr="00D31A91">
        <w:trPr>
          <w:jc w:val="center"/>
        </w:trPr>
        <w:tc>
          <w:tcPr>
            <w:tcW w:w="454" w:type="dxa"/>
            <w:tcBorders>
              <w:top w:val="single" w:sz="6" w:space="0" w:color="auto"/>
              <w:left w:val="double" w:sz="4" w:space="0" w:color="auto"/>
              <w:bottom w:val="single" w:sz="6" w:space="0" w:color="auto"/>
            </w:tcBorders>
            <w:vAlign w:val="center"/>
          </w:tcPr>
          <w:p w14:paraId="48840841" w14:textId="7AD6AA28" w:rsidR="0099703F" w:rsidRDefault="00666E9D" w:rsidP="00D31A91">
            <w:pPr>
              <w:jc w:val="center"/>
              <w:rPr>
                <w:lang w:val="en-GB"/>
              </w:rPr>
            </w:pPr>
            <w:r>
              <w:rPr>
                <w:lang w:val="en-GB"/>
              </w:rPr>
              <w:t>2.</w:t>
            </w:r>
          </w:p>
        </w:tc>
        <w:tc>
          <w:tcPr>
            <w:tcW w:w="3686" w:type="dxa"/>
            <w:tcBorders>
              <w:top w:val="single" w:sz="6" w:space="0" w:color="auto"/>
              <w:left w:val="single" w:sz="6" w:space="0" w:color="auto"/>
              <w:bottom w:val="single" w:sz="6" w:space="0" w:color="auto"/>
            </w:tcBorders>
          </w:tcPr>
          <w:p w14:paraId="0C3D73FE" w14:textId="184AC036" w:rsidR="0099703F" w:rsidRDefault="00666E9D" w:rsidP="00D31A91">
            <w:pPr>
              <w:rPr>
                <w:lang w:val="en-GB"/>
              </w:rPr>
            </w:pPr>
            <w:r>
              <w:rPr>
                <w:lang w:val="en-GB"/>
              </w:rPr>
              <w:t>Deliverable 2</w:t>
            </w:r>
          </w:p>
        </w:tc>
        <w:tc>
          <w:tcPr>
            <w:tcW w:w="680" w:type="dxa"/>
            <w:tcBorders>
              <w:top w:val="single" w:sz="6" w:space="0" w:color="auto"/>
              <w:left w:val="single" w:sz="6" w:space="0" w:color="auto"/>
              <w:bottom w:val="single" w:sz="6" w:space="0" w:color="auto"/>
              <w:right w:val="single" w:sz="6" w:space="0" w:color="auto"/>
            </w:tcBorders>
          </w:tcPr>
          <w:p w14:paraId="2C978A9A" w14:textId="13BACBEF" w:rsidR="0099703F" w:rsidRDefault="0099703F" w:rsidP="00D31A91">
            <w:pPr>
              <w:pStyle w:val="Header"/>
              <w:tabs>
                <w:tab w:val="clear" w:pos="4320"/>
                <w:tab w:val="clear" w:pos="8640"/>
              </w:tabs>
              <w:rPr>
                <w:lang w:val="en-GB" w:eastAsia="it-IT"/>
              </w:rPr>
            </w:pPr>
          </w:p>
        </w:tc>
        <w:tc>
          <w:tcPr>
            <w:tcW w:w="680" w:type="dxa"/>
            <w:tcBorders>
              <w:top w:val="single" w:sz="6" w:space="0" w:color="auto"/>
              <w:left w:val="single" w:sz="6" w:space="0" w:color="auto"/>
              <w:bottom w:val="single" w:sz="6" w:space="0" w:color="auto"/>
              <w:right w:val="single" w:sz="6" w:space="0" w:color="auto"/>
            </w:tcBorders>
          </w:tcPr>
          <w:p w14:paraId="4CACF9AE" w14:textId="002E4D92"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22F369D8" w14:textId="0B6280EE"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6F3050F1" w14:textId="5CF8E85A"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2B9E26B6" w14:textId="53F6AE42" w:rsidR="0099703F" w:rsidRPr="005048AC" w:rsidRDefault="0099703F" w:rsidP="00D31A91">
            <w:pPr>
              <w:rPr>
                <w:color w:val="EEECE1" w:themeColor="background2"/>
                <w:lang w:val="en-GB"/>
              </w:rPr>
            </w:pPr>
          </w:p>
        </w:tc>
        <w:tc>
          <w:tcPr>
            <w:tcW w:w="697" w:type="dxa"/>
            <w:tcBorders>
              <w:top w:val="single" w:sz="6" w:space="0" w:color="auto"/>
              <w:left w:val="single" w:sz="6" w:space="0" w:color="auto"/>
              <w:bottom w:val="single" w:sz="6" w:space="0" w:color="auto"/>
              <w:right w:val="single" w:sz="6" w:space="0" w:color="auto"/>
            </w:tcBorders>
          </w:tcPr>
          <w:p w14:paraId="6D3FE304" w14:textId="39880846" w:rsidR="0099703F" w:rsidRPr="005048AC" w:rsidRDefault="0099703F" w:rsidP="00D31A91">
            <w:pPr>
              <w:rPr>
                <w:color w:val="EEECE1" w:themeColor="background2"/>
                <w:lang w:val="en-GB"/>
              </w:rPr>
            </w:pPr>
          </w:p>
        </w:tc>
      </w:tr>
      <w:tr w:rsidR="0099703F" w14:paraId="487A6414" w14:textId="3E2A9C4C" w:rsidTr="00D31A91">
        <w:trPr>
          <w:jc w:val="center"/>
        </w:trPr>
        <w:tc>
          <w:tcPr>
            <w:tcW w:w="454" w:type="dxa"/>
            <w:tcBorders>
              <w:top w:val="single" w:sz="6" w:space="0" w:color="auto"/>
              <w:left w:val="double" w:sz="4" w:space="0" w:color="auto"/>
              <w:bottom w:val="single" w:sz="6" w:space="0" w:color="auto"/>
            </w:tcBorders>
            <w:vAlign w:val="center"/>
          </w:tcPr>
          <w:p w14:paraId="3E56DF33" w14:textId="782D7D8A" w:rsidR="0099703F" w:rsidRPr="00666E9D" w:rsidRDefault="00666E9D" w:rsidP="00D31A91">
            <w:pPr>
              <w:jc w:val="center"/>
              <w:rPr>
                <w:sz w:val="16"/>
                <w:szCs w:val="16"/>
                <w:lang w:val="en-GB"/>
              </w:rPr>
            </w:pPr>
            <w:r>
              <w:rPr>
                <w:sz w:val="16"/>
                <w:szCs w:val="16"/>
                <w:lang w:val="en-GB"/>
              </w:rPr>
              <w:t>2.1</w:t>
            </w:r>
          </w:p>
        </w:tc>
        <w:tc>
          <w:tcPr>
            <w:tcW w:w="3686" w:type="dxa"/>
            <w:tcBorders>
              <w:top w:val="single" w:sz="6" w:space="0" w:color="auto"/>
              <w:left w:val="single" w:sz="6" w:space="0" w:color="auto"/>
              <w:bottom w:val="single" w:sz="6" w:space="0" w:color="auto"/>
            </w:tcBorders>
          </w:tcPr>
          <w:p w14:paraId="25BD8BC9" w14:textId="01169EB6" w:rsidR="0099703F" w:rsidRDefault="00666E9D" w:rsidP="00666E9D">
            <w:pPr>
              <w:ind w:left="720"/>
              <w:rPr>
                <w:lang w:val="en-GB"/>
              </w:rPr>
            </w:pPr>
            <w:r>
              <w:rPr>
                <w:lang w:val="en-GB"/>
              </w:rPr>
              <w:t>Activity 1</w:t>
            </w:r>
          </w:p>
        </w:tc>
        <w:tc>
          <w:tcPr>
            <w:tcW w:w="680" w:type="dxa"/>
            <w:tcBorders>
              <w:top w:val="single" w:sz="6" w:space="0" w:color="auto"/>
              <w:left w:val="single" w:sz="6" w:space="0" w:color="auto"/>
              <w:bottom w:val="single" w:sz="6" w:space="0" w:color="auto"/>
              <w:right w:val="single" w:sz="6" w:space="0" w:color="auto"/>
            </w:tcBorders>
          </w:tcPr>
          <w:p w14:paraId="73A852D7" w14:textId="57911F23"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1B7F047C" w14:textId="756462E5"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72DBBE9E" w14:textId="2732DB96"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732CAEBA" w14:textId="651ECEA6"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1438152D" w14:textId="69EAA93E" w:rsidR="0099703F" w:rsidRPr="005048AC" w:rsidRDefault="0099703F" w:rsidP="00D31A91">
            <w:pPr>
              <w:rPr>
                <w:color w:val="EEECE1" w:themeColor="background2"/>
                <w:lang w:val="en-GB"/>
              </w:rPr>
            </w:pPr>
          </w:p>
        </w:tc>
        <w:tc>
          <w:tcPr>
            <w:tcW w:w="697" w:type="dxa"/>
            <w:tcBorders>
              <w:top w:val="single" w:sz="6" w:space="0" w:color="auto"/>
              <w:left w:val="single" w:sz="6" w:space="0" w:color="auto"/>
              <w:bottom w:val="single" w:sz="6" w:space="0" w:color="auto"/>
              <w:right w:val="single" w:sz="6" w:space="0" w:color="auto"/>
            </w:tcBorders>
          </w:tcPr>
          <w:p w14:paraId="46911FB6" w14:textId="6A6BA1C9" w:rsidR="0099703F" w:rsidRPr="005048AC" w:rsidRDefault="0099703F" w:rsidP="00D31A91">
            <w:pPr>
              <w:rPr>
                <w:color w:val="EEECE1" w:themeColor="background2"/>
                <w:lang w:val="en-GB"/>
              </w:rPr>
            </w:pPr>
          </w:p>
        </w:tc>
      </w:tr>
      <w:tr w:rsidR="0099703F" w14:paraId="5BCA196F" w14:textId="0BC020DC" w:rsidTr="00D31A91">
        <w:trPr>
          <w:jc w:val="center"/>
        </w:trPr>
        <w:tc>
          <w:tcPr>
            <w:tcW w:w="454" w:type="dxa"/>
            <w:tcBorders>
              <w:top w:val="single" w:sz="6" w:space="0" w:color="auto"/>
              <w:left w:val="double" w:sz="4" w:space="0" w:color="auto"/>
              <w:bottom w:val="single" w:sz="6" w:space="0" w:color="auto"/>
            </w:tcBorders>
            <w:vAlign w:val="center"/>
          </w:tcPr>
          <w:p w14:paraId="1A5E40BD" w14:textId="03BAE841" w:rsidR="0099703F" w:rsidRDefault="0099703F" w:rsidP="00D31A91">
            <w:pPr>
              <w:jc w:val="center"/>
              <w:rPr>
                <w:lang w:val="en-GB"/>
              </w:rPr>
            </w:pPr>
          </w:p>
        </w:tc>
        <w:tc>
          <w:tcPr>
            <w:tcW w:w="3686" w:type="dxa"/>
            <w:tcBorders>
              <w:top w:val="single" w:sz="6" w:space="0" w:color="auto"/>
              <w:left w:val="single" w:sz="6" w:space="0" w:color="auto"/>
              <w:bottom w:val="single" w:sz="6" w:space="0" w:color="auto"/>
            </w:tcBorders>
          </w:tcPr>
          <w:p w14:paraId="2CE65499" w14:textId="346CB485"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1B48456E" w14:textId="495620EA"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3E9C4A41" w14:textId="08399F9B"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0CD9696C" w14:textId="25ACB4AF"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0BAE047E" w14:textId="6D9C59F7"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2DEF085A" w14:textId="22344202" w:rsidR="0099703F" w:rsidRPr="005048AC" w:rsidRDefault="0099703F" w:rsidP="00D31A91">
            <w:pPr>
              <w:rPr>
                <w:color w:val="EEECE1" w:themeColor="background2"/>
                <w:lang w:val="en-GB"/>
              </w:rPr>
            </w:pPr>
          </w:p>
        </w:tc>
        <w:tc>
          <w:tcPr>
            <w:tcW w:w="697" w:type="dxa"/>
            <w:tcBorders>
              <w:top w:val="single" w:sz="6" w:space="0" w:color="auto"/>
              <w:left w:val="single" w:sz="6" w:space="0" w:color="auto"/>
              <w:bottom w:val="single" w:sz="6" w:space="0" w:color="auto"/>
              <w:right w:val="single" w:sz="6" w:space="0" w:color="auto"/>
            </w:tcBorders>
          </w:tcPr>
          <w:p w14:paraId="46202F79" w14:textId="49D50225" w:rsidR="0099703F" w:rsidRPr="005048AC" w:rsidRDefault="0099703F" w:rsidP="00D31A91">
            <w:pPr>
              <w:rPr>
                <w:color w:val="EEECE1" w:themeColor="background2"/>
                <w:lang w:val="en-GB"/>
              </w:rPr>
            </w:pPr>
          </w:p>
        </w:tc>
      </w:tr>
      <w:tr w:rsidR="0099703F" w14:paraId="7F54DA18" w14:textId="44A020D1" w:rsidTr="00D31A91">
        <w:trPr>
          <w:jc w:val="center"/>
        </w:trPr>
        <w:tc>
          <w:tcPr>
            <w:tcW w:w="454" w:type="dxa"/>
            <w:tcBorders>
              <w:top w:val="single" w:sz="6" w:space="0" w:color="auto"/>
              <w:left w:val="double" w:sz="4" w:space="0" w:color="auto"/>
              <w:bottom w:val="single" w:sz="6" w:space="0" w:color="auto"/>
            </w:tcBorders>
            <w:vAlign w:val="center"/>
          </w:tcPr>
          <w:p w14:paraId="733EA76A" w14:textId="64B93C1C" w:rsidR="0099703F" w:rsidRDefault="0099703F" w:rsidP="00D31A91">
            <w:pPr>
              <w:jc w:val="center"/>
              <w:rPr>
                <w:lang w:val="en-GB"/>
              </w:rPr>
            </w:pPr>
          </w:p>
        </w:tc>
        <w:tc>
          <w:tcPr>
            <w:tcW w:w="3686" w:type="dxa"/>
            <w:tcBorders>
              <w:top w:val="single" w:sz="6" w:space="0" w:color="auto"/>
              <w:left w:val="single" w:sz="6" w:space="0" w:color="auto"/>
              <w:bottom w:val="single" w:sz="6" w:space="0" w:color="auto"/>
            </w:tcBorders>
          </w:tcPr>
          <w:p w14:paraId="45A98385" w14:textId="3143F41C"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13276275" w14:textId="16F8AC44"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68F8CD83" w14:textId="5CF57B3A"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2BF0FE79" w14:textId="508547B2"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575F204D" w14:textId="241C5986"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77671A96" w14:textId="6EA325B2" w:rsidR="0099703F" w:rsidRPr="005048AC" w:rsidRDefault="0099703F" w:rsidP="00D31A91">
            <w:pPr>
              <w:rPr>
                <w:color w:val="EEECE1" w:themeColor="background2"/>
                <w:lang w:val="en-GB"/>
              </w:rPr>
            </w:pPr>
          </w:p>
        </w:tc>
        <w:tc>
          <w:tcPr>
            <w:tcW w:w="697" w:type="dxa"/>
            <w:tcBorders>
              <w:top w:val="single" w:sz="6" w:space="0" w:color="auto"/>
              <w:left w:val="single" w:sz="6" w:space="0" w:color="auto"/>
              <w:bottom w:val="single" w:sz="6" w:space="0" w:color="auto"/>
              <w:right w:val="single" w:sz="6" w:space="0" w:color="auto"/>
            </w:tcBorders>
          </w:tcPr>
          <w:p w14:paraId="4973ECEB" w14:textId="03EA0A77" w:rsidR="0099703F" w:rsidRPr="005048AC" w:rsidRDefault="0099703F" w:rsidP="00D31A91">
            <w:pPr>
              <w:rPr>
                <w:color w:val="EEECE1" w:themeColor="background2"/>
                <w:lang w:val="en-GB"/>
              </w:rPr>
            </w:pPr>
          </w:p>
        </w:tc>
      </w:tr>
      <w:tr w:rsidR="0099703F" w14:paraId="2A53C28E" w14:textId="6D03CFB3" w:rsidTr="00D31A91">
        <w:trPr>
          <w:jc w:val="center"/>
        </w:trPr>
        <w:tc>
          <w:tcPr>
            <w:tcW w:w="454" w:type="dxa"/>
            <w:tcBorders>
              <w:top w:val="single" w:sz="6" w:space="0" w:color="auto"/>
              <w:left w:val="double" w:sz="4" w:space="0" w:color="auto"/>
              <w:bottom w:val="single" w:sz="6" w:space="0" w:color="auto"/>
            </w:tcBorders>
            <w:vAlign w:val="center"/>
          </w:tcPr>
          <w:p w14:paraId="753FCC0B" w14:textId="4E17C47F" w:rsidR="0099703F" w:rsidRDefault="0099703F" w:rsidP="00D31A91">
            <w:pPr>
              <w:jc w:val="center"/>
              <w:rPr>
                <w:lang w:val="en-GB"/>
              </w:rPr>
            </w:pPr>
          </w:p>
        </w:tc>
        <w:tc>
          <w:tcPr>
            <w:tcW w:w="3686" w:type="dxa"/>
            <w:tcBorders>
              <w:top w:val="single" w:sz="6" w:space="0" w:color="auto"/>
              <w:left w:val="single" w:sz="6" w:space="0" w:color="auto"/>
              <w:bottom w:val="single" w:sz="6" w:space="0" w:color="auto"/>
            </w:tcBorders>
          </w:tcPr>
          <w:p w14:paraId="2B83AF9E" w14:textId="00DA1C6C"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75F51058" w14:textId="4A811E5F"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5580F8E7" w14:textId="5676F2C3"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4FD9965A" w14:textId="2C4BF663"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6969CBC4" w14:textId="7937FBBE"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1ABB0C93" w14:textId="73C1A8AC" w:rsidR="0099703F" w:rsidRPr="005048AC" w:rsidRDefault="0099703F" w:rsidP="00D31A91">
            <w:pPr>
              <w:rPr>
                <w:color w:val="EEECE1" w:themeColor="background2"/>
                <w:lang w:val="en-GB"/>
              </w:rPr>
            </w:pPr>
          </w:p>
        </w:tc>
        <w:tc>
          <w:tcPr>
            <w:tcW w:w="697" w:type="dxa"/>
            <w:tcBorders>
              <w:top w:val="single" w:sz="6" w:space="0" w:color="auto"/>
              <w:left w:val="single" w:sz="6" w:space="0" w:color="auto"/>
              <w:bottom w:val="single" w:sz="6" w:space="0" w:color="auto"/>
              <w:right w:val="single" w:sz="6" w:space="0" w:color="auto"/>
            </w:tcBorders>
          </w:tcPr>
          <w:p w14:paraId="14DE2C3C" w14:textId="6770CA0A" w:rsidR="0099703F" w:rsidRPr="005048AC" w:rsidRDefault="0099703F" w:rsidP="00D31A91">
            <w:pPr>
              <w:rPr>
                <w:color w:val="EEECE1" w:themeColor="background2"/>
                <w:lang w:val="en-GB"/>
              </w:rPr>
            </w:pPr>
          </w:p>
        </w:tc>
      </w:tr>
      <w:tr w:rsidR="0099703F" w14:paraId="4C3456DF" w14:textId="0C0B1EDD" w:rsidTr="00D31A91">
        <w:trPr>
          <w:jc w:val="center"/>
        </w:trPr>
        <w:tc>
          <w:tcPr>
            <w:tcW w:w="454" w:type="dxa"/>
            <w:tcBorders>
              <w:top w:val="single" w:sz="6" w:space="0" w:color="auto"/>
              <w:left w:val="double" w:sz="4" w:space="0" w:color="auto"/>
              <w:bottom w:val="single" w:sz="6" w:space="0" w:color="auto"/>
            </w:tcBorders>
            <w:vAlign w:val="center"/>
          </w:tcPr>
          <w:p w14:paraId="6A5B835F" w14:textId="4643FFB6" w:rsidR="0099703F" w:rsidRDefault="0099703F" w:rsidP="00D31A91">
            <w:pPr>
              <w:jc w:val="center"/>
              <w:rPr>
                <w:lang w:val="en-GB"/>
              </w:rPr>
            </w:pPr>
          </w:p>
        </w:tc>
        <w:tc>
          <w:tcPr>
            <w:tcW w:w="3686" w:type="dxa"/>
            <w:tcBorders>
              <w:top w:val="single" w:sz="6" w:space="0" w:color="auto"/>
              <w:left w:val="single" w:sz="6" w:space="0" w:color="auto"/>
              <w:bottom w:val="single" w:sz="6" w:space="0" w:color="auto"/>
            </w:tcBorders>
          </w:tcPr>
          <w:p w14:paraId="53CBBFC8" w14:textId="39B5C25C"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4A89478D" w14:textId="0CEE03B7"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0F8ADBA5" w14:textId="2211311D"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5D19003D" w14:textId="0895F0C4"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232AFFF3" w14:textId="7B4250C3"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43A9D44F" w14:textId="3A214692" w:rsidR="0099703F" w:rsidRPr="005048AC" w:rsidRDefault="0099703F" w:rsidP="00D31A91">
            <w:pPr>
              <w:rPr>
                <w:color w:val="EEECE1" w:themeColor="background2"/>
                <w:lang w:val="en-GB"/>
              </w:rPr>
            </w:pPr>
          </w:p>
        </w:tc>
        <w:tc>
          <w:tcPr>
            <w:tcW w:w="697" w:type="dxa"/>
            <w:tcBorders>
              <w:top w:val="single" w:sz="6" w:space="0" w:color="auto"/>
              <w:left w:val="single" w:sz="6" w:space="0" w:color="auto"/>
              <w:bottom w:val="single" w:sz="6" w:space="0" w:color="auto"/>
              <w:right w:val="single" w:sz="6" w:space="0" w:color="auto"/>
            </w:tcBorders>
          </w:tcPr>
          <w:p w14:paraId="6542BC07" w14:textId="299D2116" w:rsidR="0099703F" w:rsidRPr="005048AC" w:rsidRDefault="0099703F" w:rsidP="00D31A91">
            <w:pPr>
              <w:rPr>
                <w:color w:val="EEECE1" w:themeColor="background2"/>
                <w:lang w:val="en-GB"/>
              </w:rPr>
            </w:pPr>
          </w:p>
        </w:tc>
      </w:tr>
      <w:tr w:rsidR="0099703F" w14:paraId="2D643454" w14:textId="4BA2797C" w:rsidTr="00D31A91">
        <w:trPr>
          <w:jc w:val="center"/>
        </w:trPr>
        <w:tc>
          <w:tcPr>
            <w:tcW w:w="454" w:type="dxa"/>
            <w:tcBorders>
              <w:top w:val="single" w:sz="6" w:space="0" w:color="auto"/>
              <w:left w:val="double" w:sz="4" w:space="0" w:color="auto"/>
              <w:bottom w:val="single" w:sz="6" w:space="0" w:color="auto"/>
            </w:tcBorders>
            <w:vAlign w:val="center"/>
          </w:tcPr>
          <w:p w14:paraId="0EF58C4C" w14:textId="21ABBDE8" w:rsidR="0099703F" w:rsidRDefault="0099703F" w:rsidP="00D31A91">
            <w:pPr>
              <w:jc w:val="center"/>
              <w:rPr>
                <w:lang w:val="en-GB"/>
              </w:rPr>
            </w:pPr>
          </w:p>
        </w:tc>
        <w:tc>
          <w:tcPr>
            <w:tcW w:w="3686" w:type="dxa"/>
            <w:tcBorders>
              <w:top w:val="single" w:sz="6" w:space="0" w:color="auto"/>
              <w:left w:val="single" w:sz="6" w:space="0" w:color="auto"/>
              <w:bottom w:val="single" w:sz="6" w:space="0" w:color="auto"/>
            </w:tcBorders>
          </w:tcPr>
          <w:p w14:paraId="7D13E692" w14:textId="54A13AE8"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7F815A42" w14:textId="485DB703"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2070937C" w14:textId="4E42DB09"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19D6B91E" w14:textId="75D9C627"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5D8868CC" w14:textId="3E93B6DC"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55293D17" w14:textId="43DAF6F4" w:rsidR="0099703F" w:rsidRPr="005048AC" w:rsidRDefault="0099703F" w:rsidP="00D31A91">
            <w:pPr>
              <w:rPr>
                <w:color w:val="EEECE1" w:themeColor="background2"/>
                <w:lang w:val="en-GB"/>
              </w:rPr>
            </w:pPr>
          </w:p>
        </w:tc>
        <w:tc>
          <w:tcPr>
            <w:tcW w:w="697" w:type="dxa"/>
            <w:tcBorders>
              <w:top w:val="single" w:sz="6" w:space="0" w:color="auto"/>
              <w:left w:val="single" w:sz="6" w:space="0" w:color="auto"/>
              <w:bottom w:val="single" w:sz="6" w:space="0" w:color="auto"/>
              <w:right w:val="single" w:sz="6" w:space="0" w:color="auto"/>
            </w:tcBorders>
          </w:tcPr>
          <w:p w14:paraId="2A19732C" w14:textId="4240D119" w:rsidR="0099703F" w:rsidRPr="005048AC" w:rsidRDefault="0099703F" w:rsidP="00D31A91">
            <w:pPr>
              <w:rPr>
                <w:color w:val="EEECE1" w:themeColor="background2"/>
                <w:lang w:val="en-GB"/>
              </w:rPr>
            </w:pPr>
          </w:p>
        </w:tc>
      </w:tr>
      <w:tr w:rsidR="0099703F" w14:paraId="77AD2F54" w14:textId="19A101BC" w:rsidTr="00D31A91">
        <w:trPr>
          <w:jc w:val="center"/>
        </w:trPr>
        <w:tc>
          <w:tcPr>
            <w:tcW w:w="454" w:type="dxa"/>
            <w:tcBorders>
              <w:top w:val="single" w:sz="6" w:space="0" w:color="auto"/>
              <w:left w:val="double" w:sz="4" w:space="0" w:color="auto"/>
              <w:bottom w:val="single" w:sz="6" w:space="0" w:color="auto"/>
            </w:tcBorders>
            <w:vAlign w:val="center"/>
          </w:tcPr>
          <w:p w14:paraId="78385015" w14:textId="331B55E0" w:rsidR="0099703F" w:rsidRDefault="0099703F" w:rsidP="00D31A91">
            <w:pPr>
              <w:jc w:val="center"/>
              <w:rPr>
                <w:lang w:val="en-GB"/>
              </w:rPr>
            </w:pPr>
          </w:p>
        </w:tc>
        <w:tc>
          <w:tcPr>
            <w:tcW w:w="3686" w:type="dxa"/>
            <w:tcBorders>
              <w:top w:val="single" w:sz="6" w:space="0" w:color="auto"/>
              <w:left w:val="single" w:sz="6" w:space="0" w:color="auto"/>
              <w:bottom w:val="single" w:sz="6" w:space="0" w:color="auto"/>
            </w:tcBorders>
          </w:tcPr>
          <w:p w14:paraId="2365201B" w14:textId="3ABA4552"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798D63A1" w14:textId="1702378E"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4033FDB1" w14:textId="4B19F11E"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25983FDA" w14:textId="3D43DE05"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5CD64BC9" w14:textId="6FA942A6"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242643B3" w14:textId="4B6EDC88" w:rsidR="0099703F" w:rsidRPr="005048AC" w:rsidRDefault="0099703F" w:rsidP="00D31A91">
            <w:pPr>
              <w:rPr>
                <w:color w:val="EEECE1" w:themeColor="background2"/>
                <w:lang w:val="en-GB"/>
              </w:rPr>
            </w:pPr>
          </w:p>
        </w:tc>
        <w:tc>
          <w:tcPr>
            <w:tcW w:w="697" w:type="dxa"/>
            <w:tcBorders>
              <w:top w:val="single" w:sz="6" w:space="0" w:color="auto"/>
              <w:left w:val="single" w:sz="6" w:space="0" w:color="auto"/>
              <w:bottom w:val="single" w:sz="6" w:space="0" w:color="auto"/>
              <w:right w:val="single" w:sz="6" w:space="0" w:color="auto"/>
            </w:tcBorders>
          </w:tcPr>
          <w:p w14:paraId="6AFFF028" w14:textId="770F1B8E" w:rsidR="0099703F" w:rsidRPr="005048AC" w:rsidRDefault="0099703F" w:rsidP="00D31A91">
            <w:pPr>
              <w:rPr>
                <w:color w:val="EEECE1" w:themeColor="background2"/>
                <w:lang w:val="en-GB"/>
              </w:rPr>
            </w:pPr>
          </w:p>
        </w:tc>
      </w:tr>
      <w:tr w:rsidR="0099703F" w14:paraId="5ECCBCFF" w14:textId="37F2BF51" w:rsidTr="00D31A91">
        <w:trPr>
          <w:jc w:val="center"/>
        </w:trPr>
        <w:tc>
          <w:tcPr>
            <w:tcW w:w="454" w:type="dxa"/>
            <w:tcBorders>
              <w:top w:val="single" w:sz="6" w:space="0" w:color="auto"/>
              <w:left w:val="double" w:sz="4" w:space="0" w:color="auto"/>
              <w:bottom w:val="single" w:sz="6" w:space="0" w:color="auto"/>
            </w:tcBorders>
            <w:vAlign w:val="center"/>
          </w:tcPr>
          <w:p w14:paraId="49FDB302" w14:textId="50CC598B" w:rsidR="0099703F" w:rsidRDefault="0099703F" w:rsidP="00D31A91">
            <w:pPr>
              <w:jc w:val="center"/>
              <w:rPr>
                <w:lang w:val="en-GB"/>
              </w:rPr>
            </w:pPr>
          </w:p>
        </w:tc>
        <w:tc>
          <w:tcPr>
            <w:tcW w:w="3686" w:type="dxa"/>
            <w:tcBorders>
              <w:top w:val="single" w:sz="6" w:space="0" w:color="auto"/>
              <w:left w:val="single" w:sz="6" w:space="0" w:color="auto"/>
              <w:bottom w:val="single" w:sz="6" w:space="0" w:color="auto"/>
            </w:tcBorders>
          </w:tcPr>
          <w:p w14:paraId="24C9398E" w14:textId="4A9417F1"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56B1D0A8" w14:textId="2E67485A"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7E9E8F39" w14:textId="4B4F6954"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23E987E0" w14:textId="4088A40A"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510E741E" w14:textId="5509FC62"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32897146" w14:textId="7B2412E4" w:rsidR="0099703F" w:rsidRPr="005048AC" w:rsidRDefault="0099703F" w:rsidP="00D31A91">
            <w:pPr>
              <w:rPr>
                <w:color w:val="EEECE1" w:themeColor="background2"/>
                <w:lang w:val="en-GB"/>
              </w:rPr>
            </w:pPr>
          </w:p>
        </w:tc>
        <w:tc>
          <w:tcPr>
            <w:tcW w:w="697" w:type="dxa"/>
            <w:tcBorders>
              <w:top w:val="single" w:sz="6" w:space="0" w:color="auto"/>
              <w:left w:val="single" w:sz="6" w:space="0" w:color="auto"/>
              <w:bottom w:val="single" w:sz="6" w:space="0" w:color="auto"/>
              <w:right w:val="single" w:sz="6" w:space="0" w:color="auto"/>
            </w:tcBorders>
          </w:tcPr>
          <w:p w14:paraId="5DCB641E" w14:textId="31F5A61F" w:rsidR="0099703F" w:rsidRPr="005048AC" w:rsidRDefault="0099703F" w:rsidP="00D31A91">
            <w:pPr>
              <w:rPr>
                <w:color w:val="EEECE1" w:themeColor="background2"/>
                <w:lang w:val="en-GB"/>
              </w:rPr>
            </w:pPr>
          </w:p>
        </w:tc>
      </w:tr>
      <w:tr w:rsidR="0099703F" w14:paraId="315DFB57" w14:textId="4C2BB30D" w:rsidTr="00D31A91">
        <w:trPr>
          <w:jc w:val="center"/>
        </w:trPr>
        <w:tc>
          <w:tcPr>
            <w:tcW w:w="454" w:type="dxa"/>
            <w:tcBorders>
              <w:top w:val="single" w:sz="6" w:space="0" w:color="auto"/>
              <w:left w:val="double" w:sz="4" w:space="0" w:color="auto"/>
              <w:bottom w:val="single" w:sz="6" w:space="0" w:color="auto"/>
            </w:tcBorders>
            <w:vAlign w:val="center"/>
          </w:tcPr>
          <w:p w14:paraId="6F7B6444" w14:textId="76A247E9" w:rsidR="0099703F" w:rsidRDefault="0099703F" w:rsidP="00D31A91">
            <w:pPr>
              <w:jc w:val="center"/>
              <w:rPr>
                <w:lang w:val="en-GB"/>
              </w:rPr>
            </w:pPr>
          </w:p>
        </w:tc>
        <w:tc>
          <w:tcPr>
            <w:tcW w:w="3686" w:type="dxa"/>
            <w:tcBorders>
              <w:top w:val="single" w:sz="6" w:space="0" w:color="auto"/>
              <w:left w:val="single" w:sz="6" w:space="0" w:color="auto"/>
              <w:bottom w:val="single" w:sz="6" w:space="0" w:color="auto"/>
            </w:tcBorders>
          </w:tcPr>
          <w:p w14:paraId="6BC2788A" w14:textId="4AADAC68"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1E973F72" w14:textId="03BBE7E1"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2B69AEE3" w14:textId="5ABB4AE6"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10671655" w14:textId="5E35412E"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5DD06284" w14:textId="3C126391"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1E603F2B" w14:textId="2882940F" w:rsidR="0099703F" w:rsidRPr="005048AC" w:rsidRDefault="0099703F" w:rsidP="00D31A91">
            <w:pPr>
              <w:rPr>
                <w:color w:val="EEECE1" w:themeColor="background2"/>
                <w:lang w:val="en-GB"/>
              </w:rPr>
            </w:pPr>
          </w:p>
        </w:tc>
        <w:tc>
          <w:tcPr>
            <w:tcW w:w="697" w:type="dxa"/>
            <w:tcBorders>
              <w:top w:val="single" w:sz="6" w:space="0" w:color="auto"/>
              <w:left w:val="single" w:sz="6" w:space="0" w:color="auto"/>
              <w:bottom w:val="single" w:sz="6" w:space="0" w:color="auto"/>
              <w:right w:val="single" w:sz="6" w:space="0" w:color="auto"/>
            </w:tcBorders>
          </w:tcPr>
          <w:p w14:paraId="6D640699" w14:textId="3476C9E2" w:rsidR="0099703F" w:rsidRPr="005048AC" w:rsidRDefault="0099703F" w:rsidP="00D31A91">
            <w:pPr>
              <w:rPr>
                <w:color w:val="EEECE1" w:themeColor="background2"/>
                <w:lang w:val="en-GB"/>
              </w:rPr>
            </w:pPr>
          </w:p>
        </w:tc>
      </w:tr>
      <w:tr w:rsidR="0099703F" w14:paraId="00573E8F" w14:textId="566E3FAC" w:rsidTr="00D31A91">
        <w:trPr>
          <w:jc w:val="center"/>
        </w:trPr>
        <w:tc>
          <w:tcPr>
            <w:tcW w:w="454" w:type="dxa"/>
            <w:tcBorders>
              <w:top w:val="single" w:sz="6" w:space="0" w:color="auto"/>
              <w:left w:val="double" w:sz="4" w:space="0" w:color="auto"/>
              <w:bottom w:val="single" w:sz="6" w:space="0" w:color="auto"/>
            </w:tcBorders>
            <w:vAlign w:val="center"/>
          </w:tcPr>
          <w:p w14:paraId="7D8017D6" w14:textId="4380CC4B" w:rsidR="0099703F" w:rsidRDefault="0099703F" w:rsidP="00D31A91">
            <w:pPr>
              <w:jc w:val="center"/>
              <w:rPr>
                <w:lang w:val="en-GB"/>
              </w:rPr>
            </w:pPr>
          </w:p>
        </w:tc>
        <w:tc>
          <w:tcPr>
            <w:tcW w:w="3686" w:type="dxa"/>
            <w:tcBorders>
              <w:top w:val="single" w:sz="6" w:space="0" w:color="auto"/>
              <w:left w:val="single" w:sz="6" w:space="0" w:color="auto"/>
              <w:bottom w:val="single" w:sz="6" w:space="0" w:color="auto"/>
            </w:tcBorders>
          </w:tcPr>
          <w:p w14:paraId="361F67C6" w14:textId="3F2A3988"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6DDCFAA8" w14:textId="51EDD98B"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5188F62B" w14:textId="2CBF79BF"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0E58A245" w14:textId="48AE5C78"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7955F1F3" w14:textId="641E3764"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71300304" w14:textId="763FE253" w:rsidR="0099703F" w:rsidRPr="005048AC" w:rsidRDefault="0099703F" w:rsidP="00D31A91">
            <w:pPr>
              <w:rPr>
                <w:color w:val="EEECE1" w:themeColor="background2"/>
                <w:lang w:val="en-GB"/>
              </w:rPr>
            </w:pPr>
          </w:p>
        </w:tc>
        <w:tc>
          <w:tcPr>
            <w:tcW w:w="697" w:type="dxa"/>
            <w:tcBorders>
              <w:top w:val="single" w:sz="6" w:space="0" w:color="auto"/>
              <w:left w:val="single" w:sz="6" w:space="0" w:color="auto"/>
              <w:bottom w:val="single" w:sz="6" w:space="0" w:color="auto"/>
              <w:right w:val="single" w:sz="6" w:space="0" w:color="auto"/>
            </w:tcBorders>
          </w:tcPr>
          <w:p w14:paraId="59F0A783" w14:textId="0BDA72AE" w:rsidR="0099703F" w:rsidRPr="005048AC" w:rsidRDefault="0099703F" w:rsidP="00D31A91">
            <w:pPr>
              <w:rPr>
                <w:color w:val="EEECE1" w:themeColor="background2"/>
                <w:lang w:val="en-GB"/>
              </w:rPr>
            </w:pPr>
          </w:p>
        </w:tc>
      </w:tr>
      <w:tr w:rsidR="0099703F" w14:paraId="0B430927" w14:textId="1E1C59B3" w:rsidTr="00D31A91">
        <w:trPr>
          <w:jc w:val="center"/>
        </w:trPr>
        <w:tc>
          <w:tcPr>
            <w:tcW w:w="454" w:type="dxa"/>
            <w:tcBorders>
              <w:top w:val="single" w:sz="6" w:space="0" w:color="auto"/>
              <w:left w:val="double" w:sz="4" w:space="0" w:color="auto"/>
              <w:bottom w:val="single" w:sz="6" w:space="0" w:color="auto"/>
            </w:tcBorders>
            <w:vAlign w:val="center"/>
          </w:tcPr>
          <w:p w14:paraId="2E07B1FE" w14:textId="5E8D87BE" w:rsidR="0099703F" w:rsidRDefault="0099703F" w:rsidP="00D31A91">
            <w:pPr>
              <w:jc w:val="center"/>
              <w:rPr>
                <w:lang w:val="en-GB"/>
              </w:rPr>
            </w:pPr>
          </w:p>
        </w:tc>
        <w:tc>
          <w:tcPr>
            <w:tcW w:w="3686" w:type="dxa"/>
            <w:tcBorders>
              <w:top w:val="single" w:sz="6" w:space="0" w:color="auto"/>
              <w:left w:val="single" w:sz="6" w:space="0" w:color="auto"/>
              <w:bottom w:val="single" w:sz="6" w:space="0" w:color="auto"/>
            </w:tcBorders>
          </w:tcPr>
          <w:p w14:paraId="78442008" w14:textId="769D7131"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688DDB6C" w14:textId="110C5798"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2527BCA4" w14:textId="21892030"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007CA378" w14:textId="24A48D3B"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4897D56F" w14:textId="57CAE853"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03E3EEED" w14:textId="1E3F9477" w:rsidR="0099703F" w:rsidRPr="005048AC" w:rsidRDefault="0099703F" w:rsidP="00D31A91">
            <w:pPr>
              <w:rPr>
                <w:color w:val="EEECE1" w:themeColor="background2"/>
                <w:lang w:val="en-GB"/>
              </w:rPr>
            </w:pPr>
          </w:p>
        </w:tc>
        <w:tc>
          <w:tcPr>
            <w:tcW w:w="697" w:type="dxa"/>
            <w:tcBorders>
              <w:top w:val="single" w:sz="6" w:space="0" w:color="auto"/>
              <w:left w:val="single" w:sz="6" w:space="0" w:color="auto"/>
              <w:bottom w:val="single" w:sz="6" w:space="0" w:color="auto"/>
              <w:right w:val="single" w:sz="6" w:space="0" w:color="auto"/>
            </w:tcBorders>
          </w:tcPr>
          <w:p w14:paraId="5A51B2BE" w14:textId="082F6AAE" w:rsidR="0099703F" w:rsidRPr="005048AC" w:rsidRDefault="0099703F" w:rsidP="00D31A91">
            <w:pPr>
              <w:rPr>
                <w:color w:val="EEECE1" w:themeColor="background2"/>
                <w:lang w:val="en-GB"/>
              </w:rPr>
            </w:pPr>
          </w:p>
        </w:tc>
      </w:tr>
      <w:tr w:rsidR="0099703F" w14:paraId="2505028E" w14:textId="4C8CA288" w:rsidTr="00D31A91">
        <w:trPr>
          <w:jc w:val="center"/>
        </w:trPr>
        <w:tc>
          <w:tcPr>
            <w:tcW w:w="454" w:type="dxa"/>
            <w:tcBorders>
              <w:top w:val="single" w:sz="6" w:space="0" w:color="auto"/>
              <w:left w:val="double" w:sz="4" w:space="0" w:color="auto"/>
              <w:bottom w:val="single" w:sz="6" w:space="0" w:color="auto"/>
            </w:tcBorders>
            <w:vAlign w:val="center"/>
          </w:tcPr>
          <w:p w14:paraId="25C2E6C0" w14:textId="40A9DC41" w:rsidR="0099703F" w:rsidRDefault="0099703F" w:rsidP="00D31A91">
            <w:pPr>
              <w:ind w:left="-25"/>
              <w:jc w:val="center"/>
              <w:rPr>
                <w:lang w:val="en-GB"/>
              </w:rPr>
            </w:pPr>
          </w:p>
        </w:tc>
        <w:tc>
          <w:tcPr>
            <w:tcW w:w="3686" w:type="dxa"/>
            <w:tcBorders>
              <w:top w:val="single" w:sz="6" w:space="0" w:color="auto"/>
              <w:left w:val="single" w:sz="6" w:space="0" w:color="auto"/>
              <w:bottom w:val="single" w:sz="6" w:space="0" w:color="auto"/>
            </w:tcBorders>
          </w:tcPr>
          <w:p w14:paraId="411B1576" w14:textId="4F73743E" w:rsidR="0099703F" w:rsidRDefault="0099703F" w:rsidP="00D31A91">
            <w:pPr>
              <w:ind w:left="-25"/>
              <w:rPr>
                <w:lang w:val="en-GB"/>
              </w:rPr>
            </w:pPr>
          </w:p>
        </w:tc>
        <w:tc>
          <w:tcPr>
            <w:tcW w:w="680" w:type="dxa"/>
            <w:tcBorders>
              <w:top w:val="single" w:sz="6" w:space="0" w:color="auto"/>
              <w:left w:val="single" w:sz="6" w:space="0" w:color="auto"/>
              <w:bottom w:val="single" w:sz="6" w:space="0" w:color="auto"/>
              <w:right w:val="single" w:sz="6" w:space="0" w:color="auto"/>
            </w:tcBorders>
          </w:tcPr>
          <w:p w14:paraId="4713352C" w14:textId="1B3F4511"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46EBA2A4" w14:textId="65496F25"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58CB3642" w14:textId="4D39D3B4"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06ED632A" w14:textId="3E7B847F" w:rsidR="0099703F" w:rsidRDefault="0099703F" w:rsidP="00D31A91">
            <w:pPr>
              <w:rPr>
                <w:lang w:val="en-GB"/>
              </w:rPr>
            </w:pPr>
          </w:p>
        </w:tc>
        <w:tc>
          <w:tcPr>
            <w:tcW w:w="680" w:type="dxa"/>
            <w:tcBorders>
              <w:top w:val="single" w:sz="6" w:space="0" w:color="auto"/>
              <w:left w:val="single" w:sz="6" w:space="0" w:color="auto"/>
              <w:bottom w:val="single" w:sz="6" w:space="0" w:color="auto"/>
              <w:right w:val="single" w:sz="6" w:space="0" w:color="auto"/>
            </w:tcBorders>
          </w:tcPr>
          <w:p w14:paraId="5C01E5EC" w14:textId="2396C964" w:rsidR="0099703F" w:rsidRPr="005048AC" w:rsidRDefault="0099703F" w:rsidP="00D31A91">
            <w:pPr>
              <w:rPr>
                <w:color w:val="EEECE1" w:themeColor="background2"/>
                <w:lang w:val="en-GB"/>
              </w:rPr>
            </w:pPr>
          </w:p>
        </w:tc>
        <w:tc>
          <w:tcPr>
            <w:tcW w:w="697" w:type="dxa"/>
            <w:tcBorders>
              <w:top w:val="single" w:sz="6" w:space="0" w:color="auto"/>
              <w:left w:val="single" w:sz="6" w:space="0" w:color="auto"/>
              <w:bottom w:val="single" w:sz="6" w:space="0" w:color="auto"/>
              <w:right w:val="single" w:sz="6" w:space="0" w:color="auto"/>
            </w:tcBorders>
          </w:tcPr>
          <w:p w14:paraId="4FDE7A41" w14:textId="6AB8BF37" w:rsidR="0099703F" w:rsidRPr="005048AC" w:rsidRDefault="0099703F" w:rsidP="00D31A91">
            <w:pPr>
              <w:rPr>
                <w:color w:val="EEECE1" w:themeColor="background2"/>
                <w:lang w:val="en-GB"/>
              </w:rPr>
            </w:pPr>
          </w:p>
        </w:tc>
      </w:tr>
      <w:tr w:rsidR="0099703F" w14:paraId="0BBDC5BB" w14:textId="61D7288D" w:rsidTr="00D31A91">
        <w:trPr>
          <w:jc w:val="center"/>
        </w:trPr>
        <w:tc>
          <w:tcPr>
            <w:tcW w:w="454" w:type="dxa"/>
            <w:tcBorders>
              <w:top w:val="single" w:sz="6" w:space="0" w:color="auto"/>
              <w:left w:val="double" w:sz="4" w:space="0" w:color="auto"/>
              <w:bottom w:val="double" w:sz="4" w:space="0" w:color="auto"/>
            </w:tcBorders>
            <w:vAlign w:val="center"/>
          </w:tcPr>
          <w:p w14:paraId="4C3FCD7D" w14:textId="4A44176B" w:rsidR="0099703F" w:rsidRDefault="0099703F" w:rsidP="00D31A91">
            <w:pPr>
              <w:ind w:left="-25"/>
              <w:jc w:val="center"/>
              <w:rPr>
                <w:lang w:val="en-GB"/>
              </w:rPr>
            </w:pPr>
            <w:r>
              <w:rPr>
                <w:lang w:val="en-GB"/>
              </w:rPr>
              <w:t>n</w:t>
            </w:r>
          </w:p>
        </w:tc>
        <w:tc>
          <w:tcPr>
            <w:tcW w:w="3686" w:type="dxa"/>
            <w:tcBorders>
              <w:top w:val="single" w:sz="6" w:space="0" w:color="auto"/>
              <w:left w:val="single" w:sz="6" w:space="0" w:color="auto"/>
              <w:bottom w:val="double" w:sz="4" w:space="0" w:color="auto"/>
            </w:tcBorders>
          </w:tcPr>
          <w:p w14:paraId="69848F93" w14:textId="77777777" w:rsidR="0099703F" w:rsidRDefault="005048AC" w:rsidP="00D31A91">
            <w:pPr>
              <w:ind w:left="-25"/>
              <w:rPr>
                <w:lang w:val="en-GB"/>
              </w:rPr>
            </w:pPr>
            <w:r>
              <w:rPr>
                <w:lang w:val="en-GB"/>
              </w:rPr>
              <w:t>Evaluation, Final Progress Report</w:t>
            </w:r>
          </w:p>
          <w:p w14:paraId="46BB0E53" w14:textId="617FFFA1" w:rsidR="005048AC" w:rsidRPr="005048AC" w:rsidRDefault="005048AC" w:rsidP="00D31A91">
            <w:pPr>
              <w:ind w:left="-25"/>
              <w:rPr>
                <w:i/>
                <w:lang w:val="en-GB"/>
              </w:rPr>
            </w:pPr>
            <w:r>
              <w:rPr>
                <w:i/>
                <w:lang w:val="en-GB"/>
              </w:rPr>
              <w:t>[the last two months shall be blocked exclusively for the evaluation and final reporting. ]</w:t>
            </w:r>
          </w:p>
        </w:tc>
        <w:tc>
          <w:tcPr>
            <w:tcW w:w="680" w:type="dxa"/>
            <w:tcBorders>
              <w:top w:val="single" w:sz="6" w:space="0" w:color="auto"/>
              <w:left w:val="single" w:sz="6" w:space="0" w:color="auto"/>
              <w:bottom w:val="double" w:sz="4" w:space="0" w:color="auto"/>
              <w:right w:val="single" w:sz="6" w:space="0" w:color="auto"/>
            </w:tcBorders>
          </w:tcPr>
          <w:p w14:paraId="11215ECC" w14:textId="7BF3BD2A" w:rsidR="0099703F" w:rsidRDefault="0099703F" w:rsidP="00D31A91">
            <w:pPr>
              <w:rPr>
                <w:lang w:val="en-GB"/>
              </w:rPr>
            </w:pPr>
          </w:p>
        </w:tc>
        <w:tc>
          <w:tcPr>
            <w:tcW w:w="680" w:type="dxa"/>
            <w:tcBorders>
              <w:top w:val="single" w:sz="6" w:space="0" w:color="auto"/>
              <w:left w:val="single" w:sz="6" w:space="0" w:color="auto"/>
              <w:bottom w:val="double" w:sz="4" w:space="0" w:color="auto"/>
              <w:right w:val="single" w:sz="6" w:space="0" w:color="auto"/>
            </w:tcBorders>
          </w:tcPr>
          <w:p w14:paraId="483E6704" w14:textId="50ACF3B6" w:rsidR="0099703F" w:rsidRDefault="0099703F" w:rsidP="00D31A91">
            <w:pPr>
              <w:rPr>
                <w:lang w:val="en-GB"/>
              </w:rPr>
            </w:pPr>
          </w:p>
        </w:tc>
        <w:tc>
          <w:tcPr>
            <w:tcW w:w="680" w:type="dxa"/>
            <w:tcBorders>
              <w:top w:val="single" w:sz="6" w:space="0" w:color="auto"/>
              <w:left w:val="single" w:sz="6" w:space="0" w:color="auto"/>
              <w:bottom w:val="double" w:sz="4" w:space="0" w:color="auto"/>
              <w:right w:val="single" w:sz="6" w:space="0" w:color="auto"/>
            </w:tcBorders>
          </w:tcPr>
          <w:p w14:paraId="1D02D30E" w14:textId="160E65E9" w:rsidR="0099703F" w:rsidRDefault="0099703F" w:rsidP="00D31A91">
            <w:pPr>
              <w:rPr>
                <w:lang w:val="en-GB"/>
              </w:rPr>
            </w:pPr>
          </w:p>
        </w:tc>
        <w:tc>
          <w:tcPr>
            <w:tcW w:w="680" w:type="dxa"/>
            <w:tcBorders>
              <w:top w:val="single" w:sz="6" w:space="0" w:color="auto"/>
              <w:left w:val="single" w:sz="6" w:space="0" w:color="auto"/>
              <w:bottom w:val="double" w:sz="4" w:space="0" w:color="auto"/>
              <w:right w:val="single" w:sz="6" w:space="0" w:color="auto"/>
            </w:tcBorders>
          </w:tcPr>
          <w:p w14:paraId="10678852" w14:textId="4168587D" w:rsidR="0099703F" w:rsidRDefault="0099703F" w:rsidP="00D31A91">
            <w:pPr>
              <w:rPr>
                <w:lang w:val="en-GB"/>
              </w:rPr>
            </w:pPr>
          </w:p>
        </w:tc>
        <w:tc>
          <w:tcPr>
            <w:tcW w:w="680" w:type="dxa"/>
            <w:tcBorders>
              <w:top w:val="single" w:sz="6" w:space="0" w:color="auto"/>
              <w:left w:val="single" w:sz="6" w:space="0" w:color="auto"/>
              <w:bottom w:val="double" w:sz="4" w:space="0" w:color="auto"/>
              <w:right w:val="single" w:sz="6" w:space="0" w:color="auto"/>
            </w:tcBorders>
          </w:tcPr>
          <w:p w14:paraId="6EE56929" w14:textId="7987CB06" w:rsidR="0099703F" w:rsidRDefault="005048AC" w:rsidP="00D31A91">
            <w:pPr>
              <w:rPr>
                <w:lang w:val="en-GB"/>
              </w:rPr>
            </w:pPr>
            <w:r>
              <w:rPr>
                <w:lang w:val="en-GB"/>
              </w:rPr>
              <w:t>X</w:t>
            </w:r>
          </w:p>
        </w:tc>
        <w:tc>
          <w:tcPr>
            <w:tcW w:w="697" w:type="dxa"/>
            <w:tcBorders>
              <w:top w:val="single" w:sz="6" w:space="0" w:color="auto"/>
              <w:left w:val="single" w:sz="6" w:space="0" w:color="auto"/>
              <w:bottom w:val="double" w:sz="4" w:space="0" w:color="auto"/>
              <w:right w:val="single" w:sz="6" w:space="0" w:color="auto"/>
            </w:tcBorders>
          </w:tcPr>
          <w:p w14:paraId="72002CA6" w14:textId="193DF90B" w:rsidR="0099703F" w:rsidRDefault="005048AC" w:rsidP="00D31A91">
            <w:pPr>
              <w:rPr>
                <w:lang w:val="en-GB"/>
              </w:rPr>
            </w:pPr>
            <w:r>
              <w:rPr>
                <w:lang w:val="en-GB"/>
              </w:rPr>
              <w:t>X</w:t>
            </w:r>
          </w:p>
        </w:tc>
      </w:tr>
    </w:tbl>
    <w:p w14:paraId="0A57604B" w14:textId="163B8922" w:rsidR="0099703F" w:rsidRDefault="0099703F" w:rsidP="0099703F">
      <w:pPr>
        <w:tabs>
          <w:tab w:val="left" w:pos="90"/>
          <w:tab w:val="left" w:pos="720"/>
          <w:tab w:val="left" w:pos="1080"/>
          <w:tab w:val="left" w:pos="1440"/>
          <w:tab w:val="left" w:pos="2160"/>
          <w:tab w:val="left" w:pos="2880"/>
        </w:tabs>
        <w:ind w:left="1080" w:hanging="990"/>
        <w:jc w:val="left"/>
        <w:rPr>
          <w:b/>
          <w:bCs/>
          <w:sz w:val="24"/>
          <w:szCs w:val="24"/>
        </w:rPr>
      </w:pPr>
    </w:p>
    <w:p w14:paraId="5515CA0D" w14:textId="77777777" w:rsidR="001B1EF9" w:rsidRDefault="001B1EF9" w:rsidP="0099703F">
      <w:pPr>
        <w:tabs>
          <w:tab w:val="left" w:pos="90"/>
          <w:tab w:val="left" w:pos="720"/>
          <w:tab w:val="left" w:pos="1080"/>
          <w:tab w:val="left" w:pos="1440"/>
          <w:tab w:val="left" w:pos="2160"/>
          <w:tab w:val="left" w:pos="2880"/>
        </w:tabs>
        <w:ind w:left="1080" w:hanging="990"/>
        <w:jc w:val="left"/>
        <w:rPr>
          <w:b/>
          <w:bCs/>
          <w:sz w:val="24"/>
          <w:szCs w:val="24"/>
        </w:rPr>
      </w:pPr>
    </w:p>
    <w:p w14:paraId="3FF54664" w14:textId="37FC3894" w:rsidR="001B1EF9" w:rsidRPr="008B1511" w:rsidRDefault="00A60022" w:rsidP="0099703F">
      <w:pPr>
        <w:tabs>
          <w:tab w:val="left" w:pos="90"/>
          <w:tab w:val="left" w:pos="720"/>
          <w:tab w:val="left" w:pos="1080"/>
          <w:tab w:val="left" w:pos="1440"/>
          <w:tab w:val="left" w:pos="2160"/>
          <w:tab w:val="left" w:pos="2880"/>
        </w:tabs>
        <w:ind w:left="1080" w:hanging="990"/>
        <w:jc w:val="left"/>
        <w:rPr>
          <w:b/>
          <w:bCs/>
          <w:sz w:val="24"/>
          <w:szCs w:val="24"/>
          <w:u w:val="single"/>
        </w:rPr>
      </w:pPr>
      <w:r w:rsidRPr="008B1511">
        <w:rPr>
          <w:b/>
          <w:bCs/>
          <w:sz w:val="24"/>
          <w:szCs w:val="24"/>
          <w:u w:val="single"/>
        </w:rPr>
        <w:t xml:space="preserve">IV. </w:t>
      </w:r>
      <w:r w:rsidR="0061194C" w:rsidRPr="008B1511">
        <w:rPr>
          <w:b/>
          <w:bCs/>
          <w:sz w:val="24"/>
          <w:szCs w:val="24"/>
          <w:u w:val="single"/>
        </w:rPr>
        <w:t xml:space="preserve">UNIDO’s </w:t>
      </w:r>
      <w:r w:rsidR="001B1EF9" w:rsidRPr="008B1511">
        <w:rPr>
          <w:b/>
          <w:bCs/>
          <w:sz w:val="24"/>
          <w:szCs w:val="24"/>
          <w:u w:val="single"/>
        </w:rPr>
        <w:t xml:space="preserve">Team </w:t>
      </w:r>
    </w:p>
    <w:p w14:paraId="3F9A32DC" w14:textId="77777777" w:rsidR="001B1EF9" w:rsidRPr="008B1511" w:rsidRDefault="001B1EF9" w:rsidP="0099703F">
      <w:pPr>
        <w:tabs>
          <w:tab w:val="left" w:pos="90"/>
          <w:tab w:val="left" w:pos="720"/>
          <w:tab w:val="left" w:pos="1080"/>
          <w:tab w:val="left" w:pos="1440"/>
          <w:tab w:val="left" w:pos="2160"/>
          <w:tab w:val="left" w:pos="2880"/>
        </w:tabs>
        <w:ind w:left="1080" w:hanging="990"/>
        <w:jc w:val="left"/>
        <w:rPr>
          <w:b/>
          <w:bCs/>
          <w:sz w:val="24"/>
          <w:szCs w:val="24"/>
          <w:u w:val="single"/>
        </w:rPr>
      </w:pPr>
    </w:p>
    <w:p w14:paraId="199DF52B" w14:textId="658777E8" w:rsidR="001B1EF9" w:rsidRPr="008B1511" w:rsidRDefault="00113004" w:rsidP="00EA31F7">
      <w:pPr>
        <w:pStyle w:val="ListParagraph"/>
        <w:numPr>
          <w:ilvl w:val="0"/>
          <w:numId w:val="7"/>
        </w:numPr>
        <w:rPr>
          <w:color w:val="auto"/>
        </w:rPr>
      </w:pPr>
      <w:r w:rsidRPr="008B1511">
        <w:rPr>
          <w:rFonts w:ascii="Times New Roman" w:hAnsi="Times New Roman"/>
          <w:b/>
          <w:bCs/>
          <w:color w:val="auto"/>
          <w:sz w:val="24"/>
          <w:szCs w:val="24"/>
        </w:rPr>
        <w:t>T</w:t>
      </w:r>
      <w:r w:rsidR="001B1EF9" w:rsidRPr="008B1511">
        <w:rPr>
          <w:rFonts w:ascii="Times New Roman" w:hAnsi="Times New Roman"/>
          <w:b/>
          <w:bCs/>
          <w:color w:val="auto"/>
          <w:sz w:val="24"/>
          <w:szCs w:val="24"/>
        </w:rPr>
        <w:t>itles</w:t>
      </w:r>
      <w:r w:rsidR="00B253A8" w:rsidRPr="008B1511">
        <w:rPr>
          <w:rFonts w:ascii="Times New Roman" w:hAnsi="Times New Roman"/>
          <w:b/>
          <w:bCs/>
          <w:color w:val="auto"/>
          <w:sz w:val="24"/>
          <w:szCs w:val="24"/>
        </w:rPr>
        <w:t xml:space="preserve">, time </w:t>
      </w:r>
      <w:r w:rsidR="001B1EF9" w:rsidRPr="008B1511">
        <w:rPr>
          <w:rFonts w:ascii="Times New Roman" w:hAnsi="Times New Roman"/>
          <w:b/>
          <w:bCs/>
          <w:color w:val="auto"/>
          <w:sz w:val="24"/>
          <w:szCs w:val="24"/>
        </w:rPr>
        <w:t>input</w:t>
      </w:r>
      <w:r w:rsidR="00B253A8" w:rsidRPr="008B1511">
        <w:rPr>
          <w:rFonts w:ascii="Times New Roman" w:hAnsi="Times New Roman"/>
          <w:b/>
          <w:bCs/>
          <w:color w:val="auto"/>
          <w:sz w:val="24"/>
          <w:szCs w:val="24"/>
        </w:rPr>
        <w:t xml:space="preserve"> and period of engagement</w:t>
      </w:r>
    </w:p>
    <w:p w14:paraId="5BD344E4" w14:textId="77777777" w:rsidR="0099703F" w:rsidRPr="008B1511" w:rsidRDefault="0099703F" w:rsidP="004935B2">
      <w:pPr>
        <w:tabs>
          <w:tab w:val="left" w:pos="90"/>
          <w:tab w:val="left" w:pos="720"/>
          <w:tab w:val="left" w:pos="1080"/>
          <w:tab w:val="left" w:pos="1440"/>
          <w:tab w:val="left" w:pos="2160"/>
          <w:tab w:val="left" w:pos="2880"/>
        </w:tabs>
        <w:ind w:left="1080" w:hanging="990"/>
        <w:jc w:val="left"/>
        <w:rPr>
          <w:b/>
          <w:bCs/>
          <w:kern w:val="32"/>
          <w:sz w:val="24"/>
          <w:szCs w:val="24"/>
        </w:rPr>
      </w:pPr>
    </w:p>
    <w:tbl>
      <w:tblPr>
        <w:tblpPr w:leftFromText="180" w:rightFromText="180" w:vertAnchor="text" w:horzAnchor="margin" w:tblpXSpec="center" w:tblpY="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6"/>
        <w:gridCol w:w="1323"/>
        <w:gridCol w:w="1190"/>
        <w:gridCol w:w="1150"/>
        <w:gridCol w:w="360"/>
        <w:gridCol w:w="336"/>
        <w:gridCol w:w="450"/>
        <w:gridCol w:w="450"/>
        <w:gridCol w:w="450"/>
        <w:gridCol w:w="450"/>
        <w:gridCol w:w="830"/>
        <w:gridCol w:w="737"/>
        <w:gridCol w:w="683"/>
      </w:tblGrid>
      <w:tr w:rsidR="008B1511" w:rsidRPr="008B1511" w14:paraId="773B77A1" w14:textId="77777777" w:rsidTr="00D31A91">
        <w:tc>
          <w:tcPr>
            <w:tcW w:w="486" w:type="dxa"/>
          </w:tcPr>
          <w:p w14:paraId="5306C99A" w14:textId="77777777" w:rsidR="0099703F" w:rsidRPr="008B1511" w:rsidRDefault="0099703F" w:rsidP="00D31A91">
            <w:pPr>
              <w:tabs>
                <w:tab w:val="left" w:pos="90"/>
                <w:tab w:val="left" w:pos="720"/>
                <w:tab w:val="left" w:pos="1080"/>
                <w:tab w:val="left" w:pos="1440"/>
                <w:tab w:val="left" w:pos="2160"/>
                <w:tab w:val="left" w:pos="2880"/>
              </w:tabs>
              <w:jc w:val="center"/>
              <w:rPr>
                <w:b/>
                <w:bCs/>
                <w:sz w:val="24"/>
                <w:szCs w:val="24"/>
              </w:rPr>
            </w:pPr>
          </w:p>
        </w:tc>
        <w:tc>
          <w:tcPr>
            <w:tcW w:w="1096" w:type="dxa"/>
          </w:tcPr>
          <w:p w14:paraId="4670EC91" w14:textId="77777777" w:rsidR="0099703F" w:rsidRPr="008B1511" w:rsidRDefault="0099703F" w:rsidP="00D31A91">
            <w:pPr>
              <w:tabs>
                <w:tab w:val="left" w:pos="90"/>
                <w:tab w:val="left" w:pos="720"/>
                <w:tab w:val="left" w:pos="1080"/>
                <w:tab w:val="left" w:pos="1440"/>
                <w:tab w:val="left" w:pos="2160"/>
                <w:tab w:val="left" w:pos="2880"/>
              </w:tabs>
              <w:jc w:val="center"/>
              <w:rPr>
                <w:b/>
                <w:bCs/>
                <w:sz w:val="24"/>
                <w:szCs w:val="24"/>
              </w:rPr>
            </w:pPr>
          </w:p>
        </w:tc>
        <w:tc>
          <w:tcPr>
            <w:tcW w:w="1190" w:type="dxa"/>
          </w:tcPr>
          <w:p w14:paraId="7530456C" w14:textId="77777777" w:rsidR="0099703F" w:rsidRPr="008B1511" w:rsidRDefault="0099703F" w:rsidP="00D31A91">
            <w:pPr>
              <w:tabs>
                <w:tab w:val="left" w:pos="90"/>
                <w:tab w:val="left" w:pos="720"/>
                <w:tab w:val="left" w:pos="1080"/>
                <w:tab w:val="left" w:pos="1440"/>
                <w:tab w:val="left" w:pos="2160"/>
                <w:tab w:val="left" w:pos="2880"/>
              </w:tabs>
              <w:jc w:val="center"/>
              <w:rPr>
                <w:b/>
                <w:bCs/>
                <w:sz w:val="24"/>
                <w:szCs w:val="24"/>
              </w:rPr>
            </w:pPr>
          </w:p>
        </w:tc>
        <w:tc>
          <w:tcPr>
            <w:tcW w:w="1150" w:type="dxa"/>
          </w:tcPr>
          <w:p w14:paraId="57E43CC4" w14:textId="77777777" w:rsidR="0099703F" w:rsidRPr="008B1511" w:rsidRDefault="0099703F" w:rsidP="00D31A91">
            <w:pPr>
              <w:tabs>
                <w:tab w:val="left" w:pos="90"/>
                <w:tab w:val="left" w:pos="720"/>
                <w:tab w:val="left" w:pos="1080"/>
                <w:tab w:val="left" w:pos="1440"/>
                <w:tab w:val="left" w:pos="2160"/>
                <w:tab w:val="left" w:pos="2880"/>
              </w:tabs>
              <w:jc w:val="center"/>
              <w:rPr>
                <w:b/>
                <w:bCs/>
                <w:sz w:val="24"/>
                <w:szCs w:val="24"/>
              </w:rPr>
            </w:pPr>
          </w:p>
        </w:tc>
        <w:tc>
          <w:tcPr>
            <w:tcW w:w="2496" w:type="dxa"/>
            <w:gridSpan w:val="6"/>
            <w:vAlign w:val="center"/>
          </w:tcPr>
          <w:p w14:paraId="69FC00D8" w14:textId="264F8917" w:rsidR="0099703F" w:rsidRPr="008B1511" w:rsidRDefault="00113004" w:rsidP="00EB36C8">
            <w:pPr>
              <w:tabs>
                <w:tab w:val="left" w:pos="90"/>
                <w:tab w:val="left" w:pos="720"/>
                <w:tab w:val="left" w:pos="1080"/>
                <w:tab w:val="left" w:pos="1440"/>
                <w:tab w:val="left" w:pos="2160"/>
                <w:tab w:val="left" w:pos="2880"/>
              </w:tabs>
              <w:jc w:val="center"/>
              <w:rPr>
                <w:b/>
                <w:bCs/>
                <w:sz w:val="24"/>
                <w:szCs w:val="24"/>
              </w:rPr>
            </w:pPr>
            <w:r w:rsidRPr="008B1511">
              <w:rPr>
                <w:b/>
                <w:bCs/>
              </w:rPr>
              <w:t xml:space="preserve">Time </w:t>
            </w:r>
            <w:r w:rsidR="0099703F" w:rsidRPr="008B1511">
              <w:rPr>
                <w:b/>
                <w:bCs/>
              </w:rPr>
              <w:t>input (in the form of a bar chart</w:t>
            </w:r>
            <w:r w:rsidR="001B1EF9" w:rsidRPr="008B1511">
              <w:rPr>
                <w:b/>
                <w:bCs/>
              </w:rPr>
              <w:t xml:space="preserve"> by m</w:t>
            </w:r>
            <w:r w:rsidR="0099703F" w:rsidRPr="008B1511">
              <w:rPr>
                <w:b/>
                <w:bCs/>
              </w:rPr>
              <w:t>onth</w:t>
            </w:r>
            <w:r w:rsidR="001B1EF9" w:rsidRPr="008B1511">
              <w:rPr>
                <w:b/>
                <w:bCs/>
              </w:rPr>
              <w:t>)</w:t>
            </w:r>
          </w:p>
        </w:tc>
        <w:tc>
          <w:tcPr>
            <w:tcW w:w="2250" w:type="dxa"/>
            <w:gridSpan w:val="3"/>
          </w:tcPr>
          <w:p w14:paraId="03B94FEA" w14:textId="1432AF17" w:rsidR="0099703F" w:rsidRPr="008B1511" w:rsidRDefault="0099703F" w:rsidP="00113004">
            <w:pPr>
              <w:tabs>
                <w:tab w:val="left" w:pos="90"/>
                <w:tab w:val="left" w:pos="720"/>
                <w:tab w:val="left" w:pos="1080"/>
                <w:tab w:val="left" w:pos="1440"/>
                <w:tab w:val="left" w:pos="2160"/>
                <w:tab w:val="left" w:pos="2880"/>
              </w:tabs>
              <w:jc w:val="center"/>
              <w:rPr>
                <w:b/>
                <w:bCs/>
                <w:sz w:val="24"/>
                <w:szCs w:val="24"/>
              </w:rPr>
            </w:pPr>
            <w:r w:rsidRPr="008B1511">
              <w:rPr>
                <w:b/>
                <w:bCs/>
                <w:sz w:val="24"/>
                <w:szCs w:val="24"/>
              </w:rPr>
              <w:t xml:space="preserve">Total </w:t>
            </w:r>
            <w:r w:rsidR="00113004" w:rsidRPr="008B1511">
              <w:rPr>
                <w:b/>
                <w:bCs/>
                <w:sz w:val="24"/>
                <w:szCs w:val="24"/>
              </w:rPr>
              <w:t>Input (in m</w:t>
            </w:r>
            <w:r w:rsidRPr="008B1511">
              <w:rPr>
                <w:b/>
                <w:bCs/>
                <w:sz w:val="24"/>
                <w:szCs w:val="24"/>
              </w:rPr>
              <w:t>onths</w:t>
            </w:r>
            <w:r w:rsidR="00113004" w:rsidRPr="008B1511">
              <w:rPr>
                <w:b/>
                <w:bCs/>
                <w:sz w:val="24"/>
                <w:szCs w:val="24"/>
              </w:rPr>
              <w:t>)</w:t>
            </w:r>
          </w:p>
        </w:tc>
      </w:tr>
      <w:tr w:rsidR="008B1511" w:rsidRPr="008B1511" w14:paraId="6E5708F7" w14:textId="77777777" w:rsidTr="00D31A91">
        <w:tc>
          <w:tcPr>
            <w:tcW w:w="486" w:type="dxa"/>
          </w:tcPr>
          <w:p w14:paraId="3F696176" w14:textId="77777777" w:rsidR="0099703F" w:rsidRPr="008B1511" w:rsidRDefault="0099703F" w:rsidP="00D31A91">
            <w:pPr>
              <w:tabs>
                <w:tab w:val="left" w:pos="90"/>
                <w:tab w:val="left" w:pos="720"/>
                <w:tab w:val="left" w:pos="1080"/>
                <w:tab w:val="left" w:pos="1440"/>
                <w:tab w:val="left" w:pos="2160"/>
                <w:tab w:val="left" w:pos="2880"/>
              </w:tabs>
              <w:jc w:val="center"/>
              <w:rPr>
                <w:b/>
                <w:bCs/>
                <w:sz w:val="24"/>
                <w:szCs w:val="24"/>
              </w:rPr>
            </w:pPr>
            <w:r w:rsidRPr="008B1511">
              <w:rPr>
                <w:b/>
                <w:bCs/>
                <w:sz w:val="24"/>
                <w:szCs w:val="24"/>
              </w:rPr>
              <w:t>N°</w:t>
            </w:r>
          </w:p>
        </w:tc>
        <w:tc>
          <w:tcPr>
            <w:tcW w:w="1096" w:type="dxa"/>
          </w:tcPr>
          <w:p w14:paraId="48CCBD04" w14:textId="2C36442F" w:rsidR="0099703F" w:rsidRPr="008B1511" w:rsidRDefault="0099703F" w:rsidP="00113004">
            <w:pPr>
              <w:tabs>
                <w:tab w:val="left" w:pos="90"/>
                <w:tab w:val="left" w:pos="720"/>
                <w:tab w:val="left" w:pos="1080"/>
                <w:tab w:val="left" w:pos="1440"/>
                <w:tab w:val="left" w:pos="2160"/>
                <w:tab w:val="left" w:pos="2880"/>
              </w:tabs>
              <w:jc w:val="center"/>
              <w:rPr>
                <w:b/>
                <w:bCs/>
                <w:sz w:val="24"/>
                <w:szCs w:val="24"/>
              </w:rPr>
            </w:pPr>
            <w:r w:rsidRPr="008B1511">
              <w:rPr>
                <w:b/>
                <w:bCs/>
                <w:sz w:val="24"/>
                <w:szCs w:val="24"/>
                <w:lang w:val="en-GB"/>
              </w:rPr>
              <w:t>Name</w:t>
            </w:r>
            <w:r w:rsidR="00113004" w:rsidRPr="008B1511">
              <w:rPr>
                <w:b/>
                <w:bCs/>
                <w:sz w:val="24"/>
                <w:szCs w:val="24"/>
                <w:lang w:val="en-GB"/>
              </w:rPr>
              <w:t xml:space="preserve"> and Functional Title</w:t>
            </w:r>
            <w:r w:rsidRPr="008B1511">
              <w:rPr>
                <w:rStyle w:val="FootnoteReference"/>
                <w:b/>
                <w:bCs/>
                <w:sz w:val="24"/>
                <w:szCs w:val="24"/>
                <w:lang w:val="en-GB"/>
              </w:rPr>
              <w:footnoteReference w:id="6"/>
            </w:r>
            <w:r w:rsidRPr="008B1511">
              <w:rPr>
                <w:b/>
                <w:bCs/>
                <w:sz w:val="24"/>
                <w:szCs w:val="24"/>
                <w:lang w:val="en-GB"/>
              </w:rPr>
              <w:t xml:space="preserve"> </w:t>
            </w:r>
          </w:p>
        </w:tc>
        <w:tc>
          <w:tcPr>
            <w:tcW w:w="1190" w:type="dxa"/>
          </w:tcPr>
          <w:p w14:paraId="717C116D" w14:textId="77777777" w:rsidR="0099703F" w:rsidRPr="008B1511" w:rsidRDefault="0099703F" w:rsidP="00D31A91">
            <w:pPr>
              <w:tabs>
                <w:tab w:val="left" w:pos="90"/>
                <w:tab w:val="left" w:pos="720"/>
                <w:tab w:val="left" w:pos="1080"/>
                <w:tab w:val="left" w:pos="1440"/>
                <w:tab w:val="left" w:pos="2160"/>
                <w:tab w:val="left" w:pos="2880"/>
              </w:tabs>
              <w:jc w:val="center"/>
              <w:rPr>
                <w:b/>
                <w:bCs/>
                <w:sz w:val="24"/>
                <w:szCs w:val="24"/>
              </w:rPr>
            </w:pPr>
            <w:r w:rsidRPr="008B1511">
              <w:rPr>
                <w:b/>
                <w:bCs/>
                <w:sz w:val="24"/>
                <w:szCs w:val="24"/>
                <w:lang w:val="en-GB"/>
              </w:rPr>
              <w:t>Area of Expertise</w:t>
            </w:r>
          </w:p>
        </w:tc>
        <w:tc>
          <w:tcPr>
            <w:tcW w:w="1150" w:type="dxa"/>
          </w:tcPr>
          <w:p w14:paraId="3FB56DAC" w14:textId="77777777" w:rsidR="0099703F" w:rsidRPr="008B1511" w:rsidRDefault="0099703F" w:rsidP="00D31A91">
            <w:pPr>
              <w:tabs>
                <w:tab w:val="left" w:pos="90"/>
                <w:tab w:val="left" w:pos="720"/>
                <w:tab w:val="left" w:pos="1080"/>
                <w:tab w:val="left" w:pos="1440"/>
                <w:tab w:val="left" w:pos="2160"/>
                <w:tab w:val="left" w:pos="2880"/>
              </w:tabs>
              <w:jc w:val="center"/>
              <w:rPr>
                <w:b/>
                <w:bCs/>
                <w:sz w:val="24"/>
                <w:szCs w:val="24"/>
              </w:rPr>
            </w:pPr>
            <w:r w:rsidRPr="008B1511">
              <w:rPr>
                <w:b/>
                <w:bCs/>
                <w:sz w:val="24"/>
                <w:szCs w:val="24"/>
                <w:lang w:val="en-GB"/>
              </w:rPr>
              <w:t>Activity/ Position Assigned</w:t>
            </w:r>
          </w:p>
        </w:tc>
        <w:tc>
          <w:tcPr>
            <w:tcW w:w="360" w:type="dxa"/>
          </w:tcPr>
          <w:p w14:paraId="2E3D28B1" w14:textId="77777777" w:rsidR="0099703F" w:rsidRPr="008B1511" w:rsidRDefault="0099703F" w:rsidP="00D31A91">
            <w:pPr>
              <w:tabs>
                <w:tab w:val="left" w:pos="90"/>
                <w:tab w:val="left" w:pos="720"/>
                <w:tab w:val="left" w:pos="1080"/>
                <w:tab w:val="left" w:pos="1440"/>
                <w:tab w:val="left" w:pos="2160"/>
                <w:tab w:val="left" w:pos="2880"/>
              </w:tabs>
              <w:jc w:val="center"/>
              <w:rPr>
                <w:b/>
                <w:bCs/>
                <w:sz w:val="24"/>
                <w:szCs w:val="24"/>
              </w:rPr>
            </w:pPr>
            <w:r w:rsidRPr="008B1511">
              <w:rPr>
                <w:b/>
                <w:bCs/>
                <w:sz w:val="24"/>
                <w:szCs w:val="24"/>
              </w:rPr>
              <w:t>1</w:t>
            </w:r>
          </w:p>
        </w:tc>
        <w:tc>
          <w:tcPr>
            <w:tcW w:w="336" w:type="dxa"/>
          </w:tcPr>
          <w:p w14:paraId="7B4ED388" w14:textId="77777777" w:rsidR="0099703F" w:rsidRPr="008B1511" w:rsidRDefault="0099703F" w:rsidP="00D31A91">
            <w:pPr>
              <w:tabs>
                <w:tab w:val="left" w:pos="90"/>
                <w:tab w:val="left" w:pos="720"/>
                <w:tab w:val="left" w:pos="1080"/>
                <w:tab w:val="left" w:pos="1440"/>
                <w:tab w:val="left" w:pos="2160"/>
                <w:tab w:val="left" w:pos="2880"/>
              </w:tabs>
              <w:jc w:val="center"/>
              <w:rPr>
                <w:b/>
                <w:bCs/>
                <w:sz w:val="24"/>
                <w:szCs w:val="24"/>
              </w:rPr>
            </w:pPr>
            <w:r w:rsidRPr="008B1511">
              <w:rPr>
                <w:b/>
                <w:bCs/>
                <w:sz w:val="24"/>
                <w:szCs w:val="24"/>
              </w:rPr>
              <w:t>2</w:t>
            </w:r>
          </w:p>
        </w:tc>
        <w:tc>
          <w:tcPr>
            <w:tcW w:w="450" w:type="dxa"/>
          </w:tcPr>
          <w:p w14:paraId="1A160251" w14:textId="77777777" w:rsidR="0099703F" w:rsidRPr="008B1511" w:rsidRDefault="0099703F" w:rsidP="00D31A91">
            <w:pPr>
              <w:tabs>
                <w:tab w:val="left" w:pos="90"/>
                <w:tab w:val="left" w:pos="720"/>
                <w:tab w:val="left" w:pos="1080"/>
                <w:tab w:val="left" w:pos="1440"/>
                <w:tab w:val="left" w:pos="2160"/>
                <w:tab w:val="left" w:pos="2880"/>
              </w:tabs>
              <w:jc w:val="center"/>
              <w:rPr>
                <w:b/>
                <w:bCs/>
                <w:sz w:val="24"/>
                <w:szCs w:val="24"/>
              </w:rPr>
            </w:pPr>
            <w:r w:rsidRPr="008B1511">
              <w:rPr>
                <w:b/>
                <w:bCs/>
                <w:sz w:val="24"/>
                <w:szCs w:val="24"/>
              </w:rPr>
              <w:t>3</w:t>
            </w:r>
          </w:p>
        </w:tc>
        <w:tc>
          <w:tcPr>
            <w:tcW w:w="450" w:type="dxa"/>
          </w:tcPr>
          <w:p w14:paraId="5963A548" w14:textId="77777777" w:rsidR="0099703F" w:rsidRPr="008B1511" w:rsidRDefault="0099703F" w:rsidP="00D31A91">
            <w:pPr>
              <w:tabs>
                <w:tab w:val="left" w:pos="90"/>
                <w:tab w:val="left" w:pos="720"/>
                <w:tab w:val="left" w:pos="1080"/>
                <w:tab w:val="left" w:pos="1440"/>
                <w:tab w:val="left" w:pos="2160"/>
                <w:tab w:val="left" w:pos="2880"/>
              </w:tabs>
              <w:jc w:val="center"/>
              <w:rPr>
                <w:b/>
                <w:bCs/>
                <w:sz w:val="24"/>
                <w:szCs w:val="24"/>
              </w:rPr>
            </w:pPr>
            <w:r w:rsidRPr="008B1511">
              <w:rPr>
                <w:b/>
                <w:bCs/>
                <w:sz w:val="24"/>
                <w:szCs w:val="24"/>
              </w:rPr>
              <w:t>4</w:t>
            </w:r>
          </w:p>
        </w:tc>
        <w:tc>
          <w:tcPr>
            <w:tcW w:w="450" w:type="dxa"/>
          </w:tcPr>
          <w:p w14:paraId="5EC89C69" w14:textId="77777777" w:rsidR="0099703F" w:rsidRPr="008B1511" w:rsidRDefault="0099703F" w:rsidP="00D31A91">
            <w:pPr>
              <w:tabs>
                <w:tab w:val="left" w:pos="90"/>
                <w:tab w:val="left" w:pos="720"/>
                <w:tab w:val="left" w:pos="1080"/>
                <w:tab w:val="left" w:pos="1440"/>
                <w:tab w:val="left" w:pos="2160"/>
                <w:tab w:val="left" w:pos="2880"/>
              </w:tabs>
              <w:jc w:val="center"/>
              <w:rPr>
                <w:b/>
                <w:bCs/>
                <w:sz w:val="24"/>
                <w:szCs w:val="24"/>
              </w:rPr>
            </w:pPr>
            <w:r w:rsidRPr="008B1511">
              <w:rPr>
                <w:b/>
                <w:bCs/>
                <w:sz w:val="24"/>
                <w:szCs w:val="24"/>
              </w:rPr>
              <w:t>5</w:t>
            </w:r>
          </w:p>
        </w:tc>
        <w:tc>
          <w:tcPr>
            <w:tcW w:w="450" w:type="dxa"/>
          </w:tcPr>
          <w:p w14:paraId="51255F81" w14:textId="77777777" w:rsidR="0099703F" w:rsidRPr="008B1511" w:rsidRDefault="0099703F" w:rsidP="00D31A91">
            <w:pPr>
              <w:tabs>
                <w:tab w:val="left" w:pos="90"/>
                <w:tab w:val="left" w:pos="720"/>
                <w:tab w:val="left" w:pos="1080"/>
                <w:tab w:val="left" w:pos="1440"/>
                <w:tab w:val="left" w:pos="2160"/>
                <w:tab w:val="left" w:pos="2880"/>
              </w:tabs>
              <w:jc w:val="center"/>
              <w:rPr>
                <w:b/>
                <w:bCs/>
                <w:sz w:val="24"/>
                <w:szCs w:val="24"/>
              </w:rPr>
            </w:pPr>
            <w:r w:rsidRPr="008B1511">
              <w:rPr>
                <w:b/>
                <w:bCs/>
                <w:sz w:val="24"/>
                <w:szCs w:val="24"/>
              </w:rPr>
              <w:t>6</w:t>
            </w:r>
          </w:p>
        </w:tc>
        <w:tc>
          <w:tcPr>
            <w:tcW w:w="830" w:type="dxa"/>
          </w:tcPr>
          <w:p w14:paraId="21CDBF44" w14:textId="77777777" w:rsidR="0099703F" w:rsidRPr="008B1511" w:rsidRDefault="0099703F" w:rsidP="00D31A91">
            <w:pPr>
              <w:tabs>
                <w:tab w:val="left" w:pos="90"/>
                <w:tab w:val="left" w:pos="720"/>
                <w:tab w:val="left" w:pos="1080"/>
                <w:tab w:val="left" w:pos="1440"/>
                <w:tab w:val="left" w:pos="2160"/>
                <w:tab w:val="left" w:pos="2880"/>
              </w:tabs>
              <w:jc w:val="center"/>
              <w:rPr>
                <w:b/>
                <w:bCs/>
                <w:sz w:val="24"/>
                <w:szCs w:val="24"/>
              </w:rPr>
            </w:pPr>
            <w:r w:rsidRPr="008B1511">
              <w:rPr>
                <w:b/>
                <w:bCs/>
                <w:sz w:val="24"/>
                <w:szCs w:val="24"/>
              </w:rPr>
              <w:t>Home</w:t>
            </w:r>
          </w:p>
        </w:tc>
        <w:tc>
          <w:tcPr>
            <w:tcW w:w="737" w:type="dxa"/>
          </w:tcPr>
          <w:p w14:paraId="6D2F60A7" w14:textId="77777777" w:rsidR="0099703F" w:rsidRPr="008B1511" w:rsidRDefault="0099703F" w:rsidP="00D31A91">
            <w:pPr>
              <w:tabs>
                <w:tab w:val="left" w:pos="90"/>
                <w:tab w:val="left" w:pos="720"/>
                <w:tab w:val="left" w:pos="1080"/>
                <w:tab w:val="left" w:pos="1440"/>
                <w:tab w:val="left" w:pos="2160"/>
                <w:tab w:val="left" w:pos="2880"/>
              </w:tabs>
              <w:jc w:val="center"/>
              <w:rPr>
                <w:b/>
                <w:bCs/>
                <w:sz w:val="24"/>
                <w:szCs w:val="24"/>
              </w:rPr>
            </w:pPr>
            <w:r w:rsidRPr="008B1511">
              <w:rPr>
                <w:b/>
                <w:bCs/>
                <w:sz w:val="24"/>
                <w:szCs w:val="24"/>
              </w:rPr>
              <w:t>Field</w:t>
            </w:r>
          </w:p>
        </w:tc>
        <w:tc>
          <w:tcPr>
            <w:tcW w:w="683" w:type="dxa"/>
          </w:tcPr>
          <w:p w14:paraId="4D9BD569" w14:textId="77777777" w:rsidR="0099703F" w:rsidRPr="008B1511" w:rsidRDefault="0099703F" w:rsidP="00D31A91">
            <w:pPr>
              <w:tabs>
                <w:tab w:val="left" w:pos="90"/>
                <w:tab w:val="left" w:pos="720"/>
                <w:tab w:val="left" w:pos="1080"/>
                <w:tab w:val="left" w:pos="1440"/>
                <w:tab w:val="left" w:pos="2160"/>
                <w:tab w:val="left" w:pos="2880"/>
              </w:tabs>
              <w:jc w:val="center"/>
              <w:rPr>
                <w:b/>
                <w:bCs/>
                <w:sz w:val="24"/>
                <w:szCs w:val="24"/>
              </w:rPr>
            </w:pPr>
            <w:r w:rsidRPr="008B1511">
              <w:rPr>
                <w:b/>
                <w:bCs/>
                <w:sz w:val="24"/>
                <w:szCs w:val="24"/>
              </w:rPr>
              <w:t>total</w:t>
            </w:r>
          </w:p>
        </w:tc>
      </w:tr>
      <w:tr w:rsidR="008B1511" w:rsidRPr="008B1511" w14:paraId="4A356F5C" w14:textId="77777777" w:rsidTr="00D31A91">
        <w:tc>
          <w:tcPr>
            <w:tcW w:w="486" w:type="dxa"/>
          </w:tcPr>
          <w:p w14:paraId="1BFFD42F" w14:textId="77777777" w:rsidR="0099703F" w:rsidRPr="008B1511" w:rsidRDefault="0099703F" w:rsidP="00D31A91">
            <w:pPr>
              <w:tabs>
                <w:tab w:val="left" w:pos="90"/>
                <w:tab w:val="left" w:pos="720"/>
                <w:tab w:val="left" w:pos="1080"/>
                <w:tab w:val="left" w:pos="1440"/>
                <w:tab w:val="left" w:pos="2160"/>
                <w:tab w:val="left" w:pos="2880"/>
              </w:tabs>
              <w:jc w:val="center"/>
              <w:rPr>
                <w:b/>
                <w:bCs/>
                <w:sz w:val="24"/>
                <w:szCs w:val="24"/>
              </w:rPr>
            </w:pPr>
          </w:p>
        </w:tc>
        <w:tc>
          <w:tcPr>
            <w:tcW w:w="1096" w:type="dxa"/>
          </w:tcPr>
          <w:p w14:paraId="407BCAA4" w14:textId="77777777" w:rsidR="0099703F" w:rsidRPr="008B1511" w:rsidRDefault="0099703F" w:rsidP="00D31A91">
            <w:pPr>
              <w:tabs>
                <w:tab w:val="left" w:pos="90"/>
                <w:tab w:val="left" w:pos="720"/>
                <w:tab w:val="left" w:pos="1080"/>
                <w:tab w:val="left" w:pos="1440"/>
                <w:tab w:val="left" w:pos="2160"/>
                <w:tab w:val="left" w:pos="2880"/>
              </w:tabs>
              <w:jc w:val="center"/>
              <w:rPr>
                <w:b/>
                <w:bCs/>
                <w:sz w:val="24"/>
                <w:szCs w:val="24"/>
              </w:rPr>
            </w:pPr>
          </w:p>
        </w:tc>
        <w:tc>
          <w:tcPr>
            <w:tcW w:w="1190" w:type="dxa"/>
          </w:tcPr>
          <w:p w14:paraId="6819DEED" w14:textId="77777777" w:rsidR="0099703F" w:rsidRPr="008B1511" w:rsidRDefault="0099703F" w:rsidP="00D31A91">
            <w:pPr>
              <w:tabs>
                <w:tab w:val="left" w:pos="90"/>
                <w:tab w:val="left" w:pos="720"/>
                <w:tab w:val="left" w:pos="1080"/>
                <w:tab w:val="left" w:pos="1440"/>
                <w:tab w:val="left" w:pos="2160"/>
                <w:tab w:val="left" w:pos="2880"/>
              </w:tabs>
              <w:jc w:val="center"/>
              <w:rPr>
                <w:b/>
                <w:bCs/>
                <w:sz w:val="24"/>
                <w:szCs w:val="24"/>
              </w:rPr>
            </w:pPr>
          </w:p>
        </w:tc>
        <w:tc>
          <w:tcPr>
            <w:tcW w:w="1150" w:type="dxa"/>
          </w:tcPr>
          <w:p w14:paraId="438A12C6" w14:textId="77777777" w:rsidR="0099703F" w:rsidRPr="008B1511" w:rsidRDefault="0099703F" w:rsidP="00D31A91">
            <w:pPr>
              <w:tabs>
                <w:tab w:val="left" w:pos="90"/>
                <w:tab w:val="left" w:pos="720"/>
                <w:tab w:val="left" w:pos="1080"/>
                <w:tab w:val="left" w:pos="1440"/>
                <w:tab w:val="left" w:pos="2160"/>
                <w:tab w:val="left" w:pos="2880"/>
              </w:tabs>
              <w:jc w:val="center"/>
              <w:rPr>
                <w:b/>
                <w:bCs/>
                <w:sz w:val="24"/>
                <w:szCs w:val="24"/>
              </w:rPr>
            </w:pPr>
          </w:p>
        </w:tc>
        <w:tc>
          <w:tcPr>
            <w:tcW w:w="360" w:type="dxa"/>
          </w:tcPr>
          <w:p w14:paraId="22FF0641" w14:textId="77777777" w:rsidR="0099703F" w:rsidRPr="008B1511" w:rsidRDefault="0099703F" w:rsidP="00D31A91">
            <w:pPr>
              <w:tabs>
                <w:tab w:val="left" w:pos="90"/>
                <w:tab w:val="left" w:pos="720"/>
                <w:tab w:val="left" w:pos="1080"/>
                <w:tab w:val="left" w:pos="1440"/>
                <w:tab w:val="left" w:pos="2160"/>
                <w:tab w:val="left" w:pos="2880"/>
              </w:tabs>
              <w:jc w:val="center"/>
              <w:rPr>
                <w:b/>
                <w:bCs/>
                <w:sz w:val="24"/>
                <w:szCs w:val="24"/>
              </w:rPr>
            </w:pPr>
          </w:p>
        </w:tc>
        <w:tc>
          <w:tcPr>
            <w:tcW w:w="336" w:type="dxa"/>
          </w:tcPr>
          <w:p w14:paraId="2C9FBAAA" w14:textId="77777777" w:rsidR="0099703F" w:rsidRPr="008B1511" w:rsidRDefault="0099703F" w:rsidP="00D31A91">
            <w:pPr>
              <w:tabs>
                <w:tab w:val="left" w:pos="90"/>
                <w:tab w:val="left" w:pos="720"/>
                <w:tab w:val="left" w:pos="1080"/>
                <w:tab w:val="left" w:pos="1440"/>
                <w:tab w:val="left" w:pos="2160"/>
                <w:tab w:val="left" w:pos="2880"/>
              </w:tabs>
              <w:jc w:val="center"/>
              <w:rPr>
                <w:b/>
                <w:bCs/>
                <w:sz w:val="24"/>
                <w:szCs w:val="24"/>
              </w:rPr>
            </w:pPr>
          </w:p>
        </w:tc>
        <w:tc>
          <w:tcPr>
            <w:tcW w:w="450" w:type="dxa"/>
          </w:tcPr>
          <w:p w14:paraId="06C8D770" w14:textId="77777777" w:rsidR="0099703F" w:rsidRPr="008B1511" w:rsidRDefault="0099703F" w:rsidP="00D31A91">
            <w:pPr>
              <w:tabs>
                <w:tab w:val="left" w:pos="90"/>
                <w:tab w:val="left" w:pos="720"/>
                <w:tab w:val="left" w:pos="1080"/>
                <w:tab w:val="left" w:pos="1440"/>
                <w:tab w:val="left" w:pos="2160"/>
                <w:tab w:val="left" w:pos="2880"/>
              </w:tabs>
              <w:jc w:val="center"/>
              <w:rPr>
                <w:b/>
                <w:bCs/>
                <w:sz w:val="24"/>
                <w:szCs w:val="24"/>
              </w:rPr>
            </w:pPr>
          </w:p>
        </w:tc>
        <w:tc>
          <w:tcPr>
            <w:tcW w:w="450" w:type="dxa"/>
          </w:tcPr>
          <w:p w14:paraId="61FDA8B2" w14:textId="77777777" w:rsidR="0099703F" w:rsidRPr="008B1511" w:rsidRDefault="0099703F" w:rsidP="00D31A91">
            <w:pPr>
              <w:tabs>
                <w:tab w:val="left" w:pos="90"/>
                <w:tab w:val="left" w:pos="720"/>
                <w:tab w:val="left" w:pos="1080"/>
                <w:tab w:val="left" w:pos="1440"/>
                <w:tab w:val="left" w:pos="2160"/>
                <w:tab w:val="left" w:pos="2880"/>
              </w:tabs>
              <w:jc w:val="center"/>
              <w:rPr>
                <w:b/>
                <w:bCs/>
                <w:sz w:val="24"/>
                <w:szCs w:val="24"/>
              </w:rPr>
            </w:pPr>
          </w:p>
        </w:tc>
        <w:tc>
          <w:tcPr>
            <w:tcW w:w="450" w:type="dxa"/>
          </w:tcPr>
          <w:p w14:paraId="5B3D99AB" w14:textId="77777777" w:rsidR="0099703F" w:rsidRPr="008B1511" w:rsidRDefault="0099703F" w:rsidP="00D31A91">
            <w:pPr>
              <w:tabs>
                <w:tab w:val="left" w:pos="90"/>
                <w:tab w:val="left" w:pos="720"/>
                <w:tab w:val="left" w:pos="1080"/>
                <w:tab w:val="left" w:pos="1440"/>
                <w:tab w:val="left" w:pos="2160"/>
                <w:tab w:val="left" w:pos="2880"/>
              </w:tabs>
              <w:jc w:val="center"/>
              <w:rPr>
                <w:b/>
                <w:bCs/>
                <w:sz w:val="24"/>
                <w:szCs w:val="24"/>
              </w:rPr>
            </w:pPr>
          </w:p>
        </w:tc>
        <w:tc>
          <w:tcPr>
            <w:tcW w:w="450" w:type="dxa"/>
          </w:tcPr>
          <w:p w14:paraId="653D0943" w14:textId="77777777" w:rsidR="0099703F" w:rsidRPr="008B1511" w:rsidRDefault="0099703F" w:rsidP="00D31A91">
            <w:pPr>
              <w:tabs>
                <w:tab w:val="left" w:pos="90"/>
                <w:tab w:val="left" w:pos="720"/>
                <w:tab w:val="left" w:pos="1080"/>
                <w:tab w:val="left" w:pos="1440"/>
                <w:tab w:val="left" w:pos="2160"/>
                <w:tab w:val="left" w:pos="2880"/>
              </w:tabs>
              <w:jc w:val="center"/>
              <w:rPr>
                <w:b/>
                <w:bCs/>
                <w:sz w:val="24"/>
                <w:szCs w:val="24"/>
              </w:rPr>
            </w:pPr>
          </w:p>
        </w:tc>
        <w:tc>
          <w:tcPr>
            <w:tcW w:w="830" w:type="dxa"/>
          </w:tcPr>
          <w:p w14:paraId="71994EDD" w14:textId="77777777" w:rsidR="0099703F" w:rsidRPr="008B1511" w:rsidRDefault="0099703F" w:rsidP="00D31A91">
            <w:pPr>
              <w:tabs>
                <w:tab w:val="left" w:pos="90"/>
                <w:tab w:val="left" w:pos="720"/>
                <w:tab w:val="left" w:pos="1080"/>
                <w:tab w:val="left" w:pos="1440"/>
                <w:tab w:val="left" w:pos="2160"/>
                <w:tab w:val="left" w:pos="2880"/>
              </w:tabs>
              <w:jc w:val="center"/>
              <w:rPr>
                <w:b/>
                <w:bCs/>
                <w:sz w:val="24"/>
                <w:szCs w:val="24"/>
              </w:rPr>
            </w:pPr>
          </w:p>
        </w:tc>
        <w:tc>
          <w:tcPr>
            <w:tcW w:w="737" w:type="dxa"/>
          </w:tcPr>
          <w:p w14:paraId="21737A56" w14:textId="77777777" w:rsidR="0099703F" w:rsidRPr="008B1511" w:rsidRDefault="0099703F" w:rsidP="00D31A91">
            <w:pPr>
              <w:tabs>
                <w:tab w:val="left" w:pos="90"/>
                <w:tab w:val="left" w:pos="720"/>
                <w:tab w:val="left" w:pos="1080"/>
                <w:tab w:val="left" w:pos="1440"/>
                <w:tab w:val="left" w:pos="2160"/>
                <w:tab w:val="left" w:pos="2880"/>
              </w:tabs>
              <w:jc w:val="center"/>
              <w:rPr>
                <w:b/>
                <w:bCs/>
                <w:sz w:val="24"/>
                <w:szCs w:val="24"/>
              </w:rPr>
            </w:pPr>
          </w:p>
        </w:tc>
        <w:tc>
          <w:tcPr>
            <w:tcW w:w="683" w:type="dxa"/>
          </w:tcPr>
          <w:p w14:paraId="6628E711" w14:textId="77777777" w:rsidR="0099703F" w:rsidRPr="008B1511" w:rsidRDefault="0099703F" w:rsidP="00D31A91">
            <w:pPr>
              <w:tabs>
                <w:tab w:val="left" w:pos="90"/>
                <w:tab w:val="left" w:pos="720"/>
                <w:tab w:val="left" w:pos="1080"/>
                <w:tab w:val="left" w:pos="1440"/>
                <w:tab w:val="left" w:pos="2160"/>
                <w:tab w:val="left" w:pos="2880"/>
              </w:tabs>
              <w:jc w:val="center"/>
              <w:rPr>
                <w:b/>
                <w:bCs/>
                <w:sz w:val="24"/>
                <w:szCs w:val="24"/>
              </w:rPr>
            </w:pPr>
          </w:p>
        </w:tc>
      </w:tr>
    </w:tbl>
    <w:p w14:paraId="7EFE03BF" w14:textId="77777777" w:rsidR="001B1EF9" w:rsidRPr="008B1511" w:rsidRDefault="001B1EF9" w:rsidP="004935B2">
      <w:pPr>
        <w:pStyle w:val="ApndxHeading"/>
        <w:ind w:left="700" w:hanging="700"/>
        <w:jc w:val="left"/>
        <w:rPr>
          <w:sz w:val="24"/>
          <w:szCs w:val="24"/>
        </w:rPr>
      </w:pPr>
    </w:p>
    <w:p w14:paraId="71E2A2BB" w14:textId="190FE350" w:rsidR="001B1EF9" w:rsidRPr="008B1511" w:rsidRDefault="00B253A8" w:rsidP="00EA31F7">
      <w:pPr>
        <w:pStyle w:val="ApndxHeading"/>
        <w:numPr>
          <w:ilvl w:val="0"/>
          <w:numId w:val="7"/>
        </w:numPr>
        <w:jc w:val="left"/>
        <w:rPr>
          <w:sz w:val="24"/>
          <w:szCs w:val="24"/>
        </w:rPr>
      </w:pPr>
      <w:r w:rsidRPr="008B1511">
        <w:rPr>
          <w:sz w:val="24"/>
          <w:szCs w:val="24"/>
        </w:rPr>
        <w:t xml:space="preserve">Brief description of each position </w:t>
      </w:r>
      <w:r w:rsidR="00884FD7" w:rsidRPr="008B1511">
        <w:rPr>
          <w:sz w:val="24"/>
          <w:szCs w:val="24"/>
        </w:rPr>
        <w:t xml:space="preserve">listed </w:t>
      </w:r>
      <w:r w:rsidRPr="008B1511">
        <w:rPr>
          <w:sz w:val="24"/>
          <w:szCs w:val="24"/>
        </w:rPr>
        <w:t>in the table above</w:t>
      </w:r>
    </w:p>
    <w:p w14:paraId="1E89D2F3" w14:textId="2A88E212" w:rsidR="00B253A8" w:rsidRPr="008B1511" w:rsidRDefault="00666E9D" w:rsidP="00EA31F7">
      <w:pPr>
        <w:pStyle w:val="ApndxHeading"/>
        <w:numPr>
          <w:ilvl w:val="0"/>
          <w:numId w:val="7"/>
        </w:numPr>
        <w:jc w:val="left"/>
        <w:rPr>
          <w:b w:val="0"/>
          <w:sz w:val="24"/>
          <w:szCs w:val="24"/>
        </w:rPr>
      </w:pPr>
      <w:r w:rsidRPr="008B1511">
        <w:rPr>
          <w:sz w:val="24"/>
          <w:szCs w:val="24"/>
        </w:rPr>
        <w:t xml:space="preserve">Short bio of </w:t>
      </w:r>
      <w:r w:rsidR="00FF0811" w:rsidRPr="008B1511">
        <w:rPr>
          <w:sz w:val="24"/>
          <w:szCs w:val="24"/>
        </w:rPr>
        <w:t xml:space="preserve">UNIDO </w:t>
      </w:r>
      <w:r w:rsidRPr="008B1511">
        <w:rPr>
          <w:sz w:val="24"/>
          <w:szCs w:val="24"/>
        </w:rPr>
        <w:t xml:space="preserve">key staff listed in Part II table, </w:t>
      </w:r>
      <w:r w:rsidR="00B253A8" w:rsidRPr="008B1511">
        <w:rPr>
          <w:sz w:val="24"/>
          <w:szCs w:val="24"/>
        </w:rPr>
        <w:t xml:space="preserve">CVs of </w:t>
      </w:r>
      <w:r w:rsidR="00884FD7" w:rsidRPr="008B1511">
        <w:rPr>
          <w:sz w:val="24"/>
          <w:szCs w:val="24"/>
        </w:rPr>
        <w:t>Consultants or, as applicable, Contractor’s personnel</w:t>
      </w:r>
      <w:r w:rsidR="00B253A8" w:rsidRPr="008B1511">
        <w:rPr>
          <w:sz w:val="24"/>
          <w:szCs w:val="24"/>
        </w:rPr>
        <w:t xml:space="preserve"> </w:t>
      </w:r>
      <w:r w:rsidR="00B253A8" w:rsidRPr="008B1511">
        <w:rPr>
          <w:b w:val="0"/>
          <w:sz w:val="24"/>
          <w:szCs w:val="24"/>
        </w:rPr>
        <w:t xml:space="preserve">[or key qualification requirements for </w:t>
      </w:r>
      <w:r w:rsidR="00884FD7" w:rsidRPr="008B1511">
        <w:rPr>
          <w:b w:val="0"/>
          <w:sz w:val="24"/>
          <w:szCs w:val="24"/>
        </w:rPr>
        <w:t>those</w:t>
      </w:r>
      <w:r w:rsidR="00B253A8" w:rsidRPr="008B1511">
        <w:rPr>
          <w:b w:val="0"/>
          <w:sz w:val="24"/>
          <w:szCs w:val="24"/>
        </w:rPr>
        <w:t xml:space="preserve"> who are not yet selected at the time of this Agreement signing]</w:t>
      </w:r>
    </w:p>
    <w:p w14:paraId="30A23A7D" w14:textId="77777777" w:rsidR="00D3552D" w:rsidRPr="008B1511" w:rsidRDefault="00D3552D" w:rsidP="00757007">
      <w:pPr>
        <w:pStyle w:val="ApndxHeading"/>
        <w:spacing w:before="0" w:after="0"/>
        <w:jc w:val="left"/>
        <w:rPr>
          <w:b w:val="0"/>
          <w:bCs w:val="0"/>
          <w:sz w:val="24"/>
          <w:szCs w:val="24"/>
        </w:rPr>
      </w:pPr>
    </w:p>
    <w:p w14:paraId="5AAA9F88" w14:textId="77777777" w:rsidR="00D3552D" w:rsidRDefault="00D3552D" w:rsidP="00757007">
      <w:pPr>
        <w:pStyle w:val="ApndxHeading"/>
        <w:jc w:val="left"/>
        <w:rPr>
          <w:b w:val="0"/>
          <w:bCs w:val="0"/>
          <w:sz w:val="24"/>
          <w:szCs w:val="24"/>
        </w:rPr>
      </w:pPr>
    </w:p>
    <w:p w14:paraId="5EB7013E" w14:textId="77777777" w:rsidR="006C3D2D" w:rsidRDefault="00D3552D" w:rsidP="00757007">
      <w:pPr>
        <w:pStyle w:val="ApndxHeading"/>
        <w:ind w:left="700" w:hanging="700"/>
        <w:rPr>
          <w:b w:val="0"/>
          <w:bCs w:val="0"/>
          <w:sz w:val="24"/>
          <w:szCs w:val="24"/>
        </w:rPr>
      </w:pPr>
      <w:r w:rsidRPr="009D3572">
        <w:rPr>
          <w:b w:val="0"/>
          <w:bCs w:val="0"/>
          <w:sz w:val="24"/>
          <w:szCs w:val="24"/>
        </w:rPr>
        <w:br w:type="page"/>
      </w:r>
    </w:p>
    <w:p w14:paraId="2DB78363" w14:textId="77777777" w:rsidR="006C3D2D" w:rsidRDefault="006C3D2D" w:rsidP="00757007">
      <w:pPr>
        <w:pStyle w:val="ApndxHeading"/>
        <w:ind w:left="700" w:hanging="700"/>
        <w:rPr>
          <w:b w:val="0"/>
          <w:bCs w:val="0"/>
          <w:sz w:val="24"/>
          <w:szCs w:val="24"/>
        </w:rPr>
        <w:sectPr w:rsidR="006C3D2D" w:rsidSect="00992774">
          <w:headerReference w:type="even" r:id="rId18"/>
          <w:footerReference w:type="even" r:id="rId19"/>
          <w:footnotePr>
            <w:numStart w:val="2"/>
          </w:footnotePr>
          <w:pgSz w:w="11907" w:h="16840" w:code="9"/>
          <w:pgMar w:top="1440" w:right="1440" w:bottom="1440" w:left="1440" w:header="317" w:footer="720" w:gutter="0"/>
          <w:paperSrc w:other="4"/>
          <w:cols w:space="720"/>
          <w:rtlGutter/>
          <w:docGrid w:linePitch="272"/>
        </w:sectPr>
      </w:pPr>
    </w:p>
    <w:p w14:paraId="2C3AF2F1" w14:textId="10792B4A" w:rsidR="00D3552D" w:rsidRPr="00EF6097" w:rsidRDefault="0017187F" w:rsidP="003477B4">
      <w:pPr>
        <w:pStyle w:val="ApndxHeading"/>
        <w:spacing w:before="0" w:after="0"/>
        <w:ind w:left="706" w:hanging="706"/>
        <w:rPr>
          <w:sz w:val="24"/>
          <w:szCs w:val="24"/>
        </w:rPr>
      </w:pPr>
      <w:r w:rsidRPr="00EF6097">
        <w:rPr>
          <w:sz w:val="24"/>
          <w:szCs w:val="24"/>
        </w:rPr>
        <w:lastRenderedPageBreak/>
        <w:t>A</w:t>
      </w:r>
      <w:r>
        <w:rPr>
          <w:sz w:val="24"/>
          <w:szCs w:val="24"/>
        </w:rPr>
        <w:t xml:space="preserve">NNEX </w:t>
      </w:r>
      <w:r w:rsidR="00D3552D" w:rsidRPr="00EF6097">
        <w:rPr>
          <w:sz w:val="24"/>
          <w:szCs w:val="24"/>
        </w:rPr>
        <w:t>II</w:t>
      </w:r>
    </w:p>
    <w:p w14:paraId="4B778B59" w14:textId="5E8F306C" w:rsidR="0017187F" w:rsidRDefault="00F0279D" w:rsidP="003477B4">
      <w:pPr>
        <w:pStyle w:val="ApndxHeading"/>
        <w:spacing w:before="0" w:after="0"/>
        <w:ind w:left="706" w:hanging="706"/>
        <w:rPr>
          <w:sz w:val="24"/>
          <w:szCs w:val="24"/>
        </w:rPr>
      </w:pPr>
      <w:r w:rsidRPr="00EF6097" w:rsidDel="00F0279D">
        <w:rPr>
          <w:sz w:val="24"/>
          <w:szCs w:val="24"/>
        </w:rPr>
        <w:t xml:space="preserve"> </w:t>
      </w:r>
      <w:r w:rsidR="008B1511">
        <w:rPr>
          <w:sz w:val="24"/>
          <w:szCs w:val="24"/>
        </w:rPr>
        <w:t>T</w:t>
      </w:r>
      <w:r w:rsidR="0017187F">
        <w:rPr>
          <w:sz w:val="24"/>
          <w:szCs w:val="24"/>
        </w:rPr>
        <w:t>OTAL FUNDING CEILING AND PAYMENT SCHEDULE</w:t>
      </w:r>
    </w:p>
    <w:p w14:paraId="0D480D97" w14:textId="0AB6599F" w:rsidR="00D3552D" w:rsidRDefault="0017187F" w:rsidP="003477B4">
      <w:pPr>
        <w:pStyle w:val="ApndxHeading"/>
        <w:jc w:val="both"/>
        <w:rPr>
          <w:sz w:val="24"/>
          <w:szCs w:val="24"/>
        </w:rPr>
      </w:pPr>
      <w:r>
        <w:rPr>
          <w:sz w:val="24"/>
          <w:szCs w:val="24"/>
        </w:rPr>
        <w:t xml:space="preserve">I. Total Funding Ceiling </w:t>
      </w:r>
    </w:p>
    <w:tbl>
      <w:tblPr>
        <w:tblW w:w="9720" w:type="dxa"/>
        <w:tblInd w:w="93" w:type="dxa"/>
        <w:tblLook w:val="04A0" w:firstRow="1" w:lastRow="0" w:firstColumn="1" w:lastColumn="0" w:noHBand="0" w:noVBand="1"/>
      </w:tblPr>
      <w:tblGrid>
        <w:gridCol w:w="880"/>
        <w:gridCol w:w="3960"/>
        <w:gridCol w:w="1220"/>
        <w:gridCol w:w="1220"/>
        <w:gridCol w:w="1220"/>
        <w:gridCol w:w="1220"/>
      </w:tblGrid>
      <w:tr w:rsidR="00561A90" w:rsidRPr="00561A90" w14:paraId="4F7CF3E2" w14:textId="77777777" w:rsidTr="00561A90">
        <w:trPr>
          <w:trHeight w:val="390"/>
        </w:trPr>
        <w:tc>
          <w:tcPr>
            <w:tcW w:w="880" w:type="dxa"/>
            <w:tcBorders>
              <w:top w:val="single" w:sz="4" w:space="0" w:color="auto"/>
              <w:left w:val="single" w:sz="4" w:space="0" w:color="auto"/>
              <w:bottom w:val="single" w:sz="4" w:space="0" w:color="auto"/>
              <w:right w:val="single" w:sz="4" w:space="0" w:color="auto"/>
            </w:tcBorders>
            <w:shd w:val="clear" w:color="000000" w:fill="808080"/>
            <w:vAlign w:val="center"/>
            <w:hideMark/>
          </w:tcPr>
          <w:p w14:paraId="5624D437" w14:textId="77777777" w:rsidR="00561A90" w:rsidRPr="00561A90" w:rsidRDefault="00561A90" w:rsidP="00561A90">
            <w:pPr>
              <w:jc w:val="center"/>
              <w:rPr>
                <w:rFonts w:ascii="Arial" w:eastAsia="Times New Roman" w:hAnsi="Arial" w:cs="Arial"/>
                <w:b/>
                <w:bCs/>
                <w:color w:val="000000"/>
              </w:rPr>
            </w:pPr>
            <w:r w:rsidRPr="00561A90">
              <w:rPr>
                <w:rFonts w:ascii="Arial" w:eastAsia="Times New Roman" w:hAnsi="Arial" w:cs="Arial"/>
                <w:b/>
                <w:bCs/>
                <w:color w:val="000000"/>
              </w:rPr>
              <w:t>BL</w:t>
            </w:r>
          </w:p>
        </w:tc>
        <w:tc>
          <w:tcPr>
            <w:tcW w:w="3960" w:type="dxa"/>
            <w:tcBorders>
              <w:top w:val="single" w:sz="4" w:space="0" w:color="auto"/>
              <w:left w:val="nil"/>
              <w:bottom w:val="single" w:sz="4" w:space="0" w:color="auto"/>
              <w:right w:val="single" w:sz="4" w:space="0" w:color="auto"/>
            </w:tcBorders>
            <w:shd w:val="clear" w:color="000000" w:fill="808080"/>
            <w:vAlign w:val="center"/>
            <w:hideMark/>
          </w:tcPr>
          <w:p w14:paraId="5DEE25DC" w14:textId="77777777" w:rsidR="00561A90" w:rsidRPr="00561A90" w:rsidRDefault="00561A90" w:rsidP="00561A90">
            <w:pPr>
              <w:jc w:val="left"/>
              <w:rPr>
                <w:rFonts w:ascii="Arial" w:eastAsia="Times New Roman" w:hAnsi="Arial" w:cs="Arial"/>
                <w:b/>
                <w:bCs/>
                <w:color w:val="000000"/>
              </w:rPr>
            </w:pPr>
            <w:r w:rsidRPr="00561A90">
              <w:rPr>
                <w:rFonts w:ascii="Arial" w:eastAsia="Times New Roman" w:hAnsi="Arial" w:cs="Arial"/>
                <w:b/>
                <w:bCs/>
                <w:color w:val="000000"/>
              </w:rPr>
              <w:t>Description</w:t>
            </w:r>
          </w:p>
        </w:tc>
        <w:tc>
          <w:tcPr>
            <w:tcW w:w="1220" w:type="dxa"/>
            <w:tcBorders>
              <w:top w:val="single" w:sz="4" w:space="0" w:color="auto"/>
              <w:left w:val="nil"/>
              <w:bottom w:val="single" w:sz="4" w:space="0" w:color="auto"/>
              <w:right w:val="single" w:sz="4" w:space="0" w:color="auto"/>
            </w:tcBorders>
            <w:shd w:val="clear" w:color="000000" w:fill="808080"/>
            <w:noWrap/>
            <w:vAlign w:val="center"/>
            <w:hideMark/>
          </w:tcPr>
          <w:p w14:paraId="142F47A2" w14:textId="77777777" w:rsidR="00561A90" w:rsidRPr="00561A90" w:rsidRDefault="00561A90" w:rsidP="00561A90">
            <w:pPr>
              <w:jc w:val="center"/>
              <w:rPr>
                <w:rFonts w:ascii="Arial" w:eastAsia="Times New Roman" w:hAnsi="Arial" w:cs="Arial"/>
                <w:b/>
                <w:bCs/>
                <w:color w:val="000000"/>
              </w:rPr>
            </w:pPr>
            <w:r w:rsidRPr="00561A90">
              <w:rPr>
                <w:rFonts w:ascii="Arial" w:eastAsia="Times New Roman" w:hAnsi="Arial" w:cs="Arial"/>
                <w:b/>
                <w:bCs/>
                <w:color w:val="000000"/>
              </w:rPr>
              <w:t>Year 1</w:t>
            </w:r>
          </w:p>
        </w:tc>
        <w:tc>
          <w:tcPr>
            <w:tcW w:w="1220" w:type="dxa"/>
            <w:tcBorders>
              <w:top w:val="single" w:sz="4" w:space="0" w:color="auto"/>
              <w:left w:val="nil"/>
              <w:bottom w:val="single" w:sz="4" w:space="0" w:color="auto"/>
              <w:right w:val="single" w:sz="4" w:space="0" w:color="auto"/>
            </w:tcBorders>
            <w:shd w:val="clear" w:color="000000" w:fill="808080"/>
            <w:noWrap/>
            <w:vAlign w:val="center"/>
            <w:hideMark/>
          </w:tcPr>
          <w:p w14:paraId="74DBDC1A" w14:textId="77777777" w:rsidR="00561A90" w:rsidRPr="00561A90" w:rsidRDefault="00561A90" w:rsidP="00561A90">
            <w:pPr>
              <w:jc w:val="center"/>
              <w:rPr>
                <w:rFonts w:ascii="Arial" w:eastAsia="Times New Roman" w:hAnsi="Arial" w:cs="Arial"/>
                <w:b/>
                <w:bCs/>
                <w:color w:val="000000"/>
              </w:rPr>
            </w:pPr>
            <w:r w:rsidRPr="00561A90">
              <w:rPr>
                <w:rFonts w:ascii="Arial" w:eastAsia="Times New Roman" w:hAnsi="Arial" w:cs="Arial"/>
                <w:b/>
                <w:bCs/>
                <w:color w:val="000000"/>
              </w:rPr>
              <w:t>Year 2</w:t>
            </w:r>
          </w:p>
        </w:tc>
        <w:tc>
          <w:tcPr>
            <w:tcW w:w="1220" w:type="dxa"/>
            <w:tcBorders>
              <w:top w:val="single" w:sz="4" w:space="0" w:color="auto"/>
              <w:left w:val="nil"/>
              <w:bottom w:val="single" w:sz="4" w:space="0" w:color="auto"/>
              <w:right w:val="single" w:sz="4" w:space="0" w:color="auto"/>
            </w:tcBorders>
            <w:shd w:val="clear" w:color="000000" w:fill="808080"/>
            <w:noWrap/>
            <w:vAlign w:val="center"/>
            <w:hideMark/>
          </w:tcPr>
          <w:p w14:paraId="3197D1E0" w14:textId="77777777" w:rsidR="00561A90" w:rsidRPr="00561A90" w:rsidRDefault="00561A90" w:rsidP="00561A90">
            <w:pPr>
              <w:jc w:val="center"/>
              <w:rPr>
                <w:rFonts w:ascii="Arial" w:eastAsia="Times New Roman" w:hAnsi="Arial" w:cs="Arial"/>
                <w:b/>
                <w:bCs/>
                <w:color w:val="000000"/>
              </w:rPr>
            </w:pPr>
            <w:r w:rsidRPr="00561A90">
              <w:rPr>
                <w:rFonts w:ascii="Arial" w:eastAsia="Times New Roman" w:hAnsi="Arial" w:cs="Arial"/>
                <w:b/>
                <w:bCs/>
                <w:color w:val="000000"/>
              </w:rPr>
              <w:t>Year 3</w:t>
            </w:r>
          </w:p>
        </w:tc>
        <w:tc>
          <w:tcPr>
            <w:tcW w:w="1220" w:type="dxa"/>
            <w:tcBorders>
              <w:top w:val="single" w:sz="4" w:space="0" w:color="auto"/>
              <w:left w:val="nil"/>
              <w:bottom w:val="single" w:sz="4" w:space="0" w:color="auto"/>
              <w:right w:val="single" w:sz="4" w:space="0" w:color="auto"/>
            </w:tcBorders>
            <w:shd w:val="clear" w:color="000000" w:fill="808080"/>
            <w:noWrap/>
            <w:vAlign w:val="center"/>
            <w:hideMark/>
          </w:tcPr>
          <w:p w14:paraId="285B3E97" w14:textId="77777777" w:rsidR="00561A90" w:rsidRPr="00561A90" w:rsidRDefault="00561A90" w:rsidP="00561A90">
            <w:pPr>
              <w:jc w:val="center"/>
              <w:rPr>
                <w:rFonts w:ascii="Arial" w:eastAsia="Times New Roman" w:hAnsi="Arial" w:cs="Arial"/>
                <w:b/>
                <w:bCs/>
                <w:color w:val="000000"/>
              </w:rPr>
            </w:pPr>
            <w:r w:rsidRPr="00561A90">
              <w:rPr>
                <w:rFonts w:ascii="Arial" w:eastAsia="Times New Roman" w:hAnsi="Arial" w:cs="Arial"/>
                <w:b/>
                <w:bCs/>
                <w:color w:val="000000"/>
              </w:rPr>
              <w:t>Total</w:t>
            </w:r>
          </w:p>
        </w:tc>
      </w:tr>
      <w:tr w:rsidR="00561A90" w:rsidRPr="00561A90" w14:paraId="5E42C754" w14:textId="77777777" w:rsidTr="00561A90">
        <w:trPr>
          <w:trHeight w:val="390"/>
        </w:trPr>
        <w:tc>
          <w:tcPr>
            <w:tcW w:w="9720" w:type="dxa"/>
            <w:gridSpan w:val="6"/>
            <w:tcBorders>
              <w:top w:val="single" w:sz="4" w:space="0" w:color="auto"/>
              <w:left w:val="single" w:sz="4" w:space="0" w:color="auto"/>
              <w:bottom w:val="single" w:sz="4" w:space="0" w:color="auto"/>
              <w:right w:val="single" w:sz="4" w:space="0" w:color="000000"/>
            </w:tcBorders>
            <w:shd w:val="clear" w:color="000000" w:fill="A6A6A6"/>
            <w:vAlign w:val="center"/>
            <w:hideMark/>
          </w:tcPr>
          <w:p w14:paraId="07A4F474" w14:textId="788CF1A5" w:rsidR="00561A90" w:rsidRPr="00561A90" w:rsidRDefault="00A60022" w:rsidP="00561A90">
            <w:pPr>
              <w:jc w:val="left"/>
              <w:rPr>
                <w:rFonts w:ascii="Arial" w:eastAsia="Times New Roman" w:hAnsi="Arial" w:cs="Arial"/>
                <w:b/>
                <w:bCs/>
                <w:color w:val="000000"/>
              </w:rPr>
            </w:pPr>
            <w:r>
              <w:rPr>
                <w:rFonts w:ascii="Arial" w:eastAsia="Times New Roman" w:hAnsi="Arial" w:cs="Arial"/>
                <w:b/>
                <w:bCs/>
                <w:color w:val="000000"/>
              </w:rPr>
              <w:t>Deliverable (</w:t>
            </w:r>
            <w:r w:rsidR="00561A90" w:rsidRPr="00561A90">
              <w:rPr>
                <w:rFonts w:ascii="Arial" w:eastAsia="Times New Roman" w:hAnsi="Arial" w:cs="Arial"/>
                <w:b/>
                <w:bCs/>
                <w:color w:val="000000"/>
              </w:rPr>
              <w:t>Outcome</w:t>
            </w:r>
            <w:r>
              <w:rPr>
                <w:rFonts w:ascii="Arial" w:eastAsia="Times New Roman" w:hAnsi="Arial" w:cs="Arial"/>
                <w:b/>
                <w:bCs/>
                <w:color w:val="000000"/>
              </w:rPr>
              <w:t>)</w:t>
            </w:r>
            <w:r w:rsidR="00561A90" w:rsidRPr="00561A90">
              <w:rPr>
                <w:rFonts w:ascii="Arial" w:eastAsia="Times New Roman" w:hAnsi="Arial" w:cs="Arial"/>
                <w:b/>
                <w:bCs/>
                <w:color w:val="000000"/>
              </w:rPr>
              <w:t>:</w:t>
            </w:r>
          </w:p>
        </w:tc>
      </w:tr>
      <w:tr w:rsidR="00561A90" w:rsidRPr="00561A90" w14:paraId="0279A1ED" w14:textId="77777777" w:rsidTr="00561A90">
        <w:trPr>
          <w:trHeight w:val="285"/>
        </w:trPr>
        <w:tc>
          <w:tcPr>
            <w:tcW w:w="9720" w:type="dxa"/>
            <w:gridSpan w:val="6"/>
            <w:tcBorders>
              <w:top w:val="single" w:sz="4" w:space="0" w:color="auto"/>
              <w:left w:val="single" w:sz="4" w:space="0" w:color="auto"/>
              <w:bottom w:val="single" w:sz="4" w:space="0" w:color="auto"/>
              <w:right w:val="single" w:sz="4" w:space="0" w:color="auto"/>
            </w:tcBorders>
            <w:shd w:val="clear" w:color="000000" w:fill="BFBFBF"/>
            <w:vAlign w:val="center"/>
            <w:hideMark/>
          </w:tcPr>
          <w:p w14:paraId="42E5BC67" w14:textId="77777777" w:rsidR="00561A90" w:rsidRPr="00561A90" w:rsidRDefault="00561A90" w:rsidP="00561A90">
            <w:pPr>
              <w:jc w:val="left"/>
              <w:rPr>
                <w:rFonts w:ascii="Arial" w:eastAsia="Times New Roman" w:hAnsi="Arial" w:cs="Arial"/>
                <w:b/>
                <w:bCs/>
                <w:color w:val="000000"/>
              </w:rPr>
            </w:pPr>
            <w:r w:rsidRPr="00561A90">
              <w:rPr>
                <w:rFonts w:ascii="Arial" w:eastAsia="Times New Roman" w:hAnsi="Arial" w:cs="Arial"/>
                <w:b/>
                <w:bCs/>
                <w:color w:val="000000"/>
              </w:rPr>
              <w:t xml:space="preserve">Output 1: </w:t>
            </w:r>
          </w:p>
        </w:tc>
      </w:tr>
      <w:tr w:rsidR="00561A90" w:rsidRPr="00561A90" w14:paraId="4634381B" w14:textId="77777777" w:rsidTr="00561A90">
        <w:trPr>
          <w:trHeight w:val="255"/>
        </w:trPr>
        <w:tc>
          <w:tcPr>
            <w:tcW w:w="880" w:type="dxa"/>
            <w:tcBorders>
              <w:top w:val="nil"/>
              <w:left w:val="single" w:sz="4" w:space="0" w:color="auto"/>
              <w:bottom w:val="single" w:sz="4" w:space="0" w:color="auto"/>
              <w:right w:val="single" w:sz="4" w:space="0" w:color="auto"/>
            </w:tcBorders>
            <w:shd w:val="clear" w:color="auto" w:fill="auto"/>
            <w:hideMark/>
          </w:tcPr>
          <w:p w14:paraId="0F45A0CC" w14:textId="77777777" w:rsidR="00561A90" w:rsidRPr="00561A90" w:rsidRDefault="00561A90" w:rsidP="00561A90">
            <w:pPr>
              <w:jc w:val="center"/>
              <w:rPr>
                <w:rFonts w:ascii="Arial" w:eastAsia="Times New Roman" w:hAnsi="Arial" w:cs="Arial"/>
                <w:color w:val="000000"/>
              </w:rPr>
            </w:pPr>
            <w:r w:rsidRPr="00561A90">
              <w:rPr>
                <w:rFonts w:ascii="Arial" w:eastAsia="Times New Roman" w:hAnsi="Arial" w:cs="Arial"/>
                <w:color w:val="000000"/>
              </w:rPr>
              <w:t>11</w:t>
            </w:r>
          </w:p>
        </w:tc>
        <w:tc>
          <w:tcPr>
            <w:tcW w:w="3960" w:type="dxa"/>
            <w:tcBorders>
              <w:top w:val="nil"/>
              <w:left w:val="nil"/>
              <w:bottom w:val="single" w:sz="4" w:space="0" w:color="auto"/>
              <w:right w:val="single" w:sz="4" w:space="0" w:color="auto"/>
            </w:tcBorders>
            <w:shd w:val="clear" w:color="auto" w:fill="auto"/>
            <w:hideMark/>
          </w:tcPr>
          <w:p w14:paraId="7D365F37" w14:textId="77777777" w:rsidR="00561A90" w:rsidRPr="00561A90" w:rsidRDefault="00561A90" w:rsidP="00561A90">
            <w:pPr>
              <w:jc w:val="left"/>
              <w:rPr>
                <w:rFonts w:ascii="Arial" w:eastAsia="Times New Roman" w:hAnsi="Arial" w:cs="Arial"/>
                <w:color w:val="000000"/>
              </w:rPr>
            </w:pPr>
            <w:r w:rsidRPr="00561A90">
              <w:rPr>
                <w:rFonts w:ascii="Arial" w:eastAsia="Times New Roman" w:hAnsi="Arial" w:cs="Arial"/>
                <w:color w:val="000000"/>
              </w:rPr>
              <w:t>International experts</w:t>
            </w:r>
          </w:p>
        </w:tc>
        <w:tc>
          <w:tcPr>
            <w:tcW w:w="1220" w:type="dxa"/>
            <w:tcBorders>
              <w:top w:val="nil"/>
              <w:left w:val="nil"/>
              <w:bottom w:val="single" w:sz="4" w:space="0" w:color="auto"/>
              <w:right w:val="single" w:sz="4" w:space="0" w:color="auto"/>
            </w:tcBorders>
            <w:shd w:val="clear" w:color="auto" w:fill="auto"/>
            <w:vAlign w:val="bottom"/>
            <w:hideMark/>
          </w:tcPr>
          <w:p w14:paraId="29EFBF29"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vAlign w:val="bottom"/>
            <w:hideMark/>
          </w:tcPr>
          <w:p w14:paraId="6D855D3C"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vAlign w:val="bottom"/>
            <w:hideMark/>
          </w:tcPr>
          <w:p w14:paraId="3056C2BB"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0B79440C"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xml:space="preserve">               -   </w:t>
            </w:r>
          </w:p>
        </w:tc>
      </w:tr>
      <w:tr w:rsidR="00561A90" w:rsidRPr="00561A90" w14:paraId="1FB4F894" w14:textId="77777777" w:rsidTr="00561A90">
        <w:trPr>
          <w:trHeight w:val="255"/>
        </w:trPr>
        <w:tc>
          <w:tcPr>
            <w:tcW w:w="880" w:type="dxa"/>
            <w:tcBorders>
              <w:top w:val="nil"/>
              <w:left w:val="single" w:sz="4" w:space="0" w:color="auto"/>
              <w:bottom w:val="single" w:sz="4" w:space="0" w:color="auto"/>
              <w:right w:val="single" w:sz="4" w:space="0" w:color="auto"/>
            </w:tcBorders>
            <w:shd w:val="clear" w:color="auto" w:fill="auto"/>
            <w:hideMark/>
          </w:tcPr>
          <w:p w14:paraId="5C59430B" w14:textId="77777777" w:rsidR="00561A90" w:rsidRPr="00561A90" w:rsidRDefault="00561A90" w:rsidP="00561A90">
            <w:pPr>
              <w:jc w:val="center"/>
              <w:rPr>
                <w:rFonts w:ascii="Arial" w:eastAsia="Times New Roman" w:hAnsi="Arial" w:cs="Arial"/>
                <w:color w:val="000000"/>
              </w:rPr>
            </w:pPr>
            <w:r w:rsidRPr="00561A90">
              <w:rPr>
                <w:rFonts w:ascii="Arial" w:eastAsia="Times New Roman" w:hAnsi="Arial" w:cs="Arial"/>
                <w:color w:val="000000"/>
              </w:rPr>
              <w:t>15</w:t>
            </w:r>
          </w:p>
        </w:tc>
        <w:tc>
          <w:tcPr>
            <w:tcW w:w="3960" w:type="dxa"/>
            <w:tcBorders>
              <w:top w:val="nil"/>
              <w:left w:val="nil"/>
              <w:bottom w:val="single" w:sz="4" w:space="0" w:color="auto"/>
              <w:right w:val="single" w:sz="4" w:space="0" w:color="auto"/>
            </w:tcBorders>
            <w:shd w:val="clear" w:color="auto" w:fill="auto"/>
            <w:hideMark/>
          </w:tcPr>
          <w:p w14:paraId="676DD1AA" w14:textId="77777777" w:rsidR="00561A90" w:rsidRPr="00561A90" w:rsidRDefault="00561A90" w:rsidP="00561A90">
            <w:pPr>
              <w:jc w:val="left"/>
              <w:rPr>
                <w:rFonts w:ascii="Arial" w:eastAsia="Times New Roman" w:hAnsi="Arial" w:cs="Arial"/>
                <w:color w:val="000000"/>
              </w:rPr>
            </w:pPr>
            <w:r w:rsidRPr="00561A90">
              <w:rPr>
                <w:rFonts w:ascii="Arial" w:eastAsia="Times New Roman" w:hAnsi="Arial" w:cs="Arial"/>
                <w:color w:val="000000"/>
              </w:rPr>
              <w:t>Project travel</w:t>
            </w:r>
          </w:p>
        </w:tc>
        <w:tc>
          <w:tcPr>
            <w:tcW w:w="1220" w:type="dxa"/>
            <w:tcBorders>
              <w:top w:val="nil"/>
              <w:left w:val="nil"/>
              <w:bottom w:val="single" w:sz="4" w:space="0" w:color="auto"/>
              <w:right w:val="single" w:sz="4" w:space="0" w:color="auto"/>
            </w:tcBorders>
            <w:shd w:val="clear" w:color="auto" w:fill="auto"/>
            <w:vAlign w:val="bottom"/>
            <w:hideMark/>
          </w:tcPr>
          <w:p w14:paraId="7B114A56"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vAlign w:val="bottom"/>
            <w:hideMark/>
          </w:tcPr>
          <w:p w14:paraId="615DAE71"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vAlign w:val="bottom"/>
            <w:hideMark/>
          </w:tcPr>
          <w:p w14:paraId="61F9FFCA"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4ED6C0F3"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xml:space="preserve">               -   </w:t>
            </w:r>
          </w:p>
        </w:tc>
      </w:tr>
      <w:tr w:rsidR="00561A90" w:rsidRPr="00561A90" w14:paraId="0C419715" w14:textId="77777777" w:rsidTr="00561A90">
        <w:trPr>
          <w:trHeight w:val="255"/>
        </w:trPr>
        <w:tc>
          <w:tcPr>
            <w:tcW w:w="880" w:type="dxa"/>
            <w:tcBorders>
              <w:top w:val="nil"/>
              <w:left w:val="single" w:sz="4" w:space="0" w:color="auto"/>
              <w:bottom w:val="single" w:sz="4" w:space="0" w:color="auto"/>
              <w:right w:val="single" w:sz="4" w:space="0" w:color="auto"/>
            </w:tcBorders>
            <w:shd w:val="clear" w:color="auto" w:fill="auto"/>
            <w:hideMark/>
          </w:tcPr>
          <w:p w14:paraId="7CB1187C" w14:textId="77777777" w:rsidR="00561A90" w:rsidRPr="00561A90" w:rsidRDefault="00561A90" w:rsidP="00561A90">
            <w:pPr>
              <w:jc w:val="center"/>
              <w:rPr>
                <w:rFonts w:ascii="Arial" w:eastAsia="Times New Roman" w:hAnsi="Arial" w:cs="Arial"/>
                <w:color w:val="000000"/>
              </w:rPr>
            </w:pPr>
            <w:r w:rsidRPr="00561A90">
              <w:rPr>
                <w:rFonts w:ascii="Arial" w:eastAsia="Times New Roman" w:hAnsi="Arial" w:cs="Arial"/>
                <w:color w:val="000000"/>
              </w:rPr>
              <w:t>16</w:t>
            </w:r>
          </w:p>
        </w:tc>
        <w:tc>
          <w:tcPr>
            <w:tcW w:w="3960" w:type="dxa"/>
            <w:tcBorders>
              <w:top w:val="nil"/>
              <w:left w:val="nil"/>
              <w:bottom w:val="single" w:sz="4" w:space="0" w:color="auto"/>
              <w:right w:val="single" w:sz="4" w:space="0" w:color="auto"/>
            </w:tcBorders>
            <w:shd w:val="clear" w:color="auto" w:fill="auto"/>
            <w:hideMark/>
          </w:tcPr>
          <w:p w14:paraId="31053B45" w14:textId="77777777" w:rsidR="00561A90" w:rsidRPr="00561A90" w:rsidRDefault="00561A90" w:rsidP="00561A90">
            <w:pPr>
              <w:jc w:val="left"/>
              <w:rPr>
                <w:rFonts w:ascii="Arial" w:eastAsia="Times New Roman" w:hAnsi="Arial" w:cs="Arial"/>
                <w:color w:val="000000"/>
              </w:rPr>
            </w:pPr>
            <w:r w:rsidRPr="00561A90">
              <w:rPr>
                <w:rFonts w:ascii="Arial" w:eastAsia="Times New Roman" w:hAnsi="Arial" w:cs="Arial"/>
                <w:color w:val="000000"/>
              </w:rPr>
              <w:t>Staff travel</w:t>
            </w:r>
          </w:p>
        </w:tc>
        <w:tc>
          <w:tcPr>
            <w:tcW w:w="1220" w:type="dxa"/>
            <w:tcBorders>
              <w:top w:val="nil"/>
              <w:left w:val="nil"/>
              <w:bottom w:val="single" w:sz="4" w:space="0" w:color="auto"/>
              <w:right w:val="single" w:sz="4" w:space="0" w:color="auto"/>
            </w:tcBorders>
            <w:shd w:val="clear" w:color="auto" w:fill="auto"/>
            <w:vAlign w:val="bottom"/>
            <w:hideMark/>
          </w:tcPr>
          <w:p w14:paraId="30BF8109"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vAlign w:val="bottom"/>
            <w:hideMark/>
          </w:tcPr>
          <w:p w14:paraId="3DC60E3C"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vAlign w:val="bottom"/>
            <w:hideMark/>
          </w:tcPr>
          <w:p w14:paraId="721CF713"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5C3F8797"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xml:space="preserve">               -   </w:t>
            </w:r>
          </w:p>
        </w:tc>
      </w:tr>
      <w:tr w:rsidR="00561A90" w:rsidRPr="00561A90" w14:paraId="74C6C92B" w14:textId="77777777" w:rsidTr="00561A90">
        <w:trPr>
          <w:trHeight w:val="255"/>
        </w:trPr>
        <w:tc>
          <w:tcPr>
            <w:tcW w:w="880" w:type="dxa"/>
            <w:tcBorders>
              <w:top w:val="nil"/>
              <w:left w:val="single" w:sz="4" w:space="0" w:color="auto"/>
              <w:bottom w:val="single" w:sz="4" w:space="0" w:color="auto"/>
              <w:right w:val="single" w:sz="4" w:space="0" w:color="auto"/>
            </w:tcBorders>
            <w:shd w:val="clear" w:color="auto" w:fill="auto"/>
            <w:hideMark/>
          </w:tcPr>
          <w:p w14:paraId="4B4DB155" w14:textId="77777777" w:rsidR="00561A90" w:rsidRPr="00561A90" w:rsidRDefault="00561A90" w:rsidP="00561A90">
            <w:pPr>
              <w:jc w:val="center"/>
              <w:rPr>
                <w:rFonts w:ascii="Arial" w:eastAsia="Times New Roman" w:hAnsi="Arial" w:cs="Arial"/>
                <w:color w:val="000000"/>
              </w:rPr>
            </w:pPr>
            <w:r w:rsidRPr="00561A90">
              <w:rPr>
                <w:rFonts w:ascii="Arial" w:eastAsia="Times New Roman" w:hAnsi="Arial" w:cs="Arial"/>
                <w:color w:val="000000"/>
              </w:rPr>
              <w:t>17</w:t>
            </w:r>
          </w:p>
        </w:tc>
        <w:tc>
          <w:tcPr>
            <w:tcW w:w="3960" w:type="dxa"/>
            <w:tcBorders>
              <w:top w:val="nil"/>
              <w:left w:val="nil"/>
              <w:bottom w:val="single" w:sz="4" w:space="0" w:color="auto"/>
              <w:right w:val="single" w:sz="4" w:space="0" w:color="auto"/>
            </w:tcBorders>
            <w:shd w:val="clear" w:color="auto" w:fill="auto"/>
            <w:hideMark/>
          </w:tcPr>
          <w:p w14:paraId="7E98E643" w14:textId="77777777" w:rsidR="00561A90" w:rsidRPr="00561A90" w:rsidRDefault="00561A90" w:rsidP="00561A90">
            <w:pPr>
              <w:jc w:val="left"/>
              <w:rPr>
                <w:rFonts w:ascii="Arial" w:eastAsia="Times New Roman" w:hAnsi="Arial" w:cs="Arial"/>
                <w:color w:val="000000"/>
              </w:rPr>
            </w:pPr>
            <w:r w:rsidRPr="00561A90">
              <w:rPr>
                <w:rFonts w:ascii="Arial" w:eastAsia="Times New Roman" w:hAnsi="Arial" w:cs="Arial"/>
                <w:color w:val="000000"/>
              </w:rPr>
              <w:t>National experts &amp; admin staff</w:t>
            </w:r>
          </w:p>
        </w:tc>
        <w:tc>
          <w:tcPr>
            <w:tcW w:w="1220" w:type="dxa"/>
            <w:tcBorders>
              <w:top w:val="nil"/>
              <w:left w:val="nil"/>
              <w:bottom w:val="single" w:sz="4" w:space="0" w:color="auto"/>
              <w:right w:val="single" w:sz="4" w:space="0" w:color="auto"/>
            </w:tcBorders>
            <w:shd w:val="clear" w:color="auto" w:fill="auto"/>
            <w:vAlign w:val="bottom"/>
            <w:hideMark/>
          </w:tcPr>
          <w:p w14:paraId="4AC6971E"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vAlign w:val="bottom"/>
            <w:hideMark/>
          </w:tcPr>
          <w:p w14:paraId="3FA040A0"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vAlign w:val="bottom"/>
            <w:hideMark/>
          </w:tcPr>
          <w:p w14:paraId="01DC1518"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7321DA76"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xml:space="preserve">               -   </w:t>
            </w:r>
          </w:p>
        </w:tc>
      </w:tr>
      <w:tr w:rsidR="00561A90" w:rsidRPr="00561A90" w14:paraId="1760A996" w14:textId="77777777" w:rsidTr="00561A90">
        <w:trPr>
          <w:trHeight w:val="255"/>
        </w:trPr>
        <w:tc>
          <w:tcPr>
            <w:tcW w:w="880" w:type="dxa"/>
            <w:tcBorders>
              <w:top w:val="nil"/>
              <w:left w:val="single" w:sz="4" w:space="0" w:color="auto"/>
              <w:bottom w:val="single" w:sz="4" w:space="0" w:color="auto"/>
              <w:right w:val="single" w:sz="4" w:space="0" w:color="auto"/>
            </w:tcBorders>
            <w:shd w:val="clear" w:color="auto" w:fill="auto"/>
            <w:hideMark/>
          </w:tcPr>
          <w:p w14:paraId="09206166" w14:textId="77777777" w:rsidR="00561A90" w:rsidRPr="00561A90" w:rsidRDefault="00561A90" w:rsidP="00561A90">
            <w:pPr>
              <w:jc w:val="center"/>
              <w:rPr>
                <w:rFonts w:ascii="Arial" w:eastAsia="Times New Roman" w:hAnsi="Arial" w:cs="Arial"/>
                <w:color w:val="000000"/>
              </w:rPr>
            </w:pPr>
            <w:r w:rsidRPr="00561A90">
              <w:rPr>
                <w:rFonts w:ascii="Arial" w:eastAsia="Times New Roman" w:hAnsi="Arial" w:cs="Arial"/>
                <w:color w:val="000000"/>
              </w:rPr>
              <w:t>21</w:t>
            </w:r>
          </w:p>
        </w:tc>
        <w:tc>
          <w:tcPr>
            <w:tcW w:w="3960" w:type="dxa"/>
            <w:tcBorders>
              <w:top w:val="nil"/>
              <w:left w:val="nil"/>
              <w:bottom w:val="single" w:sz="4" w:space="0" w:color="auto"/>
              <w:right w:val="single" w:sz="4" w:space="0" w:color="auto"/>
            </w:tcBorders>
            <w:shd w:val="clear" w:color="auto" w:fill="auto"/>
            <w:hideMark/>
          </w:tcPr>
          <w:p w14:paraId="3A453363" w14:textId="77777777" w:rsidR="00561A90" w:rsidRPr="00561A90" w:rsidRDefault="00561A90" w:rsidP="00561A90">
            <w:pPr>
              <w:jc w:val="left"/>
              <w:rPr>
                <w:rFonts w:ascii="Arial" w:eastAsia="Times New Roman" w:hAnsi="Arial" w:cs="Arial"/>
                <w:color w:val="000000"/>
              </w:rPr>
            </w:pPr>
            <w:r w:rsidRPr="00561A90">
              <w:rPr>
                <w:rFonts w:ascii="Arial" w:eastAsia="Times New Roman" w:hAnsi="Arial" w:cs="Arial"/>
                <w:color w:val="000000"/>
              </w:rPr>
              <w:t>Subcontracts</w:t>
            </w:r>
          </w:p>
        </w:tc>
        <w:tc>
          <w:tcPr>
            <w:tcW w:w="1220" w:type="dxa"/>
            <w:tcBorders>
              <w:top w:val="nil"/>
              <w:left w:val="nil"/>
              <w:bottom w:val="single" w:sz="4" w:space="0" w:color="auto"/>
              <w:right w:val="single" w:sz="4" w:space="0" w:color="auto"/>
            </w:tcBorders>
            <w:shd w:val="clear" w:color="auto" w:fill="auto"/>
            <w:vAlign w:val="bottom"/>
            <w:hideMark/>
          </w:tcPr>
          <w:p w14:paraId="0BD132B0"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vAlign w:val="bottom"/>
            <w:hideMark/>
          </w:tcPr>
          <w:p w14:paraId="7392359E"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vAlign w:val="bottom"/>
            <w:hideMark/>
          </w:tcPr>
          <w:p w14:paraId="4B1FEAA1"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22790279"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xml:space="preserve">               -   </w:t>
            </w:r>
          </w:p>
        </w:tc>
      </w:tr>
      <w:tr w:rsidR="00561A90" w:rsidRPr="00561A90" w14:paraId="674A40E0" w14:textId="77777777" w:rsidTr="00561A90">
        <w:trPr>
          <w:trHeight w:val="285"/>
        </w:trPr>
        <w:tc>
          <w:tcPr>
            <w:tcW w:w="880" w:type="dxa"/>
            <w:tcBorders>
              <w:top w:val="nil"/>
              <w:left w:val="single" w:sz="4" w:space="0" w:color="auto"/>
              <w:bottom w:val="single" w:sz="4" w:space="0" w:color="auto"/>
              <w:right w:val="single" w:sz="4" w:space="0" w:color="auto"/>
            </w:tcBorders>
            <w:shd w:val="clear" w:color="auto" w:fill="auto"/>
            <w:hideMark/>
          </w:tcPr>
          <w:p w14:paraId="725699DC" w14:textId="77777777" w:rsidR="00561A90" w:rsidRPr="00561A90" w:rsidRDefault="00561A90" w:rsidP="00561A90">
            <w:pPr>
              <w:jc w:val="center"/>
              <w:rPr>
                <w:rFonts w:ascii="Arial" w:eastAsia="Times New Roman" w:hAnsi="Arial" w:cs="Arial"/>
                <w:color w:val="000000"/>
              </w:rPr>
            </w:pPr>
            <w:r w:rsidRPr="00561A90">
              <w:rPr>
                <w:rFonts w:ascii="Arial" w:eastAsia="Times New Roman" w:hAnsi="Arial" w:cs="Arial"/>
                <w:color w:val="000000"/>
              </w:rPr>
              <w:t>30</w:t>
            </w:r>
          </w:p>
        </w:tc>
        <w:tc>
          <w:tcPr>
            <w:tcW w:w="3960" w:type="dxa"/>
            <w:tcBorders>
              <w:top w:val="nil"/>
              <w:left w:val="nil"/>
              <w:bottom w:val="single" w:sz="4" w:space="0" w:color="auto"/>
              <w:right w:val="single" w:sz="4" w:space="0" w:color="auto"/>
            </w:tcBorders>
            <w:shd w:val="clear" w:color="auto" w:fill="auto"/>
            <w:hideMark/>
          </w:tcPr>
          <w:p w14:paraId="7F5979DD" w14:textId="77777777" w:rsidR="00561A90" w:rsidRPr="00561A90" w:rsidRDefault="00561A90" w:rsidP="00561A90">
            <w:pPr>
              <w:jc w:val="left"/>
              <w:rPr>
                <w:rFonts w:ascii="Arial" w:eastAsia="Times New Roman" w:hAnsi="Arial" w:cs="Arial"/>
                <w:color w:val="000000"/>
              </w:rPr>
            </w:pPr>
            <w:r w:rsidRPr="00561A90">
              <w:rPr>
                <w:rFonts w:ascii="Arial" w:eastAsia="Times New Roman" w:hAnsi="Arial" w:cs="Arial"/>
                <w:color w:val="000000"/>
              </w:rPr>
              <w:t>In-service training, conferences, workshops</w:t>
            </w:r>
          </w:p>
        </w:tc>
        <w:tc>
          <w:tcPr>
            <w:tcW w:w="1220" w:type="dxa"/>
            <w:tcBorders>
              <w:top w:val="nil"/>
              <w:left w:val="nil"/>
              <w:bottom w:val="single" w:sz="4" w:space="0" w:color="auto"/>
              <w:right w:val="single" w:sz="4" w:space="0" w:color="auto"/>
            </w:tcBorders>
            <w:shd w:val="clear" w:color="auto" w:fill="auto"/>
            <w:vAlign w:val="bottom"/>
            <w:hideMark/>
          </w:tcPr>
          <w:p w14:paraId="26A51789"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vAlign w:val="bottom"/>
            <w:hideMark/>
          </w:tcPr>
          <w:p w14:paraId="2684AD2D"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vAlign w:val="bottom"/>
            <w:hideMark/>
          </w:tcPr>
          <w:p w14:paraId="4AF458FC"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1B0699E2"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xml:space="preserve">               -   </w:t>
            </w:r>
          </w:p>
        </w:tc>
      </w:tr>
      <w:tr w:rsidR="00561A90" w:rsidRPr="00561A90" w14:paraId="1D6B1B8F" w14:textId="77777777" w:rsidTr="00561A90">
        <w:trPr>
          <w:trHeight w:val="285"/>
        </w:trPr>
        <w:tc>
          <w:tcPr>
            <w:tcW w:w="880" w:type="dxa"/>
            <w:tcBorders>
              <w:top w:val="nil"/>
              <w:left w:val="single" w:sz="4" w:space="0" w:color="auto"/>
              <w:bottom w:val="single" w:sz="4" w:space="0" w:color="auto"/>
              <w:right w:val="single" w:sz="4" w:space="0" w:color="auto"/>
            </w:tcBorders>
            <w:shd w:val="clear" w:color="auto" w:fill="auto"/>
            <w:hideMark/>
          </w:tcPr>
          <w:p w14:paraId="26A7C00C" w14:textId="77777777" w:rsidR="00561A90" w:rsidRPr="00561A90" w:rsidRDefault="00561A90" w:rsidP="00561A90">
            <w:pPr>
              <w:jc w:val="center"/>
              <w:rPr>
                <w:rFonts w:ascii="Arial" w:eastAsia="Times New Roman" w:hAnsi="Arial" w:cs="Arial"/>
                <w:color w:val="000000"/>
              </w:rPr>
            </w:pPr>
            <w:r w:rsidRPr="00561A90">
              <w:rPr>
                <w:rFonts w:ascii="Arial" w:eastAsia="Times New Roman" w:hAnsi="Arial" w:cs="Arial"/>
                <w:color w:val="000000"/>
              </w:rPr>
              <w:t>35</w:t>
            </w:r>
          </w:p>
        </w:tc>
        <w:tc>
          <w:tcPr>
            <w:tcW w:w="3960" w:type="dxa"/>
            <w:tcBorders>
              <w:top w:val="nil"/>
              <w:left w:val="nil"/>
              <w:bottom w:val="single" w:sz="4" w:space="0" w:color="auto"/>
              <w:right w:val="single" w:sz="4" w:space="0" w:color="auto"/>
            </w:tcBorders>
            <w:shd w:val="clear" w:color="auto" w:fill="auto"/>
            <w:hideMark/>
          </w:tcPr>
          <w:p w14:paraId="0C7F4AB4" w14:textId="77777777" w:rsidR="00561A90" w:rsidRPr="00561A90" w:rsidRDefault="00561A90" w:rsidP="00561A90">
            <w:pPr>
              <w:jc w:val="left"/>
              <w:rPr>
                <w:rFonts w:ascii="Arial" w:eastAsia="Times New Roman" w:hAnsi="Arial" w:cs="Arial"/>
                <w:color w:val="000000"/>
              </w:rPr>
            </w:pPr>
            <w:r w:rsidRPr="00561A90">
              <w:rPr>
                <w:rFonts w:ascii="Arial" w:eastAsia="Times New Roman" w:hAnsi="Arial" w:cs="Arial"/>
                <w:color w:val="000000"/>
              </w:rPr>
              <w:t>International Meetings</w:t>
            </w:r>
          </w:p>
        </w:tc>
        <w:tc>
          <w:tcPr>
            <w:tcW w:w="1220" w:type="dxa"/>
            <w:tcBorders>
              <w:top w:val="nil"/>
              <w:left w:val="nil"/>
              <w:bottom w:val="single" w:sz="4" w:space="0" w:color="auto"/>
              <w:right w:val="single" w:sz="4" w:space="0" w:color="auto"/>
            </w:tcBorders>
            <w:shd w:val="clear" w:color="auto" w:fill="auto"/>
            <w:vAlign w:val="bottom"/>
            <w:hideMark/>
          </w:tcPr>
          <w:p w14:paraId="0A6193AA"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vAlign w:val="bottom"/>
            <w:hideMark/>
          </w:tcPr>
          <w:p w14:paraId="5C6AA40B"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vAlign w:val="bottom"/>
            <w:hideMark/>
          </w:tcPr>
          <w:p w14:paraId="0224182F"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3DC082EA"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xml:space="preserve">               -   </w:t>
            </w:r>
          </w:p>
        </w:tc>
      </w:tr>
      <w:tr w:rsidR="00561A90" w:rsidRPr="00561A90" w14:paraId="3FE3D729" w14:textId="77777777" w:rsidTr="00561A90">
        <w:trPr>
          <w:trHeight w:val="255"/>
        </w:trPr>
        <w:tc>
          <w:tcPr>
            <w:tcW w:w="880" w:type="dxa"/>
            <w:tcBorders>
              <w:top w:val="nil"/>
              <w:left w:val="single" w:sz="4" w:space="0" w:color="auto"/>
              <w:bottom w:val="single" w:sz="4" w:space="0" w:color="auto"/>
              <w:right w:val="single" w:sz="4" w:space="0" w:color="auto"/>
            </w:tcBorders>
            <w:shd w:val="clear" w:color="auto" w:fill="auto"/>
            <w:hideMark/>
          </w:tcPr>
          <w:p w14:paraId="310D118B" w14:textId="77777777" w:rsidR="00561A90" w:rsidRPr="00561A90" w:rsidRDefault="00561A90" w:rsidP="00561A90">
            <w:pPr>
              <w:jc w:val="center"/>
              <w:rPr>
                <w:rFonts w:ascii="Arial" w:eastAsia="Times New Roman" w:hAnsi="Arial" w:cs="Arial"/>
                <w:color w:val="000000"/>
              </w:rPr>
            </w:pPr>
            <w:r w:rsidRPr="00561A90">
              <w:rPr>
                <w:rFonts w:ascii="Arial" w:eastAsia="Times New Roman" w:hAnsi="Arial" w:cs="Arial"/>
                <w:color w:val="000000"/>
              </w:rPr>
              <w:t>43</w:t>
            </w:r>
          </w:p>
        </w:tc>
        <w:tc>
          <w:tcPr>
            <w:tcW w:w="3960" w:type="dxa"/>
            <w:tcBorders>
              <w:top w:val="nil"/>
              <w:left w:val="nil"/>
              <w:bottom w:val="single" w:sz="4" w:space="0" w:color="auto"/>
              <w:right w:val="single" w:sz="4" w:space="0" w:color="auto"/>
            </w:tcBorders>
            <w:shd w:val="clear" w:color="auto" w:fill="auto"/>
            <w:hideMark/>
          </w:tcPr>
          <w:p w14:paraId="5D66DE1B" w14:textId="77777777" w:rsidR="00561A90" w:rsidRPr="00561A90" w:rsidRDefault="00561A90" w:rsidP="00561A90">
            <w:pPr>
              <w:jc w:val="left"/>
              <w:rPr>
                <w:rFonts w:ascii="Arial" w:eastAsia="Times New Roman" w:hAnsi="Arial" w:cs="Arial"/>
                <w:color w:val="000000"/>
              </w:rPr>
            </w:pPr>
            <w:r w:rsidRPr="00561A90">
              <w:rPr>
                <w:rFonts w:ascii="Arial" w:eastAsia="Times New Roman" w:hAnsi="Arial" w:cs="Arial"/>
                <w:color w:val="000000"/>
              </w:rPr>
              <w:t>Premises</w:t>
            </w:r>
          </w:p>
        </w:tc>
        <w:tc>
          <w:tcPr>
            <w:tcW w:w="1220" w:type="dxa"/>
            <w:tcBorders>
              <w:top w:val="nil"/>
              <w:left w:val="nil"/>
              <w:bottom w:val="single" w:sz="4" w:space="0" w:color="auto"/>
              <w:right w:val="single" w:sz="4" w:space="0" w:color="auto"/>
            </w:tcBorders>
            <w:shd w:val="clear" w:color="auto" w:fill="auto"/>
            <w:vAlign w:val="bottom"/>
            <w:hideMark/>
          </w:tcPr>
          <w:p w14:paraId="4E639F21"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vAlign w:val="bottom"/>
            <w:hideMark/>
          </w:tcPr>
          <w:p w14:paraId="5EDC8F5A"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vAlign w:val="bottom"/>
            <w:hideMark/>
          </w:tcPr>
          <w:p w14:paraId="4E744BC8"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5E8C1A8F"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xml:space="preserve">               -   </w:t>
            </w:r>
          </w:p>
        </w:tc>
      </w:tr>
      <w:tr w:rsidR="00561A90" w:rsidRPr="00561A90" w14:paraId="0CF48AD6" w14:textId="77777777" w:rsidTr="00561A90">
        <w:trPr>
          <w:trHeight w:val="255"/>
        </w:trPr>
        <w:tc>
          <w:tcPr>
            <w:tcW w:w="880" w:type="dxa"/>
            <w:tcBorders>
              <w:top w:val="nil"/>
              <w:left w:val="single" w:sz="4" w:space="0" w:color="auto"/>
              <w:bottom w:val="single" w:sz="4" w:space="0" w:color="auto"/>
              <w:right w:val="single" w:sz="4" w:space="0" w:color="auto"/>
            </w:tcBorders>
            <w:shd w:val="clear" w:color="auto" w:fill="auto"/>
            <w:hideMark/>
          </w:tcPr>
          <w:p w14:paraId="22C2195C" w14:textId="77777777" w:rsidR="00561A90" w:rsidRPr="00561A90" w:rsidRDefault="00561A90" w:rsidP="00561A90">
            <w:pPr>
              <w:jc w:val="center"/>
              <w:rPr>
                <w:rFonts w:ascii="Arial" w:eastAsia="Times New Roman" w:hAnsi="Arial" w:cs="Arial"/>
                <w:color w:val="000000"/>
              </w:rPr>
            </w:pPr>
            <w:r w:rsidRPr="00561A90">
              <w:rPr>
                <w:rFonts w:ascii="Arial" w:eastAsia="Times New Roman" w:hAnsi="Arial" w:cs="Arial"/>
                <w:color w:val="000000"/>
              </w:rPr>
              <w:t>45</w:t>
            </w:r>
          </w:p>
        </w:tc>
        <w:tc>
          <w:tcPr>
            <w:tcW w:w="3960" w:type="dxa"/>
            <w:tcBorders>
              <w:top w:val="nil"/>
              <w:left w:val="nil"/>
              <w:bottom w:val="single" w:sz="4" w:space="0" w:color="auto"/>
              <w:right w:val="single" w:sz="4" w:space="0" w:color="auto"/>
            </w:tcBorders>
            <w:shd w:val="clear" w:color="auto" w:fill="auto"/>
            <w:hideMark/>
          </w:tcPr>
          <w:p w14:paraId="0B53B39E" w14:textId="77777777" w:rsidR="00561A90" w:rsidRPr="00561A90" w:rsidRDefault="00561A90" w:rsidP="00561A90">
            <w:pPr>
              <w:jc w:val="left"/>
              <w:rPr>
                <w:rFonts w:ascii="Arial" w:eastAsia="Times New Roman" w:hAnsi="Arial" w:cs="Arial"/>
                <w:color w:val="000000"/>
              </w:rPr>
            </w:pPr>
            <w:r w:rsidRPr="00561A90">
              <w:rPr>
                <w:rFonts w:ascii="Arial" w:eastAsia="Times New Roman" w:hAnsi="Arial" w:cs="Arial"/>
                <w:color w:val="000000"/>
              </w:rPr>
              <w:t>Equipment</w:t>
            </w:r>
          </w:p>
        </w:tc>
        <w:tc>
          <w:tcPr>
            <w:tcW w:w="1220" w:type="dxa"/>
            <w:tcBorders>
              <w:top w:val="nil"/>
              <w:left w:val="nil"/>
              <w:bottom w:val="single" w:sz="4" w:space="0" w:color="auto"/>
              <w:right w:val="single" w:sz="4" w:space="0" w:color="auto"/>
            </w:tcBorders>
            <w:shd w:val="clear" w:color="auto" w:fill="auto"/>
            <w:vAlign w:val="bottom"/>
            <w:hideMark/>
          </w:tcPr>
          <w:p w14:paraId="251E7C08"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vAlign w:val="bottom"/>
            <w:hideMark/>
          </w:tcPr>
          <w:p w14:paraId="1D890B43"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vAlign w:val="bottom"/>
            <w:hideMark/>
          </w:tcPr>
          <w:p w14:paraId="2D81C057"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65BC8984"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xml:space="preserve">               -   </w:t>
            </w:r>
          </w:p>
        </w:tc>
      </w:tr>
      <w:tr w:rsidR="00561A90" w:rsidRPr="00561A90" w14:paraId="46A92912" w14:textId="77777777" w:rsidTr="00561A90">
        <w:trPr>
          <w:trHeight w:val="255"/>
        </w:trPr>
        <w:tc>
          <w:tcPr>
            <w:tcW w:w="880" w:type="dxa"/>
            <w:tcBorders>
              <w:top w:val="nil"/>
              <w:left w:val="single" w:sz="4" w:space="0" w:color="auto"/>
              <w:bottom w:val="single" w:sz="4" w:space="0" w:color="auto"/>
              <w:right w:val="single" w:sz="4" w:space="0" w:color="auto"/>
            </w:tcBorders>
            <w:shd w:val="clear" w:color="auto" w:fill="auto"/>
            <w:hideMark/>
          </w:tcPr>
          <w:p w14:paraId="1C7EED37" w14:textId="77777777" w:rsidR="00561A90" w:rsidRPr="00561A90" w:rsidRDefault="00561A90" w:rsidP="00561A90">
            <w:pPr>
              <w:jc w:val="center"/>
              <w:rPr>
                <w:rFonts w:ascii="Arial" w:eastAsia="Times New Roman" w:hAnsi="Arial" w:cs="Arial"/>
                <w:color w:val="000000"/>
              </w:rPr>
            </w:pPr>
            <w:r w:rsidRPr="00561A90">
              <w:rPr>
                <w:rFonts w:ascii="Arial" w:eastAsia="Times New Roman" w:hAnsi="Arial" w:cs="Arial"/>
                <w:color w:val="000000"/>
              </w:rPr>
              <w:t>51</w:t>
            </w:r>
          </w:p>
        </w:tc>
        <w:tc>
          <w:tcPr>
            <w:tcW w:w="3960" w:type="dxa"/>
            <w:tcBorders>
              <w:top w:val="nil"/>
              <w:left w:val="nil"/>
              <w:bottom w:val="single" w:sz="4" w:space="0" w:color="auto"/>
              <w:right w:val="single" w:sz="4" w:space="0" w:color="auto"/>
            </w:tcBorders>
            <w:shd w:val="clear" w:color="auto" w:fill="auto"/>
            <w:hideMark/>
          </w:tcPr>
          <w:p w14:paraId="4C5F16AB" w14:textId="77777777" w:rsidR="00561A90" w:rsidRPr="00561A90" w:rsidRDefault="00561A90" w:rsidP="00561A90">
            <w:pPr>
              <w:jc w:val="left"/>
              <w:rPr>
                <w:rFonts w:ascii="Arial" w:eastAsia="Times New Roman" w:hAnsi="Arial" w:cs="Arial"/>
                <w:color w:val="000000"/>
              </w:rPr>
            </w:pPr>
            <w:r w:rsidRPr="00561A90">
              <w:rPr>
                <w:rFonts w:ascii="Arial" w:eastAsia="Times New Roman" w:hAnsi="Arial" w:cs="Arial"/>
                <w:color w:val="000000"/>
              </w:rPr>
              <w:t xml:space="preserve">Miscellaneous </w:t>
            </w:r>
          </w:p>
        </w:tc>
        <w:tc>
          <w:tcPr>
            <w:tcW w:w="1220" w:type="dxa"/>
            <w:tcBorders>
              <w:top w:val="nil"/>
              <w:left w:val="nil"/>
              <w:bottom w:val="single" w:sz="4" w:space="0" w:color="auto"/>
              <w:right w:val="single" w:sz="4" w:space="0" w:color="auto"/>
            </w:tcBorders>
            <w:shd w:val="clear" w:color="auto" w:fill="auto"/>
            <w:vAlign w:val="bottom"/>
            <w:hideMark/>
          </w:tcPr>
          <w:p w14:paraId="76F58718"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vAlign w:val="bottom"/>
            <w:hideMark/>
          </w:tcPr>
          <w:p w14:paraId="444C8FEA"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vAlign w:val="bottom"/>
            <w:hideMark/>
          </w:tcPr>
          <w:p w14:paraId="4839E8F0"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70AA0C5C"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xml:space="preserve">               -   </w:t>
            </w:r>
          </w:p>
        </w:tc>
      </w:tr>
      <w:tr w:rsidR="00561A90" w:rsidRPr="00561A90" w14:paraId="732A7EE1" w14:textId="77777777" w:rsidTr="00561A90">
        <w:trPr>
          <w:trHeight w:val="255"/>
        </w:trPr>
        <w:tc>
          <w:tcPr>
            <w:tcW w:w="4840" w:type="dxa"/>
            <w:gridSpan w:val="2"/>
            <w:tcBorders>
              <w:top w:val="single" w:sz="4" w:space="0" w:color="auto"/>
              <w:left w:val="single" w:sz="4" w:space="0" w:color="auto"/>
              <w:bottom w:val="single" w:sz="4" w:space="0" w:color="auto"/>
              <w:right w:val="single" w:sz="4" w:space="0" w:color="auto"/>
            </w:tcBorders>
            <w:shd w:val="clear" w:color="auto" w:fill="auto"/>
            <w:hideMark/>
          </w:tcPr>
          <w:p w14:paraId="629976EC" w14:textId="77777777" w:rsidR="00561A90" w:rsidRPr="00561A90" w:rsidRDefault="00561A90" w:rsidP="00561A90">
            <w:pPr>
              <w:jc w:val="left"/>
              <w:rPr>
                <w:rFonts w:ascii="Arial" w:eastAsia="Times New Roman" w:hAnsi="Arial" w:cs="Arial"/>
                <w:b/>
                <w:bCs/>
                <w:color w:val="000000"/>
              </w:rPr>
            </w:pPr>
            <w:r w:rsidRPr="00561A90">
              <w:rPr>
                <w:rFonts w:ascii="Arial" w:eastAsia="Times New Roman" w:hAnsi="Arial" w:cs="Arial"/>
                <w:b/>
                <w:bCs/>
                <w:color w:val="000000"/>
              </w:rPr>
              <w:t>Sub-Total Output 1</w:t>
            </w:r>
          </w:p>
        </w:tc>
        <w:tc>
          <w:tcPr>
            <w:tcW w:w="1220" w:type="dxa"/>
            <w:tcBorders>
              <w:top w:val="nil"/>
              <w:left w:val="nil"/>
              <w:bottom w:val="single" w:sz="4" w:space="0" w:color="auto"/>
              <w:right w:val="single" w:sz="4" w:space="0" w:color="auto"/>
            </w:tcBorders>
            <w:shd w:val="clear" w:color="auto" w:fill="auto"/>
            <w:noWrap/>
            <w:vAlign w:val="bottom"/>
            <w:hideMark/>
          </w:tcPr>
          <w:p w14:paraId="34741E57" w14:textId="77777777" w:rsidR="00561A90" w:rsidRPr="00561A90" w:rsidRDefault="00561A90" w:rsidP="00561A90">
            <w:pPr>
              <w:jc w:val="right"/>
              <w:rPr>
                <w:rFonts w:ascii="Arial" w:eastAsia="Times New Roman" w:hAnsi="Arial" w:cs="Arial"/>
                <w:b/>
                <w:bCs/>
                <w:color w:val="000000"/>
              </w:rPr>
            </w:pPr>
            <w:r w:rsidRPr="00561A90">
              <w:rPr>
                <w:rFonts w:ascii="Arial" w:eastAsia="Times New Roman" w:hAnsi="Arial" w:cs="Arial"/>
                <w:b/>
                <w:bCs/>
                <w:color w:val="000000"/>
              </w:rPr>
              <w:t xml:space="preserve">               -   </w:t>
            </w:r>
          </w:p>
        </w:tc>
        <w:tc>
          <w:tcPr>
            <w:tcW w:w="1220" w:type="dxa"/>
            <w:tcBorders>
              <w:top w:val="nil"/>
              <w:left w:val="nil"/>
              <w:bottom w:val="single" w:sz="4" w:space="0" w:color="auto"/>
              <w:right w:val="single" w:sz="4" w:space="0" w:color="auto"/>
            </w:tcBorders>
            <w:shd w:val="clear" w:color="auto" w:fill="auto"/>
            <w:noWrap/>
            <w:vAlign w:val="bottom"/>
            <w:hideMark/>
          </w:tcPr>
          <w:p w14:paraId="65BCCAF1" w14:textId="77777777" w:rsidR="00561A90" w:rsidRPr="00561A90" w:rsidRDefault="00561A90" w:rsidP="00561A90">
            <w:pPr>
              <w:jc w:val="right"/>
              <w:rPr>
                <w:rFonts w:ascii="Arial" w:eastAsia="Times New Roman" w:hAnsi="Arial" w:cs="Arial"/>
                <w:b/>
                <w:bCs/>
                <w:color w:val="000000"/>
              </w:rPr>
            </w:pPr>
            <w:r w:rsidRPr="00561A90">
              <w:rPr>
                <w:rFonts w:ascii="Arial" w:eastAsia="Times New Roman" w:hAnsi="Arial" w:cs="Arial"/>
                <w:b/>
                <w:bCs/>
                <w:color w:val="000000"/>
              </w:rPr>
              <w:t xml:space="preserve">               -   </w:t>
            </w:r>
          </w:p>
        </w:tc>
        <w:tc>
          <w:tcPr>
            <w:tcW w:w="1220" w:type="dxa"/>
            <w:tcBorders>
              <w:top w:val="nil"/>
              <w:left w:val="nil"/>
              <w:bottom w:val="single" w:sz="4" w:space="0" w:color="auto"/>
              <w:right w:val="single" w:sz="4" w:space="0" w:color="auto"/>
            </w:tcBorders>
            <w:shd w:val="clear" w:color="auto" w:fill="auto"/>
            <w:noWrap/>
            <w:vAlign w:val="bottom"/>
            <w:hideMark/>
          </w:tcPr>
          <w:p w14:paraId="16C26981" w14:textId="77777777" w:rsidR="00561A90" w:rsidRPr="00561A90" w:rsidRDefault="00561A90" w:rsidP="00561A90">
            <w:pPr>
              <w:jc w:val="right"/>
              <w:rPr>
                <w:rFonts w:ascii="Arial" w:eastAsia="Times New Roman" w:hAnsi="Arial" w:cs="Arial"/>
                <w:b/>
                <w:bCs/>
                <w:color w:val="000000"/>
              </w:rPr>
            </w:pPr>
            <w:r w:rsidRPr="00561A90">
              <w:rPr>
                <w:rFonts w:ascii="Arial" w:eastAsia="Times New Roman" w:hAnsi="Arial" w:cs="Arial"/>
                <w:b/>
                <w:bCs/>
                <w:color w:val="000000"/>
              </w:rPr>
              <w:t xml:space="preserve">               -   </w:t>
            </w:r>
          </w:p>
        </w:tc>
        <w:tc>
          <w:tcPr>
            <w:tcW w:w="1220" w:type="dxa"/>
            <w:tcBorders>
              <w:top w:val="nil"/>
              <w:left w:val="nil"/>
              <w:bottom w:val="single" w:sz="4" w:space="0" w:color="auto"/>
              <w:right w:val="single" w:sz="4" w:space="0" w:color="auto"/>
            </w:tcBorders>
            <w:shd w:val="clear" w:color="auto" w:fill="auto"/>
            <w:noWrap/>
            <w:vAlign w:val="bottom"/>
            <w:hideMark/>
          </w:tcPr>
          <w:p w14:paraId="3B562732" w14:textId="77777777" w:rsidR="00561A90" w:rsidRPr="00561A90" w:rsidRDefault="00561A90" w:rsidP="00561A90">
            <w:pPr>
              <w:jc w:val="right"/>
              <w:rPr>
                <w:rFonts w:ascii="Arial" w:eastAsia="Times New Roman" w:hAnsi="Arial" w:cs="Arial"/>
                <w:b/>
                <w:bCs/>
                <w:color w:val="000000"/>
              </w:rPr>
            </w:pPr>
            <w:r w:rsidRPr="00561A90">
              <w:rPr>
                <w:rFonts w:ascii="Arial" w:eastAsia="Times New Roman" w:hAnsi="Arial" w:cs="Arial"/>
                <w:b/>
                <w:bCs/>
                <w:color w:val="000000"/>
              </w:rPr>
              <w:t xml:space="preserve">               -   </w:t>
            </w:r>
          </w:p>
        </w:tc>
      </w:tr>
      <w:tr w:rsidR="00561A90" w:rsidRPr="00561A90" w14:paraId="368B65C0" w14:textId="77777777" w:rsidTr="00561A90">
        <w:trPr>
          <w:trHeight w:val="315"/>
        </w:trPr>
        <w:tc>
          <w:tcPr>
            <w:tcW w:w="9720" w:type="dxa"/>
            <w:gridSpan w:val="6"/>
            <w:tcBorders>
              <w:top w:val="single" w:sz="4" w:space="0" w:color="auto"/>
              <w:left w:val="single" w:sz="4" w:space="0" w:color="auto"/>
              <w:bottom w:val="single" w:sz="4" w:space="0" w:color="auto"/>
              <w:right w:val="single" w:sz="4" w:space="0" w:color="auto"/>
            </w:tcBorders>
            <w:shd w:val="clear" w:color="000000" w:fill="BFBFBF"/>
            <w:vAlign w:val="center"/>
            <w:hideMark/>
          </w:tcPr>
          <w:p w14:paraId="40527626" w14:textId="77777777" w:rsidR="00561A90" w:rsidRPr="00561A90" w:rsidRDefault="00561A90" w:rsidP="00561A90">
            <w:pPr>
              <w:jc w:val="left"/>
              <w:rPr>
                <w:rFonts w:ascii="Arial" w:eastAsia="Times New Roman" w:hAnsi="Arial" w:cs="Arial"/>
                <w:b/>
                <w:bCs/>
                <w:color w:val="000000"/>
              </w:rPr>
            </w:pPr>
            <w:r w:rsidRPr="00561A90">
              <w:rPr>
                <w:rFonts w:ascii="Arial" w:eastAsia="Times New Roman" w:hAnsi="Arial" w:cs="Arial"/>
                <w:b/>
                <w:bCs/>
                <w:color w:val="000000"/>
              </w:rPr>
              <w:t xml:space="preserve">Output 2:  </w:t>
            </w:r>
          </w:p>
        </w:tc>
      </w:tr>
      <w:tr w:rsidR="00561A90" w:rsidRPr="00561A90" w14:paraId="47910CD5" w14:textId="77777777" w:rsidTr="00561A90">
        <w:trPr>
          <w:trHeight w:val="255"/>
        </w:trPr>
        <w:tc>
          <w:tcPr>
            <w:tcW w:w="880" w:type="dxa"/>
            <w:tcBorders>
              <w:top w:val="nil"/>
              <w:left w:val="single" w:sz="4" w:space="0" w:color="auto"/>
              <w:bottom w:val="single" w:sz="4" w:space="0" w:color="auto"/>
              <w:right w:val="single" w:sz="4" w:space="0" w:color="auto"/>
            </w:tcBorders>
            <w:shd w:val="clear" w:color="auto" w:fill="auto"/>
            <w:hideMark/>
          </w:tcPr>
          <w:p w14:paraId="1CCB3757" w14:textId="77777777" w:rsidR="00561A90" w:rsidRPr="00561A90" w:rsidRDefault="00561A90" w:rsidP="00561A90">
            <w:pPr>
              <w:jc w:val="center"/>
              <w:rPr>
                <w:rFonts w:ascii="Arial" w:eastAsia="Times New Roman" w:hAnsi="Arial" w:cs="Arial"/>
                <w:color w:val="000000"/>
              </w:rPr>
            </w:pPr>
            <w:r w:rsidRPr="00561A90">
              <w:rPr>
                <w:rFonts w:ascii="Arial" w:eastAsia="Times New Roman" w:hAnsi="Arial" w:cs="Arial"/>
                <w:color w:val="000000"/>
              </w:rPr>
              <w:t>11</w:t>
            </w:r>
          </w:p>
        </w:tc>
        <w:tc>
          <w:tcPr>
            <w:tcW w:w="3960" w:type="dxa"/>
            <w:tcBorders>
              <w:top w:val="nil"/>
              <w:left w:val="nil"/>
              <w:bottom w:val="single" w:sz="4" w:space="0" w:color="auto"/>
              <w:right w:val="single" w:sz="4" w:space="0" w:color="auto"/>
            </w:tcBorders>
            <w:shd w:val="clear" w:color="auto" w:fill="auto"/>
            <w:hideMark/>
          </w:tcPr>
          <w:p w14:paraId="3B16CE1C" w14:textId="77777777" w:rsidR="00561A90" w:rsidRPr="00561A90" w:rsidRDefault="00561A90" w:rsidP="00561A90">
            <w:pPr>
              <w:jc w:val="left"/>
              <w:rPr>
                <w:rFonts w:ascii="Arial" w:eastAsia="Times New Roman" w:hAnsi="Arial" w:cs="Arial"/>
                <w:color w:val="000000"/>
              </w:rPr>
            </w:pPr>
            <w:r w:rsidRPr="00561A90">
              <w:rPr>
                <w:rFonts w:ascii="Arial" w:eastAsia="Times New Roman" w:hAnsi="Arial" w:cs="Arial"/>
                <w:color w:val="000000"/>
              </w:rPr>
              <w:t>International experts</w:t>
            </w:r>
          </w:p>
        </w:tc>
        <w:tc>
          <w:tcPr>
            <w:tcW w:w="1220" w:type="dxa"/>
            <w:tcBorders>
              <w:top w:val="nil"/>
              <w:left w:val="nil"/>
              <w:bottom w:val="single" w:sz="4" w:space="0" w:color="auto"/>
              <w:right w:val="single" w:sz="4" w:space="0" w:color="auto"/>
            </w:tcBorders>
            <w:shd w:val="clear" w:color="auto" w:fill="auto"/>
            <w:vAlign w:val="bottom"/>
            <w:hideMark/>
          </w:tcPr>
          <w:p w14:paraId="74EDE947"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vAlign w:val="bottom"/>
            <w:hideMark/>
          </w:tcPr>
          <w:p w14:paraId="661B3237"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vAlign w:val="bottom"/>
            <w:hideMark/>
          </w:tcPr>
          <w:p w14:paraId="3C6257B3"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23CB4133"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xml:space="preserve">               -   </w:t>
            </w:r>
          </w:p>
        </w:tc>
      </w:tr>
      <w:tr w:rsidR="00561A90" w:rsidRPr="00561A90" w14:paraId="5B686309" w14:textId="77777777" w:rsidTr="00561A90">
        <w:trPr>
          <w:trHeight w:val="255"/>
        </w:trPr>
        <w:tc>
          <w:tcPr>
            <w:tcW w:w="880" w:type="dxa"/>
            <w:tcBorders>
              <w:top w:val="nil"/>
              <w:left w:val="single" w:sz="4" w:space="0" w:color="auto"/>
              <w:bottom w:val="single" w:sz="4" w:space="0" w:color="auto"/>
              <w:right w:val="single" w:sz="4" w:space="0" w:color="auto"/>
            </w:tcBorders>
            <w:shd w:val="clear" w:color="auto" w:fill="auto"/>
            <w:hideMark/>
          </w:tcPr>
          <w:p w14:paraId="22A60FE9" w14:textId="77777777" w:rsidR="00561A90" w:rsidRPr="00561A90" w:rsidRDefault="00561A90" w:rsidP="00561A90">
            <w:pPr>
              <w:jc w:val="center"/>
              <w:rPr>
                <w:rFonts w:ascii="Arial" w:eastAsia="Times New Roman" w:hAnsi="Arial" w:cs="Arial"/>
                <w:color w:val="000000"/>
              </w:rPr>
            </w:pPr>
            <w:r w:rsidRPr="00561A90">
              <w:rPr>
                <w:rFonts w:ascii="Arial" w:eastAsia="Times New Roman" w:hAnsi="Arial" w:cs="Arial"/>
                <w:color w:val="000000"/>
              </w:rPr>
              <w:t>15</w:t>
            </w:r>
          </w:p>
        </w:tc>
        <w:tc>
          <w:tcPr>
            <w:tcW w:w="3960" w:type="dxa"/>
            <w:tcBorders>
              <w:top w:val="nil"/>
              <w:left w:val="nil"/>
              <w:bottom w:val="single" w:sz="4" w:space="0" w:color="auto"/>
              <w:right w:val="single" w:sz="4" w:space="0" w:color="auto"/>
            </w:tcBorders>
            <w:shd w:val="clear" w:color="auto" w:fill="auto"/>
            <w:hideMark/>
          </w:tcPr>
          <w:p w14:paraId="57BD30E4" w14:textId="77777777" w:rsidR="00561A90" w:rsidRPr="00561A90" w:rsidRDefault="00561A90" w:rsidP="00561A90">
            <w:pPr>
              <w:jc w:val="left"/>
              <w:rPr>
                <w:rFonts w:ascii="Arial" w:eastAsia="Times New Roman" w:hAnsi="Arial" w:cs="Arial"/>
                <w:color w:val="000000"/>
              </w:rPr>
            </w:pPr>
            <w:r w:rsidRPr="00561A90">
              <w:rPr>
                <w:rFonts w:ascii="Arial" w:eastAsia="Times New Roman" w:hAnsi="Arial" w:cs="Arial"/>
                <w:color w:val="000000"/>
              </w:rPr>
              <w:t>Project travel</w:t>
            </w:r>
          </w:p>
        </w:tc>
        <w:tc>
          <w:tcPr>
            <w:tcW w:w="1220" w:type="dxa"/>
            <w:tcBorders>
              <w:top w:val="nil"/>
              <w:left w:val="nil"/>
              <w:bottom w:val="single" w:sz="4" w:space="0" w:color="auto"/>
              <w:right w:val="single" w:sz="4" w:space="0" w:color="auto"/>
            </w:tcBorders>
            <w:shd w:val="clear" w:color="auto" w:fill="auto"/>
            <w:vAlign w:val="bottom"/>
            <w:hideMark/>
          </w:tcPr>
          <w:p w14:paraId="10096D1A"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vAlign w:val="bottom"/>
            <w:hideMark/>
          </w:tcPr>
          <w:p w14:paraId="54AB42DB"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vAlign w:val="bottom"/>
            <w:hideMark/>
          </w:tcPr>
          <w:p w14:paraId="49309F2E"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69577675"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xml:space="preserve">               -   </w:t>
            </w:r>
          </w:p>
        </w:tc>
      </w:tr>
      <w:tr w:rsidR="00561A90" w:rsidRPr="00561A90" w14:paraId="0AB25C06" w14:textId="77777777" w:rsidTr="00561A90">
        <w:trPr>
          <w:trHeight w:val="255"/>
        </w:trPr>
        <w:tc>
          <w:tcPr>
            <w:tcW w:w="880" w:type="dxa"/>
            <w:tcBorders>
              <w:top w:val="nil"/>
              <w:left w:val="single" w:sz="4" w:space="0" w:color="auto"/>
              <w:bottom w:val="single" w:sz="4" w:space="0" w:color="auto"/>
              <w:right w:val="single" w:sz="4" w:space="0" w:color="auto"/>
            </w:tcBorders>
            <w:shd w:val="clear" w:color="auto" w:fill="auto"/>
            <w:hideMark/>
          </w:tcPr>
          <w:p w14:paraId="4EAC25C3" w14:textId="77777777" w:rsidR="00561A90" w:rsidRPr="00561A90" w:rsidRDefault="00561A90" w:rsidP="00561A90">
            <w:pPr>
              <w:jc w:val="center"/>
              <w:rPr>
                <w:rFonts w:ascii="Arial" w:eastAsia="Times New Roman" w:hAnsi="Arial" w:cs="Arial"/>
                <w:color w:val="000000"/>
              </w:rPr>
            </w:pPr>
            <w:r w:rsidRPr="00561A90">
              <w:rPr>
                <w:rFonts w:ascii="Arial" w:eastAsia="Times New Roman" w:hAnsi="Arial" w:cs="Arial"/>
                <w:color w:val="000000"/>
              </w:rPr>
              <w:t>16</w:t>
            </w:r>
          </w:p>
        </w:tc>
        <w:tc>
          <w:tcPr>
            <w:tcW w:w="3960" w:type="dxa"/>
            <w:tcBorders>
              <w:top w:val="nil"/>
              <w:left w:val="nil"/>
              <w:bottom w:val="single" w:sz="4" w:space="0" w:color="auto"/>
              <w:right w:val="single" w:sz="4" w:space="0" w:color="auto"/>
            </w:tcBorders>
            <w:shd w:val="clear" w:color="auto" w:fill="auto"/>
            <w:hideMark/>
          </w:tcPr>
          <w:p w14:paraId="3D318D58" w14:textId="77777777" w:rsidR="00561A90" w:rsidRPr="00561A90" w:rsidRDefault="00561A90" w:rsidP="00561A90">
            <w:pPr>
              <w:jc w:val="left"/>
              <w:rPr>
                <w:rFonts w:ascii="Arial" w:eastAsia="Times New Roman" w:hAnsi="Arial" w:cs="Arial"/>
                <w:color w:val="000000"/>
              </w:rPr>
            </w:pPr>
            <w:r w:rsidRPr="00561A90">
              <w:rPr>
                <w:rFonts w:ascii="Arial" w:eastAsia="Times New Roman" w:hAnsi="Arial" w:cs="Arial"/>
                <w:color w:val="000000"/>
              </w:rPr>
              <w:t>Staff travel</w:t>
            </w:r>
          </w:p>
        </w:tc>
        <w:tc>
          <w:tcPr>
            <w:tcW w:w="1220" w:type="dxa"/>
            <w:tcBorders>
              <w:top w:val="nil"/>
              <w:left w:val="nil"/>
              <w:bottom w:val="single" w:sz="4" w:space="0" w:color="auto"/>
              <w:right w:val="single" w:sz="4" w:space="0" w:color="auto"/>
            </w:tcBorders>
            <w:shd w:val="clear" w:color="auto" w:fill="auto"/>
            <w:vAlign w:val="bottom"/>
            <w:hideMark/>
          </w:tcPr>
          <w:p w14:paraId="31084B33"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vAlign w:val="bottom"/>
            <w:hideMark/>
          </w:tcPr>
          <w:p w14:paraId="2639C263"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vAlign w:val="bottom"/>
            <w:hideMark/>
          </w:tcPr>
          <w:p w14:paraId="10E32829"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7588585A"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xml:space="preserve">               -   </w:t>
            </w:r>
          </w:p>
        </w:tc>
      </w:tr>
      <w:tr w:rsidR="00561A90" w:rsidRPr="00561A90" w14:paraId="38673BF5" w14:textId="77777777" w:rsidTr="00561A90">
        <w:trPr>
          <w:trHeight w:val="255"/>
        </w:trPr>
        <w:tc>
          <w:tcPr>
            <w:tcW w:w="880" w:type="dxa"/>
            <w:tcBorders>
              <w:top w:val="nil"/>
              <w:left w:val="single" w:sz="4" w:space="0" w:color="auto"/>
              <w:bottom w:val="single" w:sz="4" w:space="0" w:color="auto"/>
              <w:right w:val="single" w:sz="4" w:space="0" w:color="auto"/>
            </w:tcBorders>
            <w:shd w:val="clear" w:color="auto" w:fill="auto"/>
            <w:hideMark/>
          </w:tcPr>
          <w:p w14:paraId="7781183C" w14:textId="77777777" w:rsidR="00561A90" w:rsidRPr="00561A90" w:rsidRDefault="00561A90" w:rsidP="00561A90">
            <w:pPr>
              <w:jc w:val="center"/>
              <w:rPr>
                <w:rFonts w:ascii="Arial" w:eastAsia="Times New Roman" w:hAnsi="Arial" w:cs="Arial"/>
                <w:color w:val="000000"/>
              </w:rPr>
            </w:pPr>
            <w:r w:rsidRPr="00561A90">
              <w:rPr>
                <w:rFonts w:ascii="Arial" w:eastAsia="Times New Roman" w:hAnsi="Arial" w:cs="Arial"/>
                <w:color w:val="000000"/>
              </w:rPr>
              <w:t>17</w:t>
            </w:r>
          </w:p>
        </w:tc>
        <w:tc>
          <w:tcPr>
            <w:tcW w:w="3960" w:type="dxa"/>
            <w:tcBorders>
              <w:top w:val="nil"/>
              <w:left w:val="nil"/>
              <w:bottom w:val="single" w:sz="4" w:space="0" w:color="auto"/>
              <w:right w:val="single" w:sz="4" w:space="0" w:color="auto"/>
            </w:tcBorders>
            <w:shd w:val="clear" w:color="auto" w:fill="auto"/>
            <w:hideMark/>
          </w:tcPr>
          <w:p w14:paraId="2E8BAFA2" w14:textId="77777777" w:rsidR="00561A90" w:rsidRPr="00561A90" w:rsidRDefault="00561A90" w:rsidP="00561A90">
            <w:pPr>
              <w:jc w:val="left"/>
              <w:rPr>
                <w:rFonts w:ascii="Arial" w:eastAsia="Times New Roman" w:hAnsi="Arial" w:cs="Arial"/>
                <w:color w:val="000000"/>
              </w:rPr>
            </w:pPr>
            <w:r w:rsidRPr="00561A90">
              <w:rPr>
                <w:rFonts w:ascii="Arial" w:eastAsia="Times New Roman" w:hAnsi="Arial" w:cs="Arial"/>
                <w:color w:val="000000"/>
              </w:rPr>
              <w:t>National experts &amp; admin staff</w:t>
            </w:r>
          </w:p>
        </w:tc>
        <w:tc>
          <w:tcPr>
            <w:tcW w:w="1220" w:type="dxa"/>
            <w:tcBorders>
              <w:top w:val="nil"/>
              <w:left w:val="nil"/>
              <w:bottom w:val="single" w:sz="4" w:space="0" w:color="auto"/>
              <w:right w:val="single" w:sz="4" w:space="0" w:color="auto"/>
            </w:tcBorders>
            <w:shd w:val="clear" w:color="auto" w:fill="auto"/>
            <w:vAlign w:val="bottom"/>
            <w:hideMark/>
          </w:tcPr>
          <w:p w14:paraId="3FDD9AAA"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vAlign w:val="bottom"/>
            <w:hideMark/>
          </w:tcPr>
          <w:p w14:paraId="33834A2B"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vAlign w:val="bottom"/>
            <w:hideMark/>
          </w:tcPr>
          <w:p w14:paraId="4EC1285D"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63366255"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xml:space="preserve">               -   </w:t>
            </w:r>
          </w:p>
        </w:tc>
      </w:tr>
      <w:tr w:rsidR="00561A90" w:rsidRPr="00561A90" w14:paraId="28401E56" w14:textId="77777777" w:rsidTr="00561A90">
        <w:trPr>
          <w:trHeight w:val="255"/>
        </w:trPr>
        <w:tc>
          <w:tcPr>
            <w:tcW w:w="880" w:type="dxa"/>
            <w:tcBorders>
              <w:top w:val="nil"/>
              <w:left w:val="single" w:sz="4" w:space="0" w:color="auto"/>
              <w:bottom w:val="single" w:sz="4" w:space="0" w:color="auto"/>
              <w:right w:val="single" w:sz="4" w:space="0" w:color="auto"/>
            </w:tcBorders>
            <w:shd w:val="clear" w:color="auto" w:fill="auto"/>
            <w:hideMark/>
          </w:tcPr>
          <w:p w14:paraId="6B74011D" w14:textId="77777777" w:rsidR="00561A90" w:rsidRPr="00561A90" w:rsidRDefault="00561A90" w:rsidP="00561A90">
            <w:pPr>
              <w:jc w:val="center"/>
              <w:rPr>
                <w:rFonts w:ascii="Arial" w:eastAsia="Times New Roman" w:hAnsi="Arial" w:cs="Arial"/>
                <w:color w:val="000000"/>
              </w:rPr>
            </w:pPr>
            <w:r w:rsidRPr="00561A90">
              <w:rPr>
                <w:rFonts w:ascii="Arial" w:eastAsia="Times New Roman" w:hAnsi="Arial" w:cs="Arial"/>
                <w:color w:val="000000"/>
              </w:rPr>
              <w:t>21</w:t>
            </w:r>
          </w:p>
        </w:tc>
        <w:tc>
          <w:tcPr>
            <w:tcW w:w="3960" w:type="dxa"/>
            <w:tcBorders>
              <w:top w:val="nil"/>
              <w:left w:val="nil"/>
              <w:bottom w:val="single" w:sz="4" w:space="0" w:color="auto"/>
              <w:right w:val="single" w:sz="4" w:space="0" w:color="auto"/>
            </w:tcBorders>
            <w:shd w:val="clear" w:color="auto" w:fill="auto"/>
            <w:hideMark/>
          </w:tcPr>
          <w:p w14:paraId="5C5BB0F1" w14:textId="77777777" w:rsidR="00561A90" w:rsidRPr="00561A90" w:rsidRDefault="00561A90" w:rsidP="00561A90">
            <w:pPr>
              <w:jc w:val="left"/>
              <w:rPr>
                <w:rFonts w:ascii="Arial" w:eastAsia="Times New Roman" w:hAnsi="Arial" w:cs="Arial"/>
                <w:color w:val="000000"/>
              </w:rPr>
            </w:pPr>
            <w:r w:rsidRPr="00561A90">
              <w:rPr>
                <w:rFonts w:ascii="Arial" w:eastAsia="Times New Roman" w:hAnsi="Arial" w:cs="Arial"/>
                <w:color w:val="000000"/>
              </w:rPr>
              <w:t>Subcontracts</w:t>
            </w:r>
          </w:p>
        </w:tc>
        <w:tc>
          <w:tcPr>
            <w:tcW w:w="1220" w:type="dxa"/>
            <w:tcBorders>
              <w:top w:val="nil"/>
              <w:left w:val="nil"/>
              <w:bottom w:val="single" w:sz="4" w:space="0" w:color="auto"/>
              <w:right w:val="single" w:sz="4" w:space="0" w:color="auto"/>
            </w:tcBorders>
            <w:shd w:val="clear" w:color="auto" w:fill="auto"/>
            <w:vAlign w:val="bottom"/>
            <w:hideMark/>
          </w:tcPr>
          <w:p w14:paraId="449FEDAF"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vAlign w:val="bottom"/>
            <w:hideMark/>
          </w:tcPr>
          <w:p w14:paraId="466E2E23"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vAlign w:val="bottom"/>
            <w:hideMark/>
          </w:tcPr>
          <w:p w14:paraId="0BECCD35"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16893197"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xml:space="preserve">               -   </w:t>
            </w:r>
          </w:p>
        </w:tc>
      </w:tr>
      <w:tr w:rsidR="00561A90" w:rsidRPr="00561A90" w14:paraId="7E891F73" w14:textId="77777777" w:rsidTr="00561A90">
        <w:trPr>
          <w:trHeight w:val="300"/>
        </w:trPr>
        <w:tc>
          <w:tcPr>
            <w:tcW w:w="880" w:type="dxa"/>
            <w:tcBorders>
              <w:top w:val="nil"/>
              <w:left w:val="single" w:sz="4" w:space="0" w:color="auto"/>
              <w:bottom w:val="single" w:sz="4" w:space="0" w:color="auto"/>
              <w:right w:val="single" w:sz="4" w:space="0" w:color="auto"/>
            </w:tcBorders>
            <w:shd w:val="clear" w:color="auto" w:fill="auto"/>
            <w:hideMark/>
          </w:tcPr>
          <w:p w14:paraId="3ED890B9" w14:textId="77777777" w:rsidR="00561A90" w:rsidRPr="00561A90" w:rsidRDefault="00561A90" w:rsidP="00561A90">
            <w:pPr>
              <w:jc w:val="center"/>
              <w:rPr>
                <w:rFonts w:ascii="Arial" w:eastAsia="Times New Roman" w:hAnsi="Arial" w:cs="Arial"/>
                <w:color w:val="000000"/>
              </w:rPr>
            </w:pPr>
            <w:r w:rsidRPr="00561A90">
              <w:rPr>
                <w:rFonts w:ascii="Arial" w:eastAsia="Times New Roman" w:hAnsi="Arial" w:cs="Arial"/>
                <w:color w:val="000000"/>
              </w:rPr>
              <w:t>30</w:t>
            </w:r>
          </w:p>
        </w:tc>
        <w:tc>
          <w:tcPr>
            <w:tcW w:w="3960" w:type="dxa"/>
            <w:tcBorders>
              <w:top w:val="nil"/>
              <w:left w:val="nil"/>
              <w:bottom w:val="single" w:sz="4" w:space="0" w:color="auto"/>
              <w:right w:val="single" w:sz="4" w:space="0" w:color="auto"/>
            </w:tcBorders>
            <w:shd w:val="clear" w:color="auto" w:fill="auto"/>
            <w:hideMark/>
          </w:tcPr>
          <w:p w14:paraId="1534EDFD" w14:textId="77777777" w:rsidR="00561A90" w:rsidRPr="00561A90" w:rsidRDefault="00561A90" w:rsidP="00561A90">
            <w:pPr>
              <w:jc w:val="left"/>
              <w:rPr>
                <w:rFonts w:ascii="Arial" w:eastAsia="Times New Roman" w:hAnsi="Arial" w:cs="Arial"/>
                <w:color w:val="000000"/>
              </w:rPr>
            </w:pPr>
            <w:r w:rsidRPr="00561A90">
              <w:rPr>
                <w:rFonts w:ascii="Arial" w:eastAsia="Times New Roman" w:hAnsi="Arial" w:cs="Arial"/>
                <w:color w:val="000000"/>
              </w:rPr>
              <w:t>In-service training, conferences, workshops</w:t>
            </w:r>
          </w:p>
        </w:tc>
        <w:tc>
          <w:tcPr>
            <w:tcW w:w="1220" w:type="dxa"/>
            <w:tcBorders>
              <w:top w:val="nil"/>
              <w:left w:val="nil"/>
              <w:bottom w:val="single" w:sz="4" w:space="0" w:color="auto"/>
              <w:right w:val="single" w:sz="4" w:space="0" w:color="auto"/>
            </w:tcBorders>
            <w:shd w:val="clear" w:color="auto" w:fill="auto"/>
            <w:vAlign w:val="bottom"/>
            <w:hideMark/>
          </w:tcPr>
          <w:p w14:paraId="2A9AC227"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vAlign w:val="bottom"/>
            <w:hideMark/>
          </w:tcPr>
          <w:p w14:paraId="0E171156"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vAlign w:val="bottom"/>
            <w:hideMark/>
          </w:tcPr>
          <w:p w14:paraId="2600C871"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0716535F"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xml:space="preserve">               -   </w:t>
            </w:r>
          </w:p>
        </w:tc>
      </w:tr>
      <w:tr w:rsidR="00561A90" w:rsidRPr="00561A90" w14:paraId="7DB991BE" w14:textId="77777777" w:rsidTr="00561A90">
        <w:trPr>
          <w:trHeight w:val="300"/>
        </w:trPr>
        <w:tc>
          <w:tcPr>
            <w:tcW w:w="880" w:type="dxa"/>
            <w:tcBorders>
              <w:top w:val="nil"/>
              <w:left w:val="single" w:sz="4" w:space="0" w:color="auto"/>
              <w:bottom w:val="single" w:sz="4" w:space="0" w:color="auto"/>
              <w:right w:val="single" w:sz="4" w:space="0" w:color="auto"/>
            </w:tcBorders>
            <w:shd w:val="clear" w:color="auto" w:fill="auto"/>
            <w:hideMark/>
          </w:tcPr>
          <w:p w14:paraId="6D888AF7" w14:textId="77777777" w:rsidR="00561A90" w:rsidRPr="00561A90" w:rsidRDefault="00561A90" w:rsidP="00561A90">
            <w:pPr>
              <w:jc w:val="center"/>
              <w:rPr>
                <w:rFonts w:ascii="Arial" w:eastAsia="Times New Roman" w:hAnsi="Arial" w:cs="Arial"/>
                <w:color w:val="000000"/>
              </w:rPr>
            </w:pPr>
            <w:r w:rsidRPr="00561A90">
              <w:rPr>
                <w:rFonts w:ascii="Arial" w:eastAsia="Times New Roman" w:hAnsi="Arial" w:cs="Arial"/>
                <w:color w:val="000000"/>
              </w:rPr>
              <w:t>35</w:t>
            </w:r>
          </w:p>
        </w:tc>
        <w:tc>
          <w:tcPr>
            <w:tcW w:w="3960" w:type="dxa"/>
            <w:tcBorders>
              <w:top w:val="nil"/>
              <w:left w:val="nil"/>
              <w:bottom w:val="single" w:sz="4" w:space="0" w:color="auto"/>
              <w:right w:val="single" w:sz="4" w:space="0" w:color="auto"/>
            </w:tcBorders>
            <w:shd w:val="clear" w:color="auto" w:fill="auto"/>
            <w:hideMark/>
          </w:tcPr>
          <w:p w14:paraId="2A48203D" w14:textId="77777777" w:rsidR="00561A90" w:rsidRPr="00561A90" w:rsidRDefault="00561A90" w:rsidP="00561A90">
            <w:pPr>
              <w:jc w:val="left"/>
              <w:rPr>
                <w:rFonts w:ascii="Arial" w:eastAsia="Times New Roman" w:hAnsi="Arial" w:cs="Arial"/>
                <w:color w:val="000000"/>
              </w:rPr>
            </w:pPr>
            <w:r w:rsidRPr="00561A90">
              <w:rPr>
                <w:rFonts w:ascii="Arial" w:eastAsia="Times New Roman" w:hAnsi="Arial" w:cs="Arial"/>
                <w:color w:val="000000"/>
              </w:rPr>
              <w:t>International Meetings</w:t>
            </w:r>
          </w:p>
        </w:tc>
        <w:tc>
          <w:tcPr>
            <w:tcW w:w="1220" w:type="dxa"/>
            <w:tcBorders>
              <w:top w:val="nil"/>
              <w:left w:val="nil"/>
              <w:bottom w:val="single" w:sz="4" w:space="0" w:color="auto"/>
              <w:right w:val="single" w:sz="4" w:space="0" w:color="auto"/>
            </w:tcBorders>
            <w:shd w:val="clear" w:color="auto" w:fill="auto"/>
            <w:vAlign w:val="bottom"/>
            <w:hideMark/>
          </w:tcPr>
          <w:p w14:paraId="2C099D67"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vAlign w:val="bottom"/>
            <w:hideMark/>
          </w:tcPr>
          <w:p w14:paraId="07E838B6"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vAlign w:val="bottom"/>
            <w:hideMark/>
          </w:tcPr>
          <w:p w14:paraId="72D44BBF"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556ACFFA"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xml:space="preserve">               -   </w:t>
            </w:r>
          </w:p>
        </w:tc>
      </w:tr>
      <w:tr w:rsidR="00561A90" w:rsidRPr="00561A90" w14:paraId="6ECC1ECF" w14:textId="77777777" w:rsidTr="00561A90">
        <w:trPr>
          <w:trHeight w:val="255"/>
        </w:trPr>
        <w:tc>
          <w:tcPr>
            <w:tcW w:w="880" w:type="dxa"/>
            <w:tcBorders>
              <w:top w:val="nil"/>
              <w:left w:val="single" w:sz="4" w:space="0" w:color="auto"/>
              <w:bottom w:val="single" w:sz="4" w:space="0" w:color="auto"/>
              <w:right w:val="single" w:sz="4" w:space="0" w:color="auto"/>
            </w:tcBorders>
            <w:shd w:val="clear" w:color="auto" w:fill="auto"/>
            <w:hideMark/>
          </w:tcPr>
          <w:p w14:paraId="531923C1" w14:textId="77777777" w:rsidR="00561A90" w:rsidRPr="00561A90" w:rsidRDefault="00561A90" w:rsidP="00561A90">
            <w:pPr>
              <w:jc w:val="center"/>
              <w:rPr>
                <w:rFonts w:ascii="Arial" w:eastAsia="Times New Roman" w:hAnsi="Arial" w:cs="Arial"/>
                <w:color w:val="000000"/>
              </w:rPr>
            </w:pPr>
            <w:r w:rsidRPr="00561A90">
              <w:rPr>
                <w:rFonts w:ascii="Arial" w:eastAsia="Times New Roman" w:hAnsi="Arial" w:cs="Arial"/>
                <w:color w:val="000000"/>
              </w:rPr>
              <w:t>43</w:t>
            </w:r>
          </w:p>
        </w:tc>
        <w:tc>
          <w:tcPr>
            <w:tcW w:w="3960" w:type="dxa"/>
            <w:tcBorders>
              <w:top w:val="nil"/>
              <w:left w:val="nil"/>
              <w:bottom w:val="single" w:sz="4" w:space="0" w:color="auto"/>
              <w:right w:val="single" w:sz="4" w:space="0" w:color="auto"/>
            </w:tcBorders>
            <w:shd w:val="clear" w:color="auto" w:fill="auto"/>
            <w:hideMark/>
          </w:tcPr>
          <w:p w14:paraId="067D7504" w14:textId="77777777" w:rsidR="00561A90" w:rsidRPr="00561A90" w:rsidRDefault="00561A90" w:rsidP="00561A90">
            <w:pPr>
              <w:jc w:val="left"/>
              <w:rPr>
                <w:rFonts w:ascii="Arial" w:eastAsia="Times New Roman" w:hAnsi="Arial" w:cs="Arial"/>
                <w:color w:val="000000"/>
              </w:rPr>
            </w:pPr>
            <w:r w:rsidRPr="00561A90">
              <w:rPr>
                <w:rFonts w:ascii="Arial" w:eastAsia="Times New Roman" w:hAnsi="Arial" w:cs="Arial"/>
                <w:color w:val="000000"/>
              </w:rPr>
              <w:t>Premises</w:t>
            </w:r>
          </w:p>
        </w:tc>
        <w:tc>
          <w:tcPr>
            <w:tcW w:w="1220" w:type="dxa"/>
            <w:tcBorders>
              <w:top w:val="nil"/>
              <w:left w:val="nil"/>
              <w:bottom w:val="single" w:sz="4" w:space="0" w:color="auto"/>
              <w:right w:val="single" w:sz="4" w:space="0" w:color="auto"/>
            </w:tcBorders>
            <w:shd w:val="clear" w:color="auto" w:fill="auto"/>
            <w:vAlign w:val="bottom"/>
            <w:hideMark/>
          </w:tcPr>
          <w:p w14:paraId="15FEBC06"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vAlign w:val="bottom"/>
            <w:hideMark/>
          </w:tcPr>
          <w:p w14:paraId="687FF40A"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vAlign w:val="bottom"/>
            <w:hideMark/>
          </w:tcPr>
          <w:p w14:paraId="0FC216E0"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23F450CA"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xml:space="preserve">               -   </w:t>
            </w:r>
          </w:p>
        </w:tc>
      </w:tr>
      <w:tr w:rsidR="00561A90" w:rsidRPr="00561A90" w14:paraId="42BFF8D4" w14:textId="77777777" w:rsidTr="00561A90">
        <w:trPr>
          <w:trHeight w:val="255"/>
        </w:trPr>
        <w:tc>
          <w:tcPr>
            <w:tcW w:w="880" w:type="dxa"/>
            <w:tcBorders>
              <w:top w:val="nil"/>
              <w:left w:val="single" w:sz="4" w:space="0" w:color="auto"/>
              <w:bottom w:val="single" w:sz="4" w:space="0" w:color="auto"/>
              <w:right w:val="single" w:sz="4" w:space="0" w:color="auto"/>
            </w:tcBorders>
            <w:shd w:val="clear" w:color="auto" w:fill="auto"/>
            <w:hideMark/>
          </w:tcPr>
          <w:p w14:paraId="27C6EBB4" w14:textId="77777777" w:rsidR="00561A90" w:rsidRPr="00561A90" w:rsidRDefault="00561A90" w:rsidP="00561A90">
            <w:pPr>
              <w:jc w:val="center"/>
              <w:rPr>
                <w:rFonts w:ascii="Arial" w:eastAsia="Times New Roman" w:hAnsi="Arial" w:cs="Arial"/>
                <w:color w:val="000000"/>
              </w:rPr>
            </w:pPr>
            <w:r w:rsidRPr="00561A90">
              <w:rPr>
                <w:rFonts w:ascii="Arial" w:eastAsia="Times New Roman" w:hAnsi="Arial" w:cs="Arial"/>
                <w:color w:val="000000"/>
              </w:rPr>
              <w:t>45</w:t>
            </w:r>
          </w:p>
        </w:tc>
        <w:tc>
          <w:tcPr>
            <w:tcW w:w="3960" w:type="dxa"/>
            <w:tcBorders>
              <w:top w:val="nil"/>
              <w:left w:val="nil"/>
              <w:bottom w:val="single" w:sz="4" w:space="0" w:color="auto"/>
              <w:right w:val="single" w:sz="4" w:space="0" w:color="auto"/>
            </w:tcBorders>
            <w:shd w:val="clear" w:color="auto" w:fill="auto"/>
            <w:hideMark/>
          </w:tcPr>
          <w:p w14:paraId="154D1FA6" w14:textId="77777777" w:rsidR="00561A90" w:rsidRPr="00561A90" w:rsidRDefault="00561A90" w:rsidP="00561A90">
            <w:pPr>
              <w:jc w:val="left"/>
              <w:rPr>
                <w:rFonts w:ascii="Arial" w:eastAsia="Times New Roman" w:hAnsi="Arial" w:cs="Arial"/>
                <w:color w:val="000000"/>
              </w:rPr>
            </w:pPr>
            <w:r w:rsidRPr="00561A90">
              <w:rPr>
                <w:rFonts w:ascii="Arial" w:eastAsia="Times New Roman" w:hAnsi="Arial" w:cs="Arial"/>
                <w:color w:val="000000"/>
              </w:rPr>
              <w:t>Equipment</w:t>
            </w:r>
          </w:p>
        </w:tc>
        <w:tc>
          <w:tcPr>
            <w:tcW w:w="1220" w:type="dxa"/>
            <w:tcBorders>
              <w:top w:val="nil"/>
              <w:left w:val="nil"/>
              <w:bottom w:val="single" w:sz="4" w:space="0" w:color="auto"/>
              <w:right w:val="single" w:sz="4" w:space="0" w:color="auto"/>
            </w:tcBorders>
            <w:shd w:val="clear" w:color="auto" w:fill="auto"/>
            <w:vAlign w:val="bottom"/>
            <w:hideMark/>
          </w:tcPr>
          <w:p w14:paraId="4AC3F32E"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vAlign w:val="bottom"/>
            <w:hideMark/>
          </w:tcPr>
          <w:p w14:paraId="5A54F750"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vAlign w:val="bottom"/>
            <w:hideMark/>
          </w:tcPr>
          <w:p w14:paraId="08A09C78"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149F6A5C"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xml:space="preserve">               -   </w:t>
            </w:r>
          </w:p>
        </w:tc>
      </w:tr>
      <w:tr w:rsidR="00561A90" w:rsidRPr="00561A90" w14:paraId="1C635981" w14:textId="77777777" w:rsidTr="00561A90">
        <w:trPr>
          <w:trHeight w:val="255"/>
        </w:trPr>
        <w:tc>
          <w:tcPr>
            <w:tcW w:w="880" w:type="dxa"/>
            <w:tcBorders>
              <w:top w:val="nil"/>
              <w:left w:val="single" w:sz="4" w:space="0" w:color="auto"/>
              <w:bottom w:val="single" w:sz="4" w:space="0" w:color="auto"/>
              <w:right w:val="single" w:sz="4" w:space="0" w:color="auto"/>
            </w:tcBorders>
            <w:shd w:val="clear" w:color="auto" w:fill="auto"/>
            <w:hideMark/>
          </w:tcPr>
          <w:p w14:paraId="59B9B9B3" w14:textId="77777777" w:rsidR="00561A90" w:rsidRPr="00561A90" w:rsidRDefault="00561A90" w:rsidP="00561A90">
            <w:pPr>
              <w:jc w:val="center"/>
              <w:rPr>
                <w:rFonts w:ascii="Arial" w:eastAsia="Times New Roman" w:hAnsi="Arial" w:cs="Arial"/>
                <w:color w:val="000000"/>
              </w:rPr>
            </w:pPr>
            <w:r w:rsidRPr="00561A90">
              <w:rPr>
                <w:rFonts w:ascii="Arial" w:eastAsia="Times New Roman" w:hAnsi="Arial" w:cs="Arial"/>
                <w:color w:val="000000"/>
              </w:rPr>
              <w:t>51</w:t>
            </w:r>
          </w:p>
        </w:tc>
        <w:tc>
          <w:tcPr>
            <w:tcW w:w="3960" w:type="dxa"/>
            <w:tcBorders>
              <w:top w:val="nil"/>
              <w:left w:val="nil"/>
              <w:bottom w:val="single" w:sz="4" w:space="0" w:color="auto"/>
              <w:right w:val="single" w:sz="4" w:space="0" w:color="auto"/>
            </w:tcBorders>
            <w:shd w:val="clear" w:color="auto" w:fill="auto"/>
            <w:hideMark/>
          </w:tcPr>
          <w:p w14:paraId="4515FC51" w14:textId="77777777" w:rsidR="00561A90" w:rsidRPr="00561A90" w:rsidRDefault="00561A90" w:rsidP="00561A90">
            <w:pPr>
              <w:jc w:val="left"/>
              <w:rPr>
                <w:rFonts w:ascii="Arial" w:eastAsia="Times New Roman" w:hAnsi="Arial" w:cs="Arial"/>
                <w:color w:val="000000"/>
              </w:rPr>
            </w:pPr>
            <w:r w:rsidRPr="00561A90">
              <w:rPr>
                <w:rFonts w:ascii="Arial" w:eastAsia="Times New Roman" w:hAnsi="Arial" w:cs="Arial"/>
                <w:color w:val="000000"/>
              </w:rPr>
              <w:t xml:space="preserve">Miscellaneous </w:t>
            </w:r>
          </w:p>
        </w:tc>
        <w:tc>
          <w:tcPr>
            <w:tcW w:w="1220" w:type="dxa"/>
            <w:tcBorders>
              <w:top w:val="nil"/>
              <w:left w:val="nil"/>
              <w:bottom w:val="single" w:sz="4" w:space="0" w:color="auto"/>
              <w:right w:val="single" w:sz="4" w:space="0" w:color="auto"/>
            </w:tcBorders>
            <w:shd w:val="clear" w:color="auto" w:fill="auto"/>
            <w:vAlign w:val="bottom"/>
            <w:hideMark/>
          </w:tcPr>
          <w:p w14:paraId="777D85AA"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vAlign w:val="bottom"/>
            <w:hideMark/>
          </w:tcPr>
          <w:p w14:paraId="257DCD96"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vAlign w:val="bottom"/>
            <w:hideMark/>
          </w:tcPr>
          <w:p w14:paraId="6644AC83"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739B0031"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xml:space="preserve">               -   </w:t>
            </w:r>
          </w:p>
        </w:tc>
      </w:tr>
      <w:tr w:rsidR="00561A90" w:rsidRPr="00561A90" w14:paraId="1391B658" w14:textId="77777777" w:rsidTr="00561A90">
        <w:trPr>
          <w:trHeight w:val="255"/>
        </w:trPr>
        <w:tc>
          <w:tcPr>
            <w:tcW w:w="484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A6D6D86" w14:textId="77777777" w:rsidR="00561A90" w:rsidRPr="00561A90" w:rsidRDefault="00561A90" w:rsidP="00561A90">
            <w:pPr>
              <w:jc w:val="left"/>
              <w:rPr>
                <w:rFonts w:ascii="Arial" w:eastAsia="Times New Roman" w:hAnsi="Arial" w:cs="Arial"/>
                <w:b/>
                <w:bCs/>
                <w:color w:val="000000"/>
              </w:rPr>
            </w:pPr>
            <w:r w:rsidRPr="00561A90">
              <w:rPr>
                <w:rFonts w:ascii="Arial" w:eastAsia="Times New Roman" w:hAnsi="Arial" w:cs="Arial"/>
                <w:b/>
                <w:bCs/>
                <w:color w:val="000000"/>
              </w:rPr>
              <w:t>Sub-Total Output 2</w:t>
            </w:r>
          </w:p>
        </w:tc>
        <w:tc>
          <w:tcPr>
            <w:tcW w:w="1220" w:type="dxa"/>
            <w:tcBorders>
              <w:top w:val="nil"/>
              <w:left w:val="nil"/>
              <w:bottom w:val="single" w:sz="4" w:space="0" w:color="auto"/>
              <w:right w:val="single" w:sz="4" w:space="0" w:color="auto"/>
            </w:tcBorders>
            <w:shd w:val="clear" w:color="auto" w:fill="auto"/>
            <w:noWrap/>
            <w:vAlign w:val="bottom"/>
            <w:hideMark/>
          </w:tcPr>
          <w:p w14:paraId="430F8858" w14:textId="77777777" w:rsidR="00561A90" w:rsidRPr="00561A90" w:rsidRDefault="00561A90" w:rsidP="00561A90">
            <w:pPr>
              <w:jc w:val="right"/>
              <w:rPr>
                <w:rFonts w:ascii="Arial" w:eastAsia="Times New Roman" w:hAnsi="Arial" w:cs="Arial"/>
                <w:b/>
                <w:bCs/>
                <w:color w:val="000000"/>
              </w:rPr>
            </w:pPr>
            <w:r w:rsidRPr="00561A90">
              <w:rPr>
                <w:rFonts w:ascii="Arial" w:eastAsia="Times New Roman" w:hAnsi="Arial" w:cs="Arial"/>
                <w:b/>
                <w:bCs/>
                <w:color w:val="000000"/>
              </w:rPr>
              <w:t xml:space="preserve">               -   </w:t>
            </w:r>
          </w:p>
        </w:tc>
        <w:tc>
          <w:tcPr>
            <w:tcW w:w="1220" w:type="dxa"/>
            <w:tcBorders>
              <w:top w:val="nil"/>
              <w:left w:val="nil"/>
              <w:bottom w:val="single" w:sz="4" w:space="0" w:color="auto"/>
              <w:right w:val="single" w:sz="4" w:space="0" w:color="auto"/>
            </w:tcBorders>
            <w:shd w:val="clear" w:color="auto" w:fill="auto"/>
            <w:noWrap/>
            <w:vAlign w:val="bottom"/>
            <w:hideMark/>
          </w:tcPr>
          <w:p w14:paraId="45EE6991" w14:textId="77777777" w:rsidR="00561A90" w:rsidRPr="00561A90" w:rsidRDefault="00561A90" w:rsidP="00561A90">
            <w:pPr>
              <w:jc w:val="right"/>
              <w:rPr>
                <w:rFonts w:ascii="Arial" w:eastAsia="Times New Roman" w:hAnsi="Arial" w:cs="Arial"/>
                <w:b/>
                <w:bCs/>
                <w:color w:val="000000"/>
              </w:rPr>
            </w:pPr>
            <w:r w:rsidRPr="00561A90">
              <w:rPr>
                <w:rFonts w:ascii="Arial" w:eastAsia="Times New Roman" w:hAnsi="Arial" w:cs="Arial"/>
                <w:b/>
                <w:bCs/>
                <w:color w:val="000000"/>
              </w:rPr>
              <w:t xml:space="preserve">               -   </w:t>
            </w:r>
          </w:p>
        </w:tc>
        <w:tc>
          <w:tcPr>
            <w:tcW w:w="1220" w:type="dxa"/>
            <w:tcBorders>
              <w:top w:val="nil"/>
              <w:left w:val="nil"/>
              <w:bottom w:val="single" w:sz="4" w:space="0" w:color="auto"/>
              <w:right w:val="single" w:sz="4" w:space="0" w:color="auto"/>
            </w:tcBorders>
            <w:shd w:val="clear" w:color="auto" w:fill="auto"/>
            <w:noWrap/>
            <w:vAlign w:val="bottom"/>
            <w:hideMark/>
          </w:tcPr>
          <w:p w14:paraId="6654B218" w14:textId="77777777" w:rsidR="00561A90" w:rsidRPr="00561A90" w:rsidRDefault="00561A90" w:rsidP="00561A90">
            <w:pPr>
              <w:jc w:val="right"/>
              <w:rPr>
                <w:rFonts w:ascii="Arial" w:eastAsia="Times New Roman" w:hAnsi="Arial" w:cs="Arial"/>
                <w:b/>
                <w:bCs/>
                <w:color w:val="000000"/>
              </w:rPr>
            </w:pPr>
            <w:r w:rsidRPr="00561A90">
              <w:rPr>
                <w:rFonts w:ascii="Arial" w:eastAsia="Times New Roman" w:hAnsi="Arial" w:cs="Arial"/>
                <w:b/>
                <w:bCs/>
                <w:color w:val="000000"/>
              </w:rPr>
              <w:t xml:space="preserve">               -   </w:t>
            </w:r>
          </w:p>
        </w:tc>
        <w:tc>
          <w:tcPr>
            <w:tcW w:w="1220" w:type="dxa"/>
            <w:tcBorders>
              <w:top w:val="nil"/>
              <w:left w:val="nil"/>
              <w:bottom w:val="single" w:sz="4" w:space="0" w:color="auto"/>
              <w:right w:val="single" w:sz="4" w:space="0" w:color="auto"/>
            </w:tcBorders>
            <w:shd w:val="clear" w:color="auto" w:fill="auto"/>
            <w:noWrap/>
            <w:vAlign w:val="bottom"/>
            <w:hideMark/>
          </w:tcPr>
          <w:p w14:paraId="5A413B6D" w14:textId="77777777" w:rsidR="00561A90" w:rsidRPr="00561A90" w:rsidRDefault="00561A90" w:rsidP="00561A90">
            <w:pPr>
              <w:jc w:val="right"/>
              <w:rPr>
                <w:rFonts w:ascii="Arial" w:eastAsia="Times New Roman" w:hAnsi="Arial" w:cs="Arial"/>
                <w:b/>
                <w:bCs/>
                <w:color w:val="000000"/>
              </w:rPr>
            </w:pPr>
            <w:r w:rsidRPr="00561A90">
              <w:rPr>
                <w:rFonts w:ascii="Arial" w:eastAsia="Times New Roman" w:hAnsi="Arial" w:cs="Arial"/>
                <w:b/>
                <w:bCs/>
                <w:color w:val="000000"/>
              </w:rPr>
              <w:t xml:space="preserve">               -   </w:t>
            </w:r>
          </w:p>
        </w:tc>
      </w:tr>
      <w:tr w:rsidR="00561A90" w:rsidRPr="00561A90" w14:paraId="1AC64F00" w14:textId="77777777" w:rsidTr="00561A90">
        <w:trPr>
          <w:trHeight w:val="315"/>
        </w:trPr>
        <w:tc>
          <w:tcPr>
            <w:tcW w:w="9720" w:type="dxa"/>
            <w:gridSpan w:val="6"/>
            <w:tcBorders>
              <w:top w:val="single" w:sz="4" w:space="0" w:color="auto"/>
              <w:left w:val="single" w:sz="4" w:space="0" w:color="auto"/>
              <w:bottom w:val="single" w:sz="4" w:space="0" w:color="auto"/>
              <w:right w:val="single" w:sz="4" w:space="0" w:color="auto"/>
            </w:tcBorders>
            <w:shd w:val="clear" w:color="000000" w:fill="BFBFBF"/>
            <w:vAlign w:val="center"/>
            <w:hideMark/>
          </w:tcPr>
          <w:p w14:paraId="208B4AEE" w14:textId="1169F143" w:rsidR="00561A90" w:rsidRPr="00561A90" w:rsidRDefault="00561A90" w:rsidP="00A60022">
            <w:pPr>
              <w:jc w:val="left"/>
              <w:rPr>
                <w:rFonts w:ascii="Arial" w:eastAsia="Times New Roman" w:hAnsi="Arial" w:cs="Arial"/>
                <w:b/>
                <w:bCs/>
                <w:color w:val="000000"/>
              </w:rPr>
            </w:pPr>
            <w:r w:rsidRPr="00561A90">
              <w:rPr>
                <w:rFonts w:ascii="Arial" w:eastAsia="Times New Roman" w:hAnsi="Arial" w:cs="Arial"/>
                <w:b/>
                <w:bCs/>
                <w:color w:val="000000"/>
              </w:rPr>
              <w:t>Independent mid-term and evaluation</w:t>
            </w:r>
            <w:r w:rsidR="00A60022">
              <w:rPr>
                <w:rFonts w:ascii="Arial" w:eastAsia="Times New Roman" w:hAnsi="Arial" w:cs="Arial"/>
                <w:b/>
                <w:bCs/>
                <w:color w:val="000000"/>
              </w:rPr>
              <w:t xml:space="preserve"> at completion</w:t>
            </w:r>
          </w:p>
        </w:tc>
      </w:tr>
      <w:tr w:rsidR="00561A90" w:rsidRPr="00561A90" w14:paraId="113D41A4" w14:textId="77777777" w:rsidTr="00561A90">
        <w:trPr>
          <w:trHeight w:val="255"/>
        </w:trPr>
        <w:tc>
          <w:tcPr>
            <w:tcW w:w="880" w:type="dxa"/>
            <w:tcBorders>
              <w:top w:val="nil"/>
              <w:left w:val="single" w:sz="4" w:space="0" w:color="auto"/>
              <w:bottom w:val="single" w:sz="4" w:space="0" w:color="auto"/>
              <w:right w:val="single" w:sz="4" w:space="0" w:color="auto"/>
            </w:tcBorders>
            <w:shd w:val="clear" w:color="auto" w:fill="auto"/>
            <w:hideMark/>
          </w:tcPr>
          <w:p w14:paraId="44D171DD" w14:textId="77777777" w:rsidR="00561A90" w:rsidRPr="00561A90" w:rsidRDefault="00561A90" w:rsidP="00561A90">
            <w:pPr>
              <w:jc w:val="center"/>
              <w:rPr>
                <w:rFonts w:ascii="Arial" w:eastAsia="Times New Roman" w:hAnsi="Arial" w:cs="Arial"/>
                <w:color w:val="000000"/>
              </w:rPr>
            </w:pPr>
            <w:r w:rsidRPr="00561A90">
              <w:rPr>
                <w:rFonts w:ascii="Arial" w:eastAsia="Times New Roman" w:hAnsi="Arial" w:cs="Arial"/>
                <w:color w:val="000000"/>
              </w:rPr>
              <w:t>11</w:t>
            </w:r>
          </w:p>
        </w:tc>
        <w:tc>
          <w:tcPr>
            <w:tcW w:w="3960" w:type="dxa"/>
            <w:tcBorders>
              <w:top w:val="nil"/>
              <w:left w:val="nil"/>
              <w:bottom w:val="single" w:sz="4" w:space="0" w:color="auto"/>
              <w:right w:val="single" w:sz="4" w:space="0" w:color="auto"/>
            </w:tcBorders>
            <w:shd w:val="clear" w:color="auto" w:fill="auto"/>
            <w:hideMark/>
          </w:tcPr>
          <w:p w14:paraId="320A1456" w14:textId="77777777" w:rsidR="00561A90" w:rsidRPr="00561A90" w:rsidRDefault="00561A90" w:rsidP="00561A90">
            <w:pPr>
              <w:jc w:val="left"/>
              <w:rPr>
                <w:rFonts w:ascii="Arial" w:eastAsia="Times New Roman" w:hAnsi="Arial" w:cs="Arial"/>
                <w:color w:val="000000"/>
              </w:rPr>
            </w:pPr>
            <w:r w:rsidRPr="00561A90">
              <w:rPr>
                <w:rFonts w:ascii="Arial" w:eastAsia="Times New Roman" w:hAnsi="Arial" w:cs="Arial"/>
                <w:color w:val="000000"/>
              </w:rPr>
              <w:t>International evaluator</w:t>
            </w:r>
          </w:p>
        </w:tc>
        <w:tc>
          <w:tcPr>
            <w:tcW w:w="1220" w:type="dxa"/>
            <w:tcBorders>
              <w:top w:val="nil"/>
              <w:left w:val="nil"/>
              <w:bottom w:val="single" w:sz="4" w:space="0" w:color="auto"/>
              <w:right w:val="single" w:sz="4" w:space="0" w:color="auto"/>
            </w:tcBorders>
            <w:shd w:val="clear" w:color="auto" w:fill="auto"/>
            <w:noWrap/>
            <w:vAlign w:val="bottom"/>
            <w:hideMark/>
          </w:tcPr>
          <w:p w14:paraId="47BAF40B"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6A312ACD"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7B43EE62"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781D25BA"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xml:space="preserve">               -   </w:t>
            </w:r>
          </w:p>
        </w:tc>
      </w:tr>
      <w:tr w:rsidR="00561A90" w:rsidRPr="00561A90" w14:paraId="099B3557" w14:textId="77777777" w:rsidTr="00561A90">
        <w:trPr>
          <w:trHeight w:val="255"/>
        </w:trPr>
        <w:tc>
          <w:tcPr>
            <w:tcW w:w="880" w:type="dxa"/>
            <w:tcBorders>
              <w:top w:val="nil"/>
              <w:left w:val="single" w:sz="4" w:space="0" w:color="auto"/>
              <w:bottom w:val="single" w:sz="4" w:space="0" w:color="auto"/>
              <w:right w:val="single" w:sz="4" w:space="0" w:color="auto"/>
            </w:tcBorders>
            <w:shd w:val="clear" w:color="auto" w:fill="auto"/>
            <w:hideMark/>
          </w:tcPr>
          <w:p w14:paraId="760BE7CC" w14:textId="77777777" w:rsidR="00561A90" w:rsidRPr="00561A90" w:rsidRDefault="00561A90" w:rsidP="00561A90">
            <w:pPr>
              <w:jc w:val="center"/>
              <w:rPr>
                <w:rFonts w:ascii="Arial" w:eastAsia="Times New Roman" w:hAnsi="Arial" w:cs="Arial"/>
                <w:color w:val="000000"/>
              </w:rPr>
            </w:pPr>
            <w:r w:rsidRPr="00561A90">
              <w:rPr>
                <w:rFonts w:ascii="Arial" w:eastAsia="Times New Roman" w:hAnsi="Arial" w:cs="Arial"/>
                <w:color w:val="000000"/>
              </w:rPr>
              <w:t>15</w:t>
            </w:r>
          </w:p>
        </w:tc>
        <w:tc>
          <w:tcPr>
            <w:tcW w:w="3960" w:type="dxa"/>
            <w:tcBorders>
              <w:top w:val="nil"/>
              <w:left w:val="nil"/>
              <w:bottom w:val="single" w:sz="4" w:space="0" w:color="auto"/>
              <w:right w:val="single" w:sz="4" w:space="0" w:color="auto"/>
            </w:tcBorders>
            <w:shd w:val="clear" w:color="auto" w:fill="auto"/>
            <w:hideMark/>
          </w:tcPr>
          <w:p w14:paraId="41C8784B" w14:textId="77777777" w:rsidR="00561A90" w:rsidRPr="00561A90" w:rsidRDefault="00561A90" w:rsidP="00561A90">
            <w:pPr>
              <w:jc w:val="left"/>
              <w:rPr>
                <w:rFonts w:ascii="Arial" w:eastAsia="Times New Roman" w:hAnsi="Arial" w:cs="Arial"/>
                <w:color w:val="000000"/>
              </w:rPr>
            </w:pPr>
            <w:r w:rsidRPr="00561A90">
              <w:rPr>
                <w:rFonts w:ascii="Arial" w:eastAsia="Times New Roman" w:hAnsi="Arial" w:cs="Arial"/>
                <w:color w:val="000000"/>
              </w:rPr>
              <w:t>Project staff travel</w:t>
            </w:r>
          </w:p>
        </w:tc>
        <w:tc>
          <w:tcPr>
            <w:tcW w:w="1220" w:type="dxa"/>
            <w:tcBorders>
              <w:top w:val="nil"/>
              <w:left w:val="nil"/>
              <w:bottom w:val="single" w:sz="4" w:space="0" w:color="auto"/>
              <w:right w:val="single" w:sz="4" w:space="0" w:color="auto"/>
            </w:tcBorders>
            <w:shd w:val="clear" w:color="auto" w:fill="auto"/>
            <w:noWrap/>
            <w:vAlign w:val="bottom"/>
            <w:hideMark/>
          </w:tcPr>
          <w:p w14:paraId="42BBA066"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33054A03"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6CF53093"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15556F4A"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xml:space="preserve">               -   </w:t>
            </w:r>
          </w:p>
        </w:tc>
      </w:tr>
      <w:tr w:rsidR="00561A90" w:rsidRPr="00561A90" w14:paraId="3F51216C" w14:textId="77777777" w:rsidTr="00561A90">
        <w:trPr>
          <w:trHeight w:val="255"/>
        </w:trPr>
        <w:tc>
          <w:tcPr>
            <w:tcW w:w="880" w:type="dxa"/>
            <w:tcBorders>
              <w:top w:val="nil"/>
              <w:left w:val="single" w:sz="4" w:space="0" w:color="auto"/>
              <w:bottom w:val="single" w:sz="4" w:space="0" w:color="auto"/>
              <w:right w:val="single" w:sz="4" w:space="0" w:color="auto"/>
            </w:tcBorders>
            <w:shd w:val="clear" w:color="auto" w:fill="auto"/>
            <w:hideMark/>
          </w:tcPr>
          <w:p w14:paraId="2259FAB6" w14:textId="77777777" w:rsidR="00561A90" w:rsidRPr="00561A90" w:rsidRDefault="00561A90" w:rsidP="00561A90">
            <w:pPr>
              <w:jc w:val="center"/>
              <w:rPr>
                <w:rFonts w:ascii="Arial" w:eastAsia="Times New Roman" w:hAnsi="Arial" w:cs="Arial"/>
                <w:color w:val="000000"/>
              </w:rPr>
            </w:pPr>
            <w:r w:rsidRPr="00561A90">
              <w:rPr>
                <w:rFonts w:ascii="Arial" w:eastAsia="Times New Roman" w:hAnsi="Arial" w:cs="Arial"/>
                <w:color w:val="000000"/>
              </w:rPr>
              <w:t>17</w:t>
            </w:r>
          </w:p>
        </w:tc>
        <w:tc>
          <w:tcPr>
            <w:tcW w:w="3960" w:type="dxa"/>
            <w:tcBorders>
              <w:top w:val="nil"/>
              <w:left w:val="nil"/>
              <w:bottom w:val="single" w:sz="4" w:space="0" w:color="auto"/>
              <w:right w:val="single" w:sz="4" w:space="0" w:color="auto"/>
            </w:tcBorders>
            <w:shd w:val="clear" w:color="auto" w:fill="auto"/>
            <w:hideMark/>
          </w:tcPr>
          <w:p w14:paraId="70F3E31E" w14:textId="77777777" w:rsidR="00561A90" w:rsidRPr="00561A90" w:rsidRDefault="00561A90" w:rsidP="00561A90">
            <w:pPr>
              <w:jc w:val="left"/>
              <w:rPr>
                <w:rFonts w:ascii="Arial" w:eastAsia="Times New Roman" w:hAnsi="Arial" w:cs="Arial"/>
                <w:color w:val="000000"/>
              </w:rPr>
            </w:pPr>
            <w:r w:rsidRPr="00561A90">
              <w:rPr>
                <w:rFonts w:ascii="Arial" w:eastAsia="Times New Roman" w:hAnsi="Arial" w:cs="Arial"/>
                <w:color w:val="000000"/>
              </w:rPr>
              <w:t>National evaluator(s)</w:t>
            </w:r>
          </w:p>
        </w:tc>
        <w:tc>
          <w:tcPr>
            <w:tcW w:w="1220" w:type="dxa"/>
            <w:tcBorders>
              <w:top w:val="nil"/>
              <w:left w:val="nil"/>
              <w:bottom w:val="single" w:sz="4" w:space="0" w:color="auto"/>
              <w:right w:val="single" w:sz="4" w:space="0" w:color="auto"/>
            </w:tcBorders>
            <w:shd w:val="clear" w:color="auto" w:fill="auto"/>
            <w:noWrap/>
            <w:vAlign w:val="bottom"/>
            <w:hideMark/>
          </w:tcPr>
          <w:p w14:paraId="575CEF48"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235480E3"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7BE1553C"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0E8FD7A9"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xml:space="preserve">               -   </w:t>
            </w:r>
          </w:p>
        </w:tc>
      </w:tr>
      <w:tr w:rsidR="00561A90" w:rsidRPr="00561A90" w14:paraId="792DB829" w14:textId="77777777" w:rsidTr="00561A90">
        <w:trPr>
          <w:trHeight w:val="255"/>
        </w:trPr>
        <w:tc>
          <w:tcPr>
            <w:tcW w:w="880" w:type="dxa"/>
            <w:tcBorders>
              <w:top w:val="nil"/>
              <w:left w:val="single" w:sz="4" w:space="0" w:color="auto"/>
              <w:bottom w:val="single" w:sz="4" w:space="0" w:color="auto"/>
              <w:right w:val="single" w:sz="4" w:space="0" w:color="auto"/>
            </w:tcBorders>
            <w:shd w:val="clear" w:color="auto" w:fill="auto"/>
            <w:hideMark/>
          </w:tcPr>
          <w:p w14:paraId="267BFA76" w14:textId="77777777" w:rsidR="00561A90" w:rsidRPr="00561A90" w:rsidRDefault="00561A90" w:rsidP="00561A90">
            <w:pPr>
              <w:jc w:val="center"/>
              <w:rPr>
                <w:rFonts w:ascii="Arial" w:eastAsia="Times New Roman" w:hAnsi="Arial" w:cs="Arial"/>
                <w:color w:val="000000"/>
              </w:rPr>
            </w:pPr>
            <w:r w:rsidRPr="00561A90">
              <w:rPr>
                <w:rFonts w:ascii="Arial" w:eastAsia="Times New Roman" w:hAnsi="Arial" w:cs="Arial"/>
                <w:color w:val="000000"/>
              </w:rPr>
              <w:t>51</w:t>
            </w:r>
          </w:p>
        </w:tc>
        <w:tc>
          <w:tcPr>
            <w:tcW w:w="3960" w:type="dxa"/>
            <w:tcBorders>
              <w:top w:val="nil"/>
              <w:left w:val="nil"/>
              <w:bottom w:val="single" w:sz="4" w:space="0" w:color="auto"/>
              <w:right w:val="single" w:sz="4" w:space="0" w:color="auto"/>
            </w:tcBorders>
            <w:shd w:val="clear" w:color="auto" w:fill="auto"/>
            <w:hideMark/>
          </w:tcPr>
          <w:p w14:paraId="7D444C9E" w14:textId="77777777" w:rsidR="00561A90" w:rsidRPr="00561A90" w:rsidRDefault="00561A90" w:rsidP="00561A90">
            <w:pPr>
              <w:jc w:val="left"/>
              <w:rPr>
                <w:rFonts w:ascii="Arial" w:eastAsia="Times New Roman" w:hAnsi="Arial" w:cs="Arial"/>
                <w:color w:val="000000"/>
              </w:rPr>
            </w:pPr>
            <w:r w:rsidRPr="00561A90">
              <w:rPr>
                <w:rFonts w:ascii="Arial" w:eastAsia="Times New Roman" w:hAnsi="Arial" w:cs="Arial"/>
                <w:color w:val="000000"/>
              </w:rPr>
              <w:t xml:space="preserve">Miscellaneous </w:t>
            </w:r>
          </w:p>
        </w:tc>
        <w:tc>
          <w:tcPr>
            <w:tcW w:w="1220" w:type="dxa"/>
            <w:tcBorders>
              <w:top w:val="nil"/>
              <w:left w:val="nil"/>
              <w:bottom w:val="single" w:sz="4" w:space="0" w:color="auto"/>
              <w:right w:val="single" w:sz="4" w:space="0" w:color="auto"/>
            </w:tcBorders>
            <w:shd w:val="clear" w:color="auto" w:fill="auto"/>
            <w:noWrap/>
            <w:vAlign w:val="bottom"/>
            <w:hideMark/>
          </w:tcPr>
          <w:p w14:paraId="403C3BBD"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61CCA28A"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02848305"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30A30619" w14:textId="77777777" w:rsidR="00561A90" w:rsidRPr="00561A90" w:rsidRDefault="00561A90" w:rsidP="00561A90">
            <w:pPr>
              <w:jc w:val="right"/>
              <w:rPr>
                <w:rFonts w:ascii="Arial" w:eastAsia="Times New Roman" w:hAnsi="Arial" w:cs="Arial"/>
                <w:color w:val="000000"/>
              </w:rPr>
            </w:pPr>
            <w:r w:rsidRPr="00561A90">
              <w:rPr>
                <w:rFonts w:ascii="Arial" w:eastAsia="Times New Roman" w:hAnsi="Arial" w:cs="Arial"/>
                <w:color w:val="000000"/>
              </w:rPr>
              <w:t xml:space="preserve">               -   </w:t>
            </w:r>
          </w:p>
        </w:tc>
      </w:tr>
      <w:tr w:rsidR="00561A90" w:rsidRPr="00561A90" w14:paraId="37319324" w14:textId="77777777" w:rsidTr="00561A90">
        <w:trPr>
          <w:trHeight w:val="255"/>
        </w:trPr>
        <w:tc>
          <w:tcPr>
            <w:tcW w:w="4840" w:type="dxa"/>
            <w:gridSpan w:val="2"/>
            <w:tcBorders>
              <w:top w:val="single" w:sz="4" w:space="0" w:color="auto"/>
              <w:left w:val="single" w:sz="4" w:space="0" w:color="auto"/>
              <w:bottom w:val="single" w:sz="4" w:space="0" w:color="auto"/>
              <w:right w:val="single" w:sz="4" w:space="0" w:color="auto"/>
            </w:tcBorders>
            <w:shd w:val="clear" w:color="auto" w:fill="auto"/>
            <w:hideMark/>
          </w:tcPr>
          <w:p w14:paraId="69FEEDE2" w14:textId="77777777" w:rsidR="00561A90" w:rsidRPr="00561A90" w:rsidRDefault="00561A90" w:rsidP="00561A90">
            <w:pPr>
              <w:jc w:val="left"/>
              <w:rPr>
                <w:rFonts w:ascii="Arial" w:eastAsia="Times New Roman" w:hAnsi="Arial" w:cs="Arial"/>
                <w:b/>
                <w:bCs/>
                <w:color w:val="000000"/>
              </w:rPr>
            </w:pPr>
            <w:r w:rsidRPr="00561A90">
              <w:rPr>
                <w:rFonts w:ascii="Arial" w:eastAsia="Times New Roman" w:hAnsi="Arial" w:cs="Arial"/>
                <w:b/>
                <w:bCs/>
                <w:color w:val="000000"/>
              </w:rPr>
              <w:t>Sub-Total Evaluation</w:t>
            </w:r>
          </w:p>
        </w:tc>
        <w:tc>
          <w:tcPr>
            <w:tcW w:w="1220" w:type="dxa"/>
            <w:tcBorders>
              <w:top w:val="nil"/>
              <w:left w:val="nil"/>
              <w:bottom w:val="single" w:sz="4" w:space="0" w:color="auto"/>
              <w:right w:val="single" w:sz="4" w:space="0" w:color="auto"/>
            </w:tcBorders>
            <w:shd w:val="clear" w:color="auto" w:fill="auto"/>
            <w:noWrap/>
            <w:vAlign w:val="bottom"/>
            <w:hideMark/>
          </w:tcPr>
          <w:p w14:paraId="73F8F401" w14:textId="77777777" w:rsidR="00561A90" w:rsidRPr="00561A90" w:rsidRDefault="00561A90" w:rsidP="00561A90">
            <w:pPr>
              <w:jc w:val="right"/>
              <w:rPr>
                <w:rFonts w:ascii="Arial" w:eastAsia="Times New Roman" w:hAnsi="Arial" w:cs="Arial"/>
                <w:b/>
                <w:bCs/>
                <w:color w:val="000000"/>
              </w:rPr>
            </w:pPr>
            <w:r w:rsidRPr="00561A90">
              <w:rPr>
                <w:rFonts w:ascii="Arial" w:eastAsia="Times New Roman" w:hAnsi="Arial" w:cs="Arial"/>
                <w:b/>
                <w:bCs/>
                <w:color w:val="000000"/>
              </w:rPr>
              <w:t xml:space="preserve">               -   </w:t>
            </w:r>
          </w:p>
        </w:tc>
        <w:tc>
          <w:tcPr>
            <w:tcW w:w="1220" w:type="dxa"/>
            <w:tcBorders>
              <w:top w:val="nil"/>
              <w:left w:val="nil"/>
              <w:bottom w:val="single" w:sz="4" w:space="0" w:color="auto"/>
              <w:right w:val="single" w:sz="4" w:space="0" w:color="auto"/>
            </w:tcBorders>
            <w:shd w:val="clear" w:color="auto" w:fill="auto"/>
            <w:noWrap/>
            <w:vAlign w:val="bottom"/>
            <w:hideMark/>
          </w:tcPr>
          <w:p w14:paraId="30B5C2B3" w14:textId="77777777" w:rsidR="00561A90" w:rsidRPr="00561A90" w:rsidRDefault="00561A90" w:rsidP="00561A90">
            <w:pPr>
              <w:jc w:val="right"/>
              <w:rPr>
                <w:rFonts w:ascii="Arial" w:eastAsia="Times New Roman" w:hAnsi="Arial" w:cs="Arial"/>
                <w:b/>
                <w:bCs/>
                <w:color w:val="000000"/>
              </w:rPr>
            </w:pPr>
            <w:r w:rsidRPr="00561A90">
              <w:rPr>
                <w:rFonts w:ascii="Arial" w:eastAsia="Times New Roman" w:hAnsi="Arial" w:cs="Arial"/>
                <w:b/>
                <w:bCs/>
                <w:color w:val="000000"/>
              </w:rPr>
              <w:t xml:space="preserve">               -   </w:t>
            </w:r>
          </w:p>
        </w:tc>
        <w:tc>
          <w:tcPr>
            <w:tcW w:w="1220" w:type="dxa"/>
            <w:tcBorders>
              <w:top w:val="nil"/>
              <w:left w:val="nil"/>
              <w:bottom w:val="single" w:sz="4" w:space="0" w:color="auto"/>
              <w:right w:val="single" w:sz="4" w:space="0" w:color="auto"/>
            </w:tcBorders>
            <w:shd w:val="clear" w:color="auto" w:fill="auto"/>
            <w:noWrap/>
            <w:vAlign w:val="bottom"/>
            <w:hideMark/>
          </w:tcPr>
          <w:p w14:paraId="47FB1BED" w14:textId="77777777" w:rsidR="00561A90" w:rsidRPr="00561A90" w:rsidRDefault="00561A90" w:rsidP="00561A90">
            <w:pPr>
              <w:jc w:val="right"/>
              <w:rPr>
                <w:rFonts w:ascii="Arial" w:eastAsia="Times New Roman" w:hAnsi="Arial" w:cs="Arial"/>
                <w:b/>
                <w:bCs/>
                <w:color w:val="000000"/>
              </w:rPr>
            </w:pPr>
            <w:r w:rsidRPr="00561A90">
              <w:rPr>
                <w:rFonts w:ascii="Arial" w:eastAsia="Times New Roman" w:hAnsi="Arial" w:cs="Arial"/>
                <w:b/>
                <w:bCs/>
                <w:color w:val="000000"/>
              </w:rPr>
              <w:t xml:space="preserve">               -   </w:t>
            </w:r>
          </w:p>
        </w:tc>
        <w:tc>
          <w:tcPr>
            <w:tcW w:w="1220" w:type="dxa"/>
            <w:tcBorders>
              <w:top w:val="nil"/>
              <w:left w:val="nil"/>
              <w:bottom w:val="single" w:sz="4" w:space="0" w:color="auto"/>
              <w:right w:val="single" w:sz="4" w:space="0" w:color="auto"/>
            </w:tcBorders>
            <w:shd w:val="clear" w:color="auto" w:fill="auto"/>
            <w:noWrap/>
            <w:vAlign w:val="bottom"/>
            <w:hideMark/>
          </w:tcPr>
          <w:p w14:paraId="076B3735" w14:textId="77777777" w:rsidR="00561A90" w:rsidRPr="00561A90" w:rsidRDefault="00561A90" w:rsidP="00561A90">
            <w:pPr>
              <w:jc w:val="right"/>
              <w:rPr>
                <w:rFonts w:ascii="Arial" w:eastAsia="Times New Roman" w:hAnsi="Arial" w:cs="Arial"/>
                <w:b/>
                <w:bCs/>
                <w:color w:val="000000"/>
              </w:rPr>
            </w:pPr>
            <w:r w:rsidRPr="00561A90">
              <w:rPr>
                <w:rFonts w:ascii="Arial" w:eastAsia="Times New Roman" w:hAnsi="Arial" w:cs="Arial"/>
                <w:b/>
                <w:bCs/>
                <w:color w:val="000000"/>
              </w:rPr>
              <w:t xml:space="preserve">               -   </w:t>
            </w:r>
          </w:p>
        </w:tc>
      </w:tr>
      <w:tr w:rsidR="00561A90" w:rsidRPr="00561A90" w14:paraId="1BFF576F" w14:textId="77777777" w:rsidTr="00561A90">
        <w:trPr>
          <w:trHeight w:val="255"/>
        </w:trPr>
        <w:tc>
          <w:tcPr>
            <w:tcW w:w="4840" w:type="dxa"/>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03E6B056" w14:textId="77777777" w:rsidR="00561A90" w:rsidRPr="00561A90" w:rsidRDefault="00561A90" w:rsidP="00561A90">
            <w:pPr>
              <w:jc w:val="left"/>
              <w:rPr>
                <w:rFonts w:ascii="Arial" w:eastAsia="Times New Roman" w:hAnsi="Arial" w:cs="Arial"/>
                <w:b/>
                <w:bCs/>
                <w:color w:val="000000"/>
              </w:rPr>
            </w:pPr>
            <w:r w:rsidRPr="00561A90">
              <w:rPr>
                <w:rFonts w:ascii="Arial" w:eastAsia="Times New Roman" w:hAnsi="Arial" w:cs="Arial"/>
                <w:b/>
                <w:bCs/>
                <w:color w:val="000000"/>
              </w:rPr>
              <w:t>TOTAL</w:t>
            </w:r>
          </w:p>
        </w:tc>
        <w:tc>
          <w:tcPr>
            <w:tcW w:w="1220" w:type="dxa"/>
            <w:tcBorders>
              <w:top w:val="nil"/>
              <w:left w:val="nil"/>
              <w:bottom w:val="single" w:sz="4" w:space="0" w:color="auto"/>
              <w:right w:val="single" w:sz="4" w:space="0" w:color="auto"/>
            </w:tcBorders>
            <w:shd w:val="clear" w:color="000000" w:fill="BFBFBF"/>
            <w:noWrap/>
            <w:vAlign w:val="bottom"/>
            <w:hideMark/>
          </w:tcPr>
          <w:p w14:paraId="44078811" w14:textId="77777777" w:rsidR="00561A90" w:rsidRPr="00561A90" w:rsidRDefault="00561A90" w:rsidP="00561A90">
            <w:pPr>
              <w:jc w:val="right"/>
              <w:rPr>
                <w:rFonts w:ascii="Arial" w:eastAsia="Times New Roman" w:hAnsi="Arial" w:cs="Arial"/>
                <w:b/>
                <w:bCs/>
                <w:color w:val="000000"/>
              </w:rPr>
            </w:pPr>
            <w:r w:rsidRPr="00561A90">
              <w:rPr>
                <w:rFonts w:ascii="Arial" w:eastAsia="Times New Roman" w:hAnsi="Arial" w:cs="Arial"/>
                <w:b/>
                <w:bCs/>
                <w:color w:val="000000"/>
              </w:rPr>
              <w:t xml:space="preserve">               -   </w:t>
            </w:r>
          </w:p>
        </w:tc>
        <w:tc>
          <w:tcPr>
            <w:tcW w:w="1220" w:type="dxa"/>
            <w:tcBorders>
              <w:top w:val="nil"/>
              <w:left w:val="nil"/>
              <w:bottom w:val="single" w:sz="4" w:space="0" w:color="auto"/>
              <w:right w:val="single" w:sz="4" w:space="0" w:color="auto"/>
            </w:tcBorders>
            <w:shd w:val="clear" w:color="000000" w:fill="BFBFBF"/>
            <w:noWrap/>
            <w:vAlign w:val="bottom"/>
            <w:hideMark/>
          </w:tcPr>
          <w:p w14:paraId="6FFBD02F" w14:textId="77777777" w:rsidR="00561A90" w:rsidRPr="00561A90" w:rsidRDefault="00561A90" w:rsidP="00561A90">
            <w:pPr>
              <w:jc w:val="right"/>
              <w:rPr>
                <w:rFonts w:ascii="Arial" w:eastAsia="Times New Roman" w:hAnsi="Arial" w:cs="Arial"/>
                <w:b/>
                <w:bCs/>
                <w:color w:val="000000"/>
              </w:rPr>
            </w:pPr>
            <w:r w:rsidRPr="00561A90">
              <w:rPr>
                <w:rFonts w:ascii="Arial" w:eastAsia="Times New Roman" w:hAnsi="Arial" w:cs="Arial"/>
                <w:b/>
                <w:bCs/>
                <w:color w:val="000000"/>
              </w:rPr>
              <w:t xml:space="preserve">               -   </w:t>
            </w:r>
          </w:p>
        </w:tc>
        <w:tc>
          <w:tcPr>
            <w:tcW w:w="1220" w:type="dxa"/>
            <w:tcBorders>
              <w:top w:val="nil"/>
              <w:left w:val="nil"/>
              <w:bottom w:val="single" w:sz="4" w:space="0" w:color="auto"/>
              <w:right w:val="single" w:sz="4" w:space="0" w:color="auto"/>
            </w:tcBorders>
            <w:shd w:val="clear" w:color="000000" w:fill="BFBFBF"/>
            <w:noWrap/>
            <w:vAlign w:val="bottom"/>
            <w:hideMark/>
          </w:tcPr>
          <w:p w14:paraId="2A6E9D60" w14:textId="77777777" w:rsidR="00561A90" w:rsidRPr="00561A90" w:rsidRDefault="00561A90" w:rsidP="00561A90">
            <w:pPr>
              <w:jc w:val="right"/>
              <w:rPr>
                <w:rFonts w:ascii="Arial" w:eastAsia="Times New Roman" w:hAnsi="Arial" w:cs="Arial"/>
                <w:b/>
                <w:bCs/>
                <w:color w:val="000000"/>
              </w:rPr>
            </w:pPr>
            <w:r w:rsidRPr="00561A90">
              <w:rPr>
                <w:rFonts w:ascii="Arial" w:eastAsia="Times New Roman" w:hAnsi="Arial" w:cs="Arial"/>
                <w:b/>
                <w:bCs/>
                <w:color w:val="000000"/>
              </w:rPr>
              <w:t xml:space="preserve">               -   </w:t>
            </w:r>
          </w:p>
        </w:tc>
        <w:tc>
          <w:tcPr>
            <w:tcW w:w="1220" w:type="dxa"/>
            <w:tcBorders>
              <w:top w:val="nil"/>
              <w:left w:val="nil"/>
              <w:bottom w:val="single" w:sz="4" w:space="0" w:color="auto"/>
              <w:right w:val="single" w:sz="4" w:space="0" w:color="auto"/>
            </w:tcBorders>
            <w:shd w:val="clear" w:color="000000" w:fill="BFBFBF"/>
            <w:noWrap/>
            <w:vAlign w:val="bottom"/>
            <w:hideMark/>
          </w:tcPr>
          <w:p w14:paraId="709840EA" w14:textId="77777777" w:rsidR="00561A90" w:rsidRPr="00561A90" w:rsidRDefault="00561A90" w:rsidP="00561A90">
            <w:pPr>
              <w:jc w:val="right"/>
              <w:rPr>
                <w:rFonts w:ascii="Arial" w:eastAsia="Times New Roman" w:hAnsi="Arial" w:cs="Arial"/>
                <w:b/>
                <w:bCs/>
                <w:color w:val="000000"/>
              </w:rPr>
            </w:pPr>
            <w:r w:rsidRPr="00561A90">
              <w:rPr>
                <w:rFonts w:ascii="Arial" w:eastAsia="Times New Roman" w:hAnsi="Arial" w:cs="Arial"/>
                <w:b/>
                <w:bCs/>
                <w:color w:val="000000"/>
              </w:rPr>
              <w:t xml:space="preserve">               -   </w:t>
            </w:r>
          </w:p>
        </w:tc>
      </w:tr>
      <w:tr w:rsidR="00561A90" w:rsidRPr="00561A90" w14:paraId="7A862356" w14:textId="77777777" w:rsidTr="00561A90">
        <w:trPr>
          <w:trHeight w:val="255"/>
        </w:trPr>
        <w:tc>
          <w:tcPr>
            <w:tcW w:w="4840" w:type="dxa"/>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2DC9EB8E" w14:textId="77777777" w:rsidR="00561A90" w:rsidRPr="00561A90" w:rsidRDefault="00561A90" w:rsidP="00561A90">
            <w:pPr>
              <w:jc w:val="left"/>
              <w:rPr>
                <w:rFonts w:ascii="Arial" w:eastAsia="Times New Roman" w:hAnsi="Arial" w:cs="Arial"/>
                <w:b/>
                <w:bCs/>
                <w:color w:val="000000"/>
              </w:rPr>
            </w:pPr>
            <w:r w:rsidRPr="00561A90">
              <w:rPr>
                <w:rFonts w:ascii="Arial" w:eastAsia="Times New Roman" w:hAnsi="Arial" w:cs="Arial"/>
                <w:b/>
                <w:bCs/>
                <w:color w:val="000000"/>
              </w:rPr>
              <w:t>Indirect Costs (10%)</w:t>
            </w:r>
          </w:p>
        </w:tc>
        <w:tc>
          <w:tcPr>
            <w:tcW w:w="1220" w:type="dxa"/>
            <w:tcBorders>
              <w:top w:val="nil"/>
              <w:left w:val="nil"/>
              <w:bottom w:val="single" w:sz="4" w:space="0" w:color="auto"/>
              <w:right w:val="single" w:sz="4" w:space="0" w:color="auto"/>
            </w:tcBorders>
            <w:shd w:val="clear" w:color="000000" w:fill="BFBFBF"/>
            <w:noWrap/>
            <w:vAlign w:val="bottom"/>
            <w:hideMark/>
          </w:tcPr>
          <w:p w14:paraId="365E8333" w14:textId="77777777" w:rsidR="00561A90" w:rsidRPr="00561A90" w:rsidRDefault="00561A90" w:rsidP="00561A90">
            <w:pPr>
              <w:jc w:val="right"/>
              <w:rPr>
                <w:rFonts w:ascii="Arial" w:eastAsia="Times New Roman" w:hAnsi="Arial" w:cs="Arial"/>
                <w:b/>
                <w:bCs/>
                <w:color w:val="000000"/>
              </w:rPr>
            </w:pPr>
            <w:r w:rsidRPr="00561A90">
              <w:rPr>
                <w:rFonts w:ascii="Arial" w:eastAsia="Times New Roman" w:hAnsi="Arial" w:cs="Arial"/>
                <w:b/>
                <w:bCs/>
                <w:color w:val="000000"/>
              </w:rPr>
              <w:t xml:space="preserve">               -   </w:t>
            </w:r>
          </w:p>
        </w:tc>
        <w:tc>
          <w:tcPr>
            <w:tcW w:w="1220" w:type="dxa"/>
            <w:tcBorders>
              <w:top w:val="nil"/>
              <w:left w:val="nil"/>
              <w:bottom w:val="single" w:sz="4" w:space="0" w:color="auto"/>
              <w:right w:val="single" w:sz="4" w:space="0" w:color="auto"/>
            </w:tcBorders>
            <w:shd w:val="clear" w:color="000000" w:fill="BFBFBF"/>
            <w:noWrap/>
            <w:vAlign w:val="bottom"/>
            <w:hideMark/>
          </w:tcPr>
          <w:p w14:paraId="62DC027C" w14:textId="77777777" w:rsidR="00561A90" w:rsidRPr="00561A90" w:rsidRDefault="00561A90" w:rsidP="00561A90">
            <w:pPr>
              <w:jc w:val="right"/>
              <w:rPr>
                <w:rFonts w:ascii="Arial" w:eastAsia="Times New Roman" w:hAnsi="Arial" w:cs="Arial"/>
                <w:b/>
                <w:bCs/>
                <w:color w:val="000000"/>
              </w:rPr>
            </w:pPr>
            <w:r w:rsidRPr="00561A90">
              <w:rPr>
                <w:rFonts w:ascii="Arial" w:eastAsia="Times New Roman" w:hAnsi="Arial" w:cs="Arial"/>
                <w:b/>
                <w:bCs/>
                <w:color w:val="000000"/>
              </w:rPr>
              <w:t xml:space="preserve">               -   </w:t>
            </w:r>
          </w:p>
        </w:tc>
        <w:tc>
          <w:tcPr>
            <w:tcW w:w="1220" w:type="dxa"/>
            <w:tcBorders>
              <w:top w:val="nil"/>
              <w:left w:val="nil"/>
              <w:bottom w:val="single" w:sz="4" w:space="0" w:color="auto"/>
              <w:right w:val="single" w:sz="4" w:space="0" w:color="auto"/>
            </w:tcBorders>
            <w:shd w:val="clear" w:color="000000" w:fill="BFBFBF"/>
            <w:noWrap/>
            <w:vAlign w:val="bottom"/>
            <w:hideMark/>
          </w:tcPr>
          <w:p w14:paraId="2D582969" w14:textId="77777777" w:rsidR="00561A90" w:rsidRPr="00561A90" w:rsidRDefault="00561A90" w:rsidP="00561A90">
            <w:pPr>
              <w:jc w:val="right"/>
              <w:rPr>
                <w:rFonts w:ascii="Arial" w:eastAsia="Times New Roman" w:hAnsi="Arial" w:cs="Arial"/>
                <w:b/>
                <w:bCs/>
                <w:color w:val="000000"/>
              </w:rPr>
            </w:pPr>
            <w:r w:rsidRPr="00561A90">
              <w:rPr>
                <w:rFonts w:ascii="Arial" w:eastAsia="Times New Roman" w:hAnsi="Arial" w:cs="Arial"/>
                <w:b/>
                <w:bCs/>
                <w:color w:val="000000"/>
              </w:rPr>
              <w:t xml:space="preserve">               -   </w:t>
            </w:r>
          </w:p>
        </w:tc>
        <w:tc>
          <w:tcPr>
            <w:tcW w:w="1220" w:type="dxa"/>
            <w:tcBorders>
              <w:top w:val="nil"/>
              <w:left w:val="nil"/>
              <w:bottom w:val="single" w:sz="4" w:space="0" w:color="auto"/>
              <w:right w:val="single" w:sz="4" w:space="0" w:color="auto"/>
            </w:tcBorders>
            <w:shd w:val="clear" w:color="000000" w:fill="BFBFBF"/>
            <w:noWrap/>
            <w:vAlign w:val="bottom"/>
            <w:hideMark/>
          </w:tcPr>
          <w:p w14:paraId="2A397D3C" w14:textId="77777777" w:rsidR="00561A90" w:rsidRPr="00561A90" w:rsidRDefault="00561A90" w:rsidP="00561A90">
            <w:pPr>
              <w:jc w:val="right"/>
              <w:rPr>
                <w:rFonts w:ascii="Arial" w:eastAsia="Times New Roman" w:hAnsi="Arial" w:cs="Arial"/>
                <w:b/>
                <w:bCs/>
                <w:color w:val="000000"/>
              </w:rPr>
            </w:pPr>
            <w:r w:rsidRPr="00561A90">
              <w:rPr>
                <w:rFonts w:ascii="Arial" w:eastAsia="Times New Roman" w:hAnsi="Arial" w:cs="Arial"/>
                <w:b/>
                <w:bCs/>
                <w:color w:val="000000"/>
              </w:rPr>
              <w:t xml:space="preserve">               -   </w:t>
            </w:r>
          </w:p>
        </w:tc>
      </w:tr>
      <w:tr w:rsidR="00561A90" w:rsidRPr="00561A90" w14:paraId="3A150303" w14:textId="77777777" w:rsidTr="00561A90">
        <w:trPr>
          <w:trHeight w:val="255"/>
        </w:trPr>
        <w:tc>
          <w:tcPr>
            <w:tcW w:w="4840" w:type="dxa"/>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07069175" w14:textId="77777777" w:rsidR="00561A90" w:rsidRPr="00561A90" w:rsidRDefault="00561A90" w:rsidP="00561A90">
            <w:pPr>
              <w:jc w:val="left"/>
              <w:rPr>
                <w:rFonts w:ascii="Arial" w:eastAsia="Times New Roman" w:hAnsi="Arial" w:cs="Arial"/>
                <w:b/>
                <w:bCs/>
                <w:color w:val="000000"/>
              </w:rPr>
            </w:pPr>
            <w:r w:rsidRPr="00561A90">
              <w:rPr>
                <w:rFonts w:ascii="Arial" w:eastAsia="Times New Roman" w:hAnsi="Arial" w:cs="Arial"/>
                <w:b/>
                <w:bCs/>
                <w:color w:val="000000"/>
              </w:rPr>
              <w:t>GRAND TOTAL</w:t>
            </w:r>
          </w:p>
        </w:tc>
        <w:tc>
          <w:tcPr>
            <w:tcW w:w="1220" w:type="dxa"/>
            <w:tcBorders>
              <w:top w:val="nil"/>
              <w:left w:val="nil"/>
              <w:bottom w:val="single" w:sz="4" w:space="0" w:color="auto"/>
              <w:right w:val="single" w:sz="4" w:space="0" w:color="auto"/>
            </w:tcBorders>
            <w:shd w:val="clear" w:color="000000" w:fill="BFBFBF"/>
            <w:noWrap/>
            <w:vAlign w:val="bottom"/>
            <w:hideMark/>
          </w:tcPr>
          <w:p w14:paraId="2206E8AF" w14:textId="77777777" w:rsidR="00561A90" w:rsidRPr="00561A90" w:rsidRDefault="00561A90" w:rsidP="00561A90">
            <w:pPr>
              <w:jc w:val="right"/>
              <w:rPr>
                <w:rFonts w:ascii="Arial" w:eastAsia="Times New Roman" w:hAnsi="Arial" w:cs="Arial"/>
                <w:b/>
                <w:bCs/>
                <w:color w:val="000000"/>
              </w:rPr>
            </w:pPr>
            <w:r w:rsidRPr="00561A90">
              <w:rPr>
                <w:rFonts w:ascii="Arial" w:eastAsia="Times New Roman" w:hAnsi="Arial" w:cs="Arial"/>
                <w:b/>
                <w:bCs/>
                <w:color w:val="000000"/>
              </w:rPr>
              <w:t xml:space="preserve">               -   </w:t>
            </w:r>
          </w:p>
        </w:tc>
        <w:tc>
          <w:tcPr>
            <w:tcW w:w="1220" w:type="dxa"/>
            <w:tcBorders>
              <w:top w:val="nil"/>
              <w:left w:val="nil"/>
              <w:bottom w:val="single" w:sz="4" w:space="0" w:color="auto"/>
              <w:right w:val="single" w:sz="4" w:space="0" w:color="auto"/>
            </w:tcBorders>
            <w:shd w:val="clear" w:color="000000" w:fill="BFBFBF"/>
            <w:noWrap/>
            <w:vAlign w:val="bottom"/>
            <w:hideMark/>
          </w:tcPr>
          <w:p w14:paraId="7E19375F" w14:textId="77777777" w:rsidR="00561A90" w:rsidRPr="00561A90" w:rsidRDefault="00561A90" w:rsidP="00561A90">
            <w:pPr>
              <w:jc w:val="right"/>
              <w:rPr>
                <w:rFonts w:ascii="Arial" w:eastAsia="Times New Roman" w:hAnsi="Arial" w:cs="Arial"/>
                <w:b/>
                <w:bCs/>
                <w:color w:val="000000"/>
              </w:rPr>
            </w:pPr>
            <w:r w:rsidRPr="00561A90">
              <w:rPr>
                <w:rFonts w:ascii="Arial" w:eastAsia="Times New Roman" w:hAnsi="Arial" w:cs="Arial"/>
                <w:b/>
                <w:bCs/>
                <w:color w:val="000000"/>
              </w:rPr>
              <w:t xml:space="preserve">               -   </w:t>
            </w:r>
          </w:p>
        </w:tc>
        <w:tc>
          <w:tcPr>
            <w:tcW w:w="1220" w:type="dxa"/>
            <w:tcBorders>
              <w:top w:val="nil"/>
              <w:left w:val="nil"/>
              <w:bottom w:val="single" w:sz="4" w:space="0" w:color="auto"/>
              <w:right w:val="single" w:sz="4" w:space="0" w:color="auto"/>
            </w:tcBorders>
            <w:shd w:val="clear" w:color="000000" w:fill="BFBFBF"/>
            <w:noWrap/>
            <w:vAlign w:val="bottom"/>
            <w:hideMark/>
          </w:tcPr>
          <w:p w14:paraId="286E2163" w14:textId="77777777" w:rsidR="00561A90" w:rsidRPr="00561A90" w:rsidRDefault="00561A90" w:rsidP="00561A90">
            <w:pPr>
              <w:jc w:val="right"/>
              <w:rPr>
                <w:rFonts w:ascii="Arial" w:eastAsia="Times New Roman" w:hAnsi="Arial" w:cs="Arial"/>
                <w:b/>
                <w:bCs/>
                <w:color w:val="000000"/>
              </w:rPr>
            </w:pPr>
            <w:r w:rsidRPr="00561A90">
              <w:rPr>
                <w:rFonts w:ascii="Arial" w:eastAsia="Times New Roman" w:hAnsi="Arial" w:cs="Arial"/>
                <w:b/>
                <w:bCs/>
                <w:color w:val="000000"/>
              </w:rPr>
              <w:t xml:space="preserve">               -   </w:t>
            </w:r>
          </w:p>
        </w:tc>
        <w:tc>
          <w:tcPr>
            <w:tcW w:w="1220" w:type="dxa"/>
            <w:tcBorders>
              <w:top w:val="nil"/>
              <w:left w:val="nil"/>
              <w:bottom w:val="single" w:sz="4" w:space="0" w:color="auto"/>
              <w:right w:val="single" w:sz="4" w:space="0" w:color="auto"/>
            </w:tcBorders>
            <w:shd w:val="clear" w:color="000000" w:fill="BFBFBF"/>
            <w:noWrap/>
            <w:vAlign w:val="bottom"/>
            <w:hideMark/>
          </w:tcPr>
          <w:p w14:paraId="24039FC5" w14:textId="77777777" w:rsidR="00561A90" w:rsidRPr="00561A90" w:rsidRDefault="00561A90" w:rsidP="00561A90">
            <w:pPr>
              <w:jc w:val="right"/>
              <w:rPr>
                <w:rFonts w:ascii="Arial" w:eastAsia="Times New Roman" w:hAnsi="Arial" w:cs="Arial"/>
                <w:b/>
                <w:bCs/>
                <w:color w:val="000000"/>
              </w:rPr>
            </w:pPr>
            <w:r w:rsidRPr="00561A90">
              <w:rPr>
                <w:rFonts w:ascii="Arial" w:eastAsia="Times New Roman" w:hAnsi="Arial" w:cs="Arial"/>
                <w:b/>
                <w:bCs/>
                <w:color w:val="000000"/>
              </w:rPr>
              <w:t xml:space="preserve">               -   </w:t>
            </w:r>
          </w:p>
        </w:tc>
      </w:tr>
    </w:tbl>
    <w:p w14:paraId="4803FA2F" w14:textId="77777777" w:rsidR="00FF0811" w:rsidRPr="002D21B6" w:rsidRDefault="00FF0811" w:rsidP="002D21B6">
      <w:pPr>
        <w:pStyle w:val="ListParagraph"/>
        <w:rPr>
          <w:rFonts w:ascii="Times New Roman" w:hAnsi="Times New Roman"/>
          <w:bCs/>
          <w:color w:val="auto"/>
          <w:sz w:val="24"/>
          <w:szCs w:val="24"/>
        </w:rPr>
      </w:pPr>
    </w:p>
    <w:p w14:paraId="3F8EA9AC" w14:textId="0B72B412" w:rsidR="00D3552D" w:rsidRDefault="0017187F" w:rsidP="003477B4">
      <w:pPr>
        <w:pStyle w:val="ApndxHeading"/>
        <w:ind w:left="700" w:hanging="700"/>
        <w:jc w:val="both"/>
        <w:rPr>
          <w:sz w:val="24"/>
          <w:szCs w:val="24"/>
        </w:rPr>
      </w:pPr>
      <w:r>
        <w:rPr>
          <w:sz w:val="24"/>
          <w:szCs w:val="24"/>
        </w:rPr>
        <w:lastRenderedPageBreak/>
        <w:t xml:space="preserve">II. </w:t>
      </w:r>
      <w:r w:rsidR="0099703F">
        <w:rPr>
          <w:sz w:val="24"/>
          <w:szCs w:val="24"/>
        </w:rPr>
        <w:t>PAYMENT SCHEDULE</w:t>
      </w:r>
    </w:p>
    <w:p w14:paraId="5F100EC4" w14:textId="77777777" w:rsidR="0099703F" w:rsidRDefault="0099703F" w:rsidP="0099703F">
      <w:pPr>
        <w:pStyle w:val="ApndxHeading"/>
        <w:ind w:left="700" w:hanging="700"/>
        <w:jc w:val="left"/>
        <w:rPr>
          <w:b w:val="0"/>
          <w:i/>
          <w:sz w:val="24"/>
          <w:szCs w:val="24"/>
        </w:rPr>
      </w:pPr>
      <w:r w:rsidRPr="00BA24C6">
        <w:rPr>
          <w:b w:val="0"/>
          <w:i/>
          <w:sz w:val="24"/>
          <w:szCs w:val="24"/>
        </w:rPr>
        <w:t xml:space="preserve">[insert payment schedule </w:t>
      </w:r>
      <w:r w:rsidR="00F0279D" w:rsidRPr="00BA24C6">
        <w:rPr>
          <w:b w:val="0"/>
          <w:i/>
          <w:sz w:val="24"/>
          <w:szCs w:val="24"/>
        </w:rPr>
        <w:t>agreed by the Parties</w:t>
      </w:r>
      <w:r w:rsidRPr="00BA24C6">
        <w:rPr>
          <w:b w:val="0"/>
          <w:i/>
          <w:sz w:val="24"/>
          <w:szCs w:val="24"/>
        </w:rPr>
        <w:t xml:space="preserve"> for the specific Agreement]</w:t>
      </w:r>
    </w:p>
    <w:p w14:paraId="02820425" w14:textId="742542A9" w:rsidR="007E7B12" w:rsidRDefault="007E7B12" w:rsidP="0099703F">
      <w:pPr>
        <w:pStyle w:val="ApndxHeading"/>
        <w:ind w:left="700" w:hanging="700"/>
        <w:jc w:val="left"/>
        <w:rPr>
          <w:b w:val="0"/>
          <w:i/>
          <w:sz w:val="24"/>
          <w:szCs w:val="24"/>
        </w:rPr>
      </w:pPr>
      <w:r>
        <w:rPr>
          <w:b w:val="0"/>
          <w:i/>
          <w:sz w:val="24"/>
          <w:szCs w:val="24"/>
        </w:rPr>
        <w:t xml:space="preserve">[Instruction to users: </w:t>
      </w:r>
    </w:p>
    <w:p w14:paraId="1547877B" w14:textId="1D06DE6B" w:rsidR="007E7B12" w:rsidRDefault="007E7B12" w:rsidP="00B16869">
      <w:pPr>
        <w:pStyle w:val="ApndxHeading"/>
        <w:spacing w:before="0"/>
        <w:jc w:val="left"/>
        <w:rPr>
          <w:b w:val="0"/>
          <w:i/>
          <w:sz w:val="24"/>
          <w:szCs w:val="24"/>
        </w:rPr>
      </w:pPr>
      <w:r>
        <w:rPr>
          <w:b w:val="0"/>
          <w:i/>
          <w:sz w:val="24"/>
          <w:szCs w:val="24"/>
        </w:rPr>
        <w:t xml:space="preserve">For Agreements of short duration (for example, less than 12 months), the payment of the Total Funding Ceiling can be made in one tranche upon signing, </w:t>
      </w:r>
      <w:r w:rsidR="00F34D61">
        <w:rPr>
          <w:b w:val="0"/>
          <w:i/>
          <w:sz w:val="24"/>
          <w:szCs w:val="24"/>
        </w:rPr>
        <w:t>if</w:t>
      </w:r>
      <w:r>
        <w:rPr>
          <w:b w:val="0"/>
          <w:i/>
          <w:sz w:val="24"/>
          <w:szCs w:val="24"/>
        </w:rPr>
        <w:t xml:space="preserve"> the </w:t>
      </w:r>
      <w:r w:rsidR="007A06FD">
        <w:rPr>
          <w:b w:val="0"/>
          <w:i/>
          <w:sz w:val="24"/>
          <w:szCs w:val="24"/>
        </w:rPr>
        <w:t xml:space="preserve">signed </w:t>
      </w:r>
      <w:r>
        <w:rPr>
          <w:b w:val="0"/>
          <w:i/>
          <w:sz w:val="24"/>
          <w:szCs w:val="24"/>
        </w:rPr>
        <w:t>Agreement includes a complete and agreed Work Plan</w:t>
      </w:r>
      <w:r w:rsidR="007A06FD">
        <w:rPr>
          <w:b w:val="0"/>
          <w:i/>
          <w:sz w:val="24"/>
          <w:szCs w:val="24"/>
        </w:rPr>
        <w:t xml:space="preserve"> and </w:t>
      </w:r>
      <w:r w:rsidR="00FF0811">
        <w:rPr>
          <w:b w:val="0"/>
          <w:i/>
          <w:sz w:val="24"/>
          <w:szCs w:val="24"/>
        </w:rPr>
        <w:t>UNIDO</w:t>
      </w:r>
      <w:r w:rsidR="007A06FD">
        <w:rPr>
          <w:b w:val="0"/>
          <w:i/>
          <w:sz w:val="24"/>
          <w:szCs w:val="24"/>
        </w:rPr>
        <w:t xml:space="preserve"> Team is assigned and is ready to be mobilized</w:t>
      </w:r>
      <w:r w:rsidR="00B16869">
        <w:rPr>
          <w:b w:val="0"/>
          <w:i/>
          <w:sz w:val="24"/>
          <w:szCs w:val="24"/>
        </w:rPr>
        <w:t>.</w:t>
      </w:r>
    </w:p>
    <w:p w14:paraId="205858EB" w14:textId="77777777" w:rsidR="00B16869" w:rsidRDefault="007A06FD" w:rsidP="00B16869">
      <w:pPr>
        <w:pStyle w:val="ApndxHeading"/>
        <w:jc w:val="left"/>
        <w:rPr>
          <w:b w:val="0"/>
          <w:i/>
          <w:sz w:val="24"/>
          <w:szCs w:val="24"/>
        </w:rPr>
      </w:pPr>
      <w:r>
        <w:rPr>
          <w:b w:val="0"/>
          <w:i/>
          <w:sz w:val="24"/>
          <w:szCs w:val="24"/>
        </w:rPr>
        <w:t>For Agreements of longer than 12 months duration:</w:t>
      </w:r>
    </w:p>
    <w:p w14:paraId="06134DFF" w14:textId="4013498A" w:rsidR="00C66985" w:rsidRDefault="00C66985" w:rsidP="00B16869">
      <w:pPr>
        <w:pStyle w:val="ApndxHeading"/>
        <w:ind w:left="720"/>
        <w:jc w:val="left"/>
        <w:rPr>
          <w:b w:val="0"/>
          <w:sz w:val="24"/>
          <w:szCs w:val="24"/>
        </w:rPr>
      </w:pPr>
      <w:r>
        <w:rPr>
          <w:b w:val="0"/>
          <w:sz w:val="24"/>
          <w:szCs w:val="24"/>
        </w:rPr>
        <w:t>1</w:t>
      </w:r>
      <w:r w:rsidRPr="000F018E">
        <w:rPr>
          <w:b w:val="0"/>
          <w:sz w:val="24"/>
          <w:szCs w:val="24"/>
          <w:vertAlign w:val="superscript"/>
        </w:rPr>
        <w:t>st</w:t>
      </w:r>
      <w:r>
        <w:rPr>
          <w:b w:val="0"/>
          <w:sz w:val="24"/>
          <w:szCs w:val="24"/>
        </w:rPr>
        <w:t xml:space="preserve"> payment - </w:t>
      </w:r>
      <w:r w:rsidR="000F018E">
        <w:rPr>
          <w:b w:val="0"/>
          <w:sz w:val="24"/>
          <w:szCs w:val="24"/>
        </w:rPr>
        <w:t xml:space="preserve">up to 20% of the Total Funding Ceiling </w:t>
      </w:r>
      <w:r>
        <w:rPr>
          <w:b w:val="0"/>
          <w:sz w:val="24"/>
          <w:szCs w:val="24"/>
        </w:rPr>
        <w:t>upon signing</w:t>
      </w:r>
      <w:r w:rsidR="00B16869">
        <w:rPr>
          <w:b w:val="0"/>
          <w:sz w:val="24"/>
          <w:szCs w:val="24"/>
        </w:rPr>
        <w:t xml:space="preserve"> as an advance payment</w:t>
      </w:r>
      <w:r w:rsidR="00C967F8">
        <w:rPr>
          <w:b w:val="0"/>
          <w:sz w:val="24"/>
          <w:szCs w:val="24"/>
        </w:rPr>
        <w:t>;</w:t>
      </w:r>
    </w:p>
    <w:p w14:paraId="2DA3EC7B" w14:textId="3C91BECD" w:rsidR="00C66985" w:rsidRPr="005C2ECC" w:rsidRDefault="00C66985" w:rsidP="00B16869">
      <w:pPr>
        <w:pStyle w:val="ApndxHeading"/>
        <w:ind w:left="720"/>
        <w:jc w:val="left"/>
        <w:rPr>
          <w:b w:val="0"/>
          <w:sz w:val="24"/>
          <w:szCs w:val="24"/>
        </w:rPr>
      </w:pPr>
      <w:r>
        <w:rPr>
          <w:b w:val="0"/>
          <w:sz w:val="24"/>
          <w:szCs w:val="24"/>
        </w:rPr>
        <w:t>2</w:t>
      </w:r>
      <w:r w:rsidR="00DA2835" w:rsidRPr="00CA7241">
        <w:rPr>
          <w:b w:val="0"/>
          <w:sz w:val="24"/>
          <w:szCs w:val="24"/>
          <w:vertAlign w:val="superscript"/>
        </w:rPr>
        <w:t>n</w:t>
      </w:r>
      <w:r w:rsidRPr="00CA7241">
        <w:rPr>
          <w:b w:val="0"/>
          <w:sz w:val="24"/>
          <w:szCs w:val="24"/>
          <w:vertAlign w:val="superscript"/>
        </w:rPr>
        <w:t>d</w:t>
      </w:r>
      <w:r>
        <w:rPr>
          <w:b w:val="0"/>
          <w:sz w:val="24"/>
          <w:szCs w:val="24"/>
        </w:rPr>
        <w:t xml:space="preserve"> payment– </w:t>
      </w:r>
      <w:r w:rsidR="00B16869">
        <w:rPr>
          <w:b w:val="0"/>
          <w:sz w:val="24"/>
          <w:szCs w:val="24"/>
        </w:rPr>
        <w:t xml:space="preserve">x% of the Total Funding Ceiling </w:t>
      </w:r>
      <w:r>
        <w:rPr>
          <w:b w:val="0"/>
          <w:sz w:val="24"/>
          <w:szCs w:val="24"/>
        </w:rPr>
        <w:t xml:space="preserve">upon submission of </w:t>
      </w:r>
      <w:r w:rsidR="00B16869">
        <w:rPr>
          <w:b w:val="0"/>
          <w:sz w:val="24"/>
          <w:szCs w:val="24"/>
        </w:rPr>
        <w:t>Deliverable No.1</w:t>
      </w:r>
      <w:r w:rsidR="00C967F8">
        <w:rPr>
          <w:b w:val="0"/>
          <w:sz w:val="24"/>
          <w:szCs w:val="24"/>
        </w:rPr>
        <w:t xml:space="preserve">. </w:t>
      </w:r>
      <w:r w:rsidR="00B16869">
        <w:rPr>
          <w:b w:val="0"/>
          <w:sz w:val="24"/>
          <w:szCs w:val="24"/>
        </w:rPr>
        <w:t xml:space="preserve"> The first two payments c</w:t>
      </w:r>
      <w:r w:rsidR="007A06FD">
        <w:rPr>
          <w:b w:val="0"/>
          <w:sz w:val="24"/>
          <w:szCs w:val="24"/>
        </w:rPr>
        <w:t xml:space="preserve">an be combined in one payment of up to 50% against </w:t>
      </w:r>
      <w:r w:rsidR="00B16869">
        <w:rPr>
          <w:b w:val="0"/>
          <w:sz w:val="24"/>
          <w:szCs w:val="24"/>
        </w:rPr>
        <w:t>submission of Deliverable No. 1</w:t>
      </w:r>
      <w:r w:rsidR="00594F10">
        <w:rPr>
          <w:b w:val="0"/>
          <w:sz w:val="24"/>
          <w:szCs w:val="24"/>
        </w:rPr>
        <w:t xml:space="preserve"> </w:t>
      </w:r>
      <w:r w:rsidR="00B16869">
        <w:rPr>
          <w:b w:val="0"/>
          <w:sz w:val="24"/>
          <w:szCs w:val="24"/>
        </w:rPr>
        <w:t>(</w:t>
      </w:r>
      <w:r w:rsidR="00594F10">
        <w:rPr>
          <w:b w:val="0"/>
          <w:sz w:val="24"/>
          <w:szCs w:val="24"/>
        </w:rPr>
        <w:t xml:space="preserve">if Deliverable No.1 is an </w:t>
      </w:r>
      <w:r w:rsidR="007A06FD">
        <w:rPr>
          <w:b w:val="0"/>
          <w:sz w:val="24"/>
          <w:szCs w:val="24"/>
        </w:rPr>
        <w:t>Inception Report</w:t>
      </w:r>
      <w:r w:rsidR="00B16869">
        <w:rPr>
          <w:b w:val="0"/>
          <w:sz w:val="24"/>
          <w:szCs w:val="24"/>
        </w:rPr>
        <w:t>)</w:t>
      </w:r>
      <w:r w:rsidR="00C967F8">
        <w:rPr>
          <w:b w:val="0"/>
          <w:sz w:val="24"/>
          <w:szCs w:val="24"/>
        </w:rPr>
        <w:t xml:space="preserve">; </w:t>
      </w:r>
      <w:r w:rsidR="0007294D">
        <w:rPr>
          <w:b w:val="0"/>
          <w:sz w:val="24"/>
          <w:szCs w:val="24"/>
        </w:rPr>
        <w:t>and</w:t>
      </w:r>
    </w:p>
    <w:p w14:paraId="04B3F10C" w14:textId="0459D0E5" w:rsidR="00C66985" w:rsidRPr="005C2ECC" w:rsidRDefault="00C967F8" w:rsidP="00B16869">
      <w:pPr>
        <w:pStyle w:val="ApndxHeading"/>
        <w:ind w:left="720"/>
        <w:jc w:val="left"/>
        <w:rPr>
          <w:b w:val="0"/>
          <w:sz w:val="24"/>
          <w:szCs w:val="24"/>
        </w:rPr>
      </w:pPr>
      <w:r w:rsidRPr="005C2ECC">
        <w:rPr>
          <w:b w:val="0"/>
          <w:sz w:val="24"/>
          <w:szCs w:val="24"/>
        </w:rPr>
        <w:t>subsequent payments</w:t>
      </w:r>
      <w:r w:rsidR="00594F10">
        <w:rPr>
          <w:b w:val="0"/>
          <w:sz w:val="24"/>
          <w:szCs w:val="24"/>
        </w:rPr>
        <w:t xml:space="preserve">- x% of the Total Funding Ceiling upon submission of respective Deliverables as specified in Annex I. </w:t>
      </w:r>
      <w:r w:rsidR="00C66985" w:rsidRPr="005C2ECC">
        <w:rPr>
          <w:b w:val="0"/>
          <w:sz w:val="24"/>
          <w:szCs w:val="24"/>
        </w:rPr>
        <w:t xml:space="preserve"> </w:t>
      </w:r>
      <w:bookmarkStart w:id="6" w:name="_Toc202256742"/>
      <w:r w:rsidR="004935B2" w:rsidRPr="005C2ECC">
        <w:rPr>
          <w:b w:val="0"/>
          <w:sz w:val="24"/>
          <w:szCs w:val="24"/>
        </w:rPr>
        <w:t xml:space="preserve"> </w:t>
      </w:r>
    </w:p>
    <w:p w14:paraId="3AA04AE7" w14:textId="772F8CB1" w:rsidR="00F1186E" w:rsidRDefault="00594F10" w:rsidP="00F1186E">
      <w:pPr>
        <w:pStyle w:val="ApndxHeading"/>
        <w:ind w:left="700" w:hanging="700"/>
        <w:jc w:val="both"/>
        <w:rPr>
          <w:b w:val="0"/>
          <w:i/>
          <w:sz w:val="24"/>
          <w:szCs w:val="24"/>
        </w:rPr>
      </w:pPr>
      <w:r>
        <w:rPr>
          <w:b w:val="0"/>
          <w:i/>
          <w:sz w:val="24"/>
          <w:szCs w:val="24"/>
        </w:rPr>
        <w:t>Any advance payments will be deducted from the last payment. ]</w:t>
      </w:r>
    </w:p>
    <w:p w14:paraId="3DB5DF03" w14:textId="77777777" w:rsidR="00D35470" w:rsidRDefault="00F1186E" w:rsidP="00D35470">
      <w:pPr>
        <w:pStyle w:val="ApndxHeading"/>
        <w:spacing w:before="0"/>
        <w:jc w:val="both"/>
        <w:rPr>
          <w:b w:val="0"/>
          <w:i/>
          <w:sz w:val="24"/>
          <w:szCs w:val="24"/>
        </w:rPr>
        <w:sectPr w:rsidR="00D35470" w:rsidSect="00992774">
          <w:footnotePr>
            <w:numStart w:val="2"/>
          </w:footnotePr>
          <w:pgSz w:w="11907" w:h="16840" w:code="9"/>
          <w:pgMar w:top="1440" w:right="1440" w:bottom="1440" w:left="1440" w:header="317" w:footer="720" w:gutter="0"/>
          <w:paperSrc w:other="4"/>
          <w:cols w:space="720"/>
          <w:rtlGutter/>
          <w:docGrid w:linePitch="272"/>
        </w:sectPr>
      </w:pPr>
      <w:r>
        <w:rPr>
          <w:b w:val="0"/>
          <w:i/>
          <w:sz w:val="24"/>
          <w:szCs w:val="24"/>
        </w:rPr>
        <w:t>[All payments under this Agreement shall be made wi</w:t>
      </w:r>
      <w:r w:rsidR="00B16869">
        <w:rPr>
          <w:b w:val="0"/>
          <w:i/>
          <w:sz w:val="24"/>
          <w:szCs w:val="24"/>
        </w:rPr>
        <w:t xml:space="preserve">thin the validity period of the </w:t>
      </w:r>
      <w:r>
        <w:rPr>
          <w:b w:val="0"/>
          <w:i/>
          <w:sz w:val="24"/>
          <w:szCs w:val="24"/>
        </w:rPr>
        <w:t xml:space="preserve">Agreement. </w:t>
      </w:r>
      <w:r w:rsidR="0032016F">
        <w:rPr>
          <w:b w:val="0"/>
          <w:i/>
          <w:sz w:val="24"/>
          <w:szCs w:val="24"/>
        </w:rPr>
        <w:t>Under</w:t>
      </w:r>
      <w:r>
        <w:rPr>
          <w:b w:val="0"/>
          <w:i/>
          <w:sz w:val="24"/>
          <w:szCs w:val="24"/>
        </w:rPr>
        <w:t xml:space="preserve"> no circumstances </w:t>
      </w:r>
      <w:r w:rsidR="00B16869">
        <w:rPr>
          <w:b w:val="0"/>
          <w:i/>
          <w:sz w:val="24"/>
          <w:szCs w:val="24"/>
        </w:rPr>
        <w:t xml:space="preserve">can </w:t>
      </w:r>
      <w:r w:rsidR="0032016F">
        <w:rPr>
          <w:b w:val="0"/>
          <w:i/>
          <w:sz w:val="24"/>
          <w:szCs w:val="24"/>
        </w:rPr>
        <w:t>p</w:t>
      </w:r>
      <w:r>
        <w:rPr>
          <w:b w:val="0"/>
          <w:i/>
          <w:sz w:val="24"/>
          <w:szCs w:val="24"/>
        </w:rPr>
        <w:t>ayments be made after the Loan/Credit/Grant Closing date as stipulated in the Financing Agreement]</w:t>
      </w:r>
      <w:r w:rsidR="00FF0811" w:rsidRPr="00F1186E" w:rsidDel="00FF0811">
        <w:rPr>
          <w:b w:val="0"/>
          <w:i/>
          <w:sz w:val="24"/>
          <w:szCs w:val="24"/>
        </w:rPr>
        <w:t xml:space="preserve"> </w:t>
      </w:r>
      <w:bookmarkEnd w:id="6"/>
    </w:p>
    <w:p w14:paraId="1E1F79AE" w14:textId="2997C038" w:rsidR="00D35470" w:rsidRPr="00A932A0" w:rsidRDefault="00D35470" w:rsidP="00D35470">
      <w:pPr>
        <w:pStyle w:val="ApndxHeading"/>
        <w:spacing w:before="0"/>
        <w:jc w:val="both"/>
        <w:rPr>
          <w:sz w:val="24"/>
          <w:szCs w:val="24"/>
        </w:rPr>
      </w:pPr>
    </w:p>
    <w:p w14:paraId="39064669" w14:textId="45601B50" w:rsidR="0099703F" w:rsidRDefault="0017187F" w:rsidP="00187B6A">
      <w:pPr>
        <w:pStyle w:val="ApndxHeading"/>
        <w:spacing w:before="0"/>
        <w:rPr>
          <w:sz w:val="24"/>
          <w:szCs w:val="24"/>
        </w:rPr>
      </w:pPr>
      <w:r w:rsidRPr="00A932A0">
        <w:rPr>
          <w:sz w:val="24"/>
          <w:szCs w:val="24"/>
        </w:rPr>
        <w:t>A</w:t>
      </w:r>
      <w:r>
        <w:rPr>
          <w:sz w:val="24"/>
          <w:szCs w:val="24"/>
        </w:rPr>
        <w:t xml:space="preserve">NNEX </w:t>
      </w:r>
      <w:r w:rsidR="00FF0811">
        <w:rPr>
          <w:sz w:val="24"/>
          <w:szCs w:val="24"/>
        </w:rPr>
        <w:t>III</w:t>
      </w:r>
    </w:p>
    <w:p w14:paraId="40C7FD17" w14:textId="77777777" w:rsidR="0099703F" w:rsidRDefault="0092480E" w:rsidP="0099703F">
      <w:pPr>
        <w:pStyle w:val="ApndxHeading"/>
        <w:ind w:left="700" w:hanging="700"/>
        <w:rPr>
          <w:sz w:val="24"/>
          <w:szCs w:val="24"/>
        </w:rPr>
      </w:pPr>
      <w:r>
        <w:rPr>
          <w:sz w:val="24"/>
          <w:szCs w:val="24"/>
        </w:rPr>
        <w:t>REPORTING REQUIREMENTS</w:t>
      </w:r>
    </w:p>
    <w:p w14:paraId="5345381E" w14:textId="36F4606B" w:rsidR="0099703F" w:rsidRDefault="007310CE" w:rsidP="0099703F">
      <w:pPr>
        <w:pStyle w:val="ApndxHeading"/>
        <w:jc w:val="left"/>
        <w:rPr>
          <w:b w:val="0"/>
          <w:sz w:val="24"/>
          <w:szCs w:val="24"/>
        </w:rPr>
      </w:pPr>
      <w:r>
        <w:rPr>
          <w:b w:val="0"/>
          <w:sz w:val="24"/>
          <w:szCs w:val="24"/>
        </w:rPr>
        <w:t>UNIDO</w:t>
      </w:r>
      <w:r w:rsidR="0092480E">
        <w:rPr>
          <w:b w:val="0"/>
          <w:sz w:val="24"/>
          <w:szCs w:val="24"/>
        </w:rPr>
        <w:t xml:space="preserve"> shall submit the following reports</w:t>
      </w:r>
      <w:r w:rsidR="00594F10">
        <w:rPr>
          <w:b w:val="0"/>
          <w:sz w:val="24"/>
          <w:szCs w:val="24"/>
        </w:rPr>
        <w:t xml:space="preserve"> for the Deliverables agreed in Annex I</w:t>
      </w:r>
      <w:r w:rsidR="0092480E">
        <w:rPr>
          <w:b w:val="0"/>
          <w:sz w:val="24"/>
          <w:szCs w:val="24"/>
        </w:rPr>
        <w:t>:</w:t>
      </w:r>
    </w:p>
    <w:p w14:paraId="2186ABCB" w14:textId="1CCA8E64" w:rsidR="00321D2D" w:rsidRDefault="00594F10" w:rsidP="00EA31F7">
      <w:pPr>
        <w:pStyle w:val="ApndxHeading"/>
        <w:numPr>
          <w:ilvl w:val="0"/>
          <w:numId w:val="8"/>
        </w:numPr>
        <w:jc w:val="left"/>
        <w:rPr>
          <w:b w:val="0"/>
          <w:sz w:val="24"/>
          <w:szCs w:val="24"/>
          <w:u w:val="single"/>
        </w:rPr>
      </w:pPr>
      <w:r>
        <w:rPr>
          <w:b w:val="0"/>
          <w:sz w:val="24"/>
          <w:szCs w:val="24"/>
          <w:u w:val="single"/>
        </w:rPr>
        <w:t>Deliverable No.1 (</w:t>
      </w:r>
      <w:r w:rsidR="0092480E" w:rsidRPr="00B83994">
        <w:rPr>
          <w:b w:val="0"/>
          <w:sz w:val="24"/>
          <w:szCs w:val="24"/>
          <w:u w:val="single"/>
        </w:rPr>
        <w:t>Inception Report</w:t>
      </w:r>
      <w:r>
        <w:rPr>
          <w:b w:val="0"/>
          <w:sz w:val="24"/>
          <w:szCs w:val="24"/>
          <w:u w:val="single"/>
        </w:rPr>
        <w:t>,</w:t>
      </w:r>
      <w:r w:rsidR="00273EC2">
        <w:rPr>
          <w:b w:val="0"/>
          <w:sz w:val="24"/>
          <w:szCs w:val="24"/>
          <w:u w:val="single"/>
        </w:rPr>
        <w:t xml:space="preserve"> </w:t>
      </w:r>
      <w:r w:rsidR="00950508">
        <w:rPr>
          <w:b w:val="0"/>
          <w:sz w:val="24"/>
          <w:szCs w:val="24"/>
          <w:u w:val="single"/>
        </w:rPr>
        <w:t>if used)</w:t>
      </w:r>
    </w:p>
    <w:p w14:paraId="46795CDE" w14:textId="77777777" w:rsidR="00321D2D" w:rsidRDefault="00321D2D" w:rsidP="00B83994">
      <w:pPr>
        <w:pStyle w:val="ApndxHeading"/>
        <w:ind w:left="360"/>
        <w:jc w:val="left"/>
        <w:rPr>
          <w:b w:val="0"/>
          <w:i/>
          <w:sz w:val="24"/>
          <w:szCs w:val="24"/>
        </w:rPr>
      </w:pPr>
      <w:r w:rsidRPr="00EB36C8">
        <w:rPr>
          <w:b w:val="0"/>
          <w:i/>
          <w:sz w:val="24"/>
          <w:szCs w:val="24"/>
        </w:rPr>
        <w:t>[</w:t>
      </w:r>
      <w:r w:rsidRPr="00B83994">
        <w:rPr>
          <w:b w:val="0"/>
          <w:i/>
          <w:sz w:val="24"/>
          <w:szCs w:val="24"/>
        </w:rPr>
        <w:t>shall</w:t>
      </w:r>
      <w:r>
        <w:rPr>
          <w:b w:val="0"/>
          <w:i/>
          <w:sz w:val="24"/>
          <w:szCs w:val="24"/>
        </w:rPr>
        <w:t xml:space="preserve"> include:</w:t>
      </w:r>
    </w:p>
    <w:p w14:paraId="38EC8D7C" w14:textId="0406C044" w:rsidR="00321D2D" w:rsidRPr="00B83994" w:rsidRDefault="00321D2D" w:rsidP="00EA31F7">
      <w:pPr>
        <w:pStyle w:val="ApndxHeading"/>
        <w:numPr>
          <w:ilvl w:val="0"/>
          <w:numId w:val="9"/>
        </w:numPr>
        <w:jc w:val="left"/>
        <w:rPr>
          <w:b w:val="0"/>
          <w:sz w:val="24"/>
          <w:szCs w:val="24"/>
          <w:u w:val="single"/>
        </w:rPr>
      </w:pPr>
      <w:r w:rsidRPr="00B83994">
        <w:rPr>
          <w:b w:val="0"/>
          <w:sz w:val="24"/>
          <w:szCs w:val="24"/>
        </w:rPr>
        <w:t xml:space="preserve"> </w:t>
      </w:r>
      <w:r w:rsidR="00262C7D">
        <w:rPr>
          <w:b w:val="0"/>
          <w:sz w:val="24"/>
          <w:szCs w:val="24"/>
        </w:rPr>
        <w:t>A</w:t>
      </w:r>
      <w:r w:rsidRPr="00B83994">
        <w:rPr>
          <w:b w:val="0"/>
          <w:sz w:val="24"/>
          <w:szCs w:val="24"/>
        </w:rPr>
        <w:t>ny information missing in Annex I at the time of Agreement signing and detail mobilization arrangements and plans to ensure timely start</w:t>
      </w:r>
      <w:r w:rsidR="00012C8F">
        <w:rPr>
          <w:b w:val="0"/>
          <w:sz w:val="24"/>
          <w:szCs w:val="24"/>
        </w:rPr>
        <w:t>-</w:t>
      </w:r>
      <w:r w:rsidRPr="00B83994">
        <w:rPr>
          <w:b w:val="0"/>
          <w:sz w:val="24"/>
          <w:szCs w:val="24"/>
        </w:rPr>
        <w:t>up of the Technical Assistance implementation;</w:t>
      </w:r>
    </w:p>
    <w:p w14:paraId="65FCA9E8" w14:textId="0539588D" w:rsidR="0092480E" w:rsidRPr="00B83994" w:rsidRDefault="00262C7D" w:rsidP="00EA31F7">
      <w:pPr>
        <w:pStyle w:val="ApndxHeading"/>
        <w:numPr>
          <w:ilvl w:val="0"/>
          <w:numId w:val="9"/>
        </w:numPr>
        <w:jc w:val="left"/>
        <w:rPr>
          <w:b w:val="0"/>
          <w:sz w:val="24"/>
          <w:szCs w:val="24"/>
          <w:u w:val="single"/>
        </w:rPr>
      </w:pPr>
      <w:r>
        <w:rPr>
          <w:b w:val="0"/>
          <w:sz w:val="24"/>
          <w:szCs w:val="24"/>
        </w:rPr>
        <w:t>T</w:t>
      </w:r>
      <w:r w:rsidR="00321D2D" w:rsidRPr="00B83994">
        <w:rPr>
          <w:b w:val="0"/>
          <w:sz w:val="24"/>
          <w:szCs w:val="24"/>
        </w:rPr>
        <w:t xml:space="preserve">he names and CVs of those </w:t>
      </w:r>
      <w:r w:rsidR="00950508">
        <w:rPr>
          <w:b w:val="0"/>
          <w:sz w:val="24"/>
          <w:szCs w:val="24"/>
        </w:rPr>
        <w:t xml:space="preserve">Consultants and, as applicable, Contractor’s personnel, </w:t>
      </w:r>
      <w:r w:rsidR="00950508" w:rsidRPr="00B83994">
        <w:rPr>
          <w:b w:val="0"/>
          <w:sz w:val="24"/>
          <w:szCs w:val="24"/>
        </w:rPr>
        <w:t xml:space="preserve"> </w:t>
      </w:r>
      <w:r w:rsidR="00321D2D" w:rsidRPr="00B83994">
        <w:rPr>
          <w:b w:val="0"/>
          <w:sz w:val="24"/>
          <w:szCs w:val="24"/>
        </w:rPr>
        <w:t xml:space="preserve">who were not </w:t>
      </w:r>
      <w:r w:rsidR="005C2ECC">
        <w:rPr>
          <w:b w:val="0"/>
          <w:sz w:val="24"/>
          <w:szCs w:val="24"/>
        </w:rPr>
        <w:t xml:space="preserve"> selected or contracted </w:t>
      </w:r>
      <w:r w:rsidR="00321D2D" w:rsidRPr="00B83994">
        <w:rPr>
          <w:b w:val="0"/>
          <w:sz w:val="24"/>
          <w:szCs w:val="24"/>
        </w:rPr>
        <w:t xml:space="preserve">at the time of the signing (and </w:t>
      </w:r>
      <w:r w:rsidR="00950508">
        <w:rPr>
          <w:b w:val="0"/>
          <w:sz w:val="24"/>
          <w:szCs w:val="24"/>
        </w:rPr>
        <w:t>whose</w:t>
      </w:r>
      <w:r w:rsidR="00950508" w:rsidRPr="00B83994">
        <w:rPr>
          <w:b w:val="0"/>
          <w:sz w:val="24"/>
          <w:szCs w:val="24"/>
        </w:rPr>
        <w:t xml:space="preserve"> </w:t>
      </w:r>
      <w:r w:rsidR="00321D2D" w:rsidRPr="00B83994">
        <w:rPr>
          <w:b w:val="0"/>
          <w:sz w:val="24"/>
          <w:szCs w:val="24"/>
        </w:rPr>
        <w:t>positions were listed</w:t>
      </w:r>
      <w:r w:rsidR="00950508">
        <w:rPr>
          <w:b w:val="0"/>
          <w:sz w:val="24"/>
          <w:szCs w:val="24"/>
        </w:rPr>
        <w:t xml:space="preserve"> in </w:t>
      </w:r>
      <w:r w:rsidR="00950508" w:rsidRPr="00D35470">
        <w:rPr>
          <w:b w:val="0"/>
          <w:sz w:val="24"/>
          <w:szCs w:val="24"/>
        </w:rPr>
        <w:t>Annex I</w:t>
      </w:r>
      <w:r w:rsidR="00321D2D" w:rsidRPr="00D35470">
        <w:rPr>
          <w:b w:val="0"/>
          <w:sz w:val="24"/>
          <w:szCs w:val="24"/>
        </w:rPr>
        <w:t xml:space="preserve">) </w:t>
      </w:r>
      <w:r w:rsidR="00950508">
        <w:rPr>
          <w:b w:val="0"/>
          <w:sz w:val="24"/>
          <w:szCs w:val="24"/>
        </w:rPr>
        <w:t>and</w:t>
      </w:r>
      <w:r w:rsidR="00950508" w:rsidRPr="00B83994">
        <w:rPr>
          <w:b w:val="0"/>
          <w:sz w:val="24"/>
          <w:szCs w:val="24"/>
        </w:rPr>
        <w:t xml:space="preserve"> </w:t>
      </w:r>
      <w:r w:rsidR="00321D2D" w:rsidRPr="00B83994">
        <w:rPr>
          <w:b w:val="0"/>
          <w:sz w:val="24"/>
          <w:szCs w:val="24"/>
        </w:rPr>
        <w:t>who shall be mobilized within the first 6 months; and</w:t>
      </w:r>
    </w:p>
    <w:p w14:paraId="290F1DA6" w14:textId="2DC2BB30" w:rsidR="00321D2D" w:rsidRPr="00B83994" w:rsidRDefault="00594F10" w:rsidP="00EA31F7">
      <w:pPr>
        <w:pStyle w:val="ApndxHeading"/>
        <w:numPr>
          <w:ilvl w:val="0"/>
          <w:numId w:val="9"/>
        </w:numPr>
        <w:jc w:val="left"/>
        <w:rPr>
          <w:b w:val="0"/>
          <w:i/>
          <w:sz w:val="24"/>
          <w:szCs w:val="24"/>
          <w:u w:val="single"/>
        </w:rPr>
      </w:pPr>
      <w:r>
        <w:rPr>
          <w:b w:val="0"/>
          <w:sz w:val="24"/>
          <w:szCs w:val="24"/>
        </w:rPr>
        <w:t>T</w:t>
      </w:r>
      <w:r w:rsidR="00321D2D">
        <w:rPr>
          <w:b w:val="0"/>
          <w:sz w:val="24"/>
          <w:szCs w:val="24"/>
        </w:rPr>
        <w:t xml:space="preserve">he Payment Request. </w:t>
      </w:r>
    </w:p>
    <w:p w14:paraId="43F12027" w14:textId="6E72E416" w:rsidR="00321D2D" w:rsidRPr="00B83994" w:rsidRDefault="00CF69C4" w:rsidP="00EA31F7">
      <w:pPr>
        <w:pStyle w:val="ApndxHeading"/>
        <w:numPr>
          <w:ilvl w:val="0"/>
          <w:numId w:val="8"/>
        </w:numPr>
        <w:jc w:val="left"/>
        <w:rPr>
          <w:b w:val="0"/>
          <w:i/>
          <w:sz w:val="24"/>
          <w:szCs w:val="24"/>
          <w:u w:val="single"/>
        </w:rPr>
      </w:pPr>
      <w:r>
        <w:rPr>
          <w:b w:val="0"/>
          <w:sz w:val="24"/>
          <w:szCs w:val="24"/>
          <w:u w:val="single"/>
        </w:rPr>
        <w:t>Deliverable No. 2 and subsequent ones (</w:t>
      </w:r>
      <w:r w:rsidR="000800E3" w:rsidRPr="00B83994">
        <w:rPr>
          <w:b w:val="0"/>
          <w:sz w:val="24"/>
          <w:szCs w:val="24"/>
          <w:u w:val="single"/>
        </w:rPr>
        <w:t>Progress Report(s)</w:t>
      </w:r>
      <w:r>
        <w:rPr>
          <w:b w:val="0"/>
          <w:sz w:val="24"/>
          <w:szCs w:val="24"/>
          <w:u w:val="single"/>
        </w:rPr>
        <w:t>)</w:t>
      </w:r>
    </w:p>
    <w:p w14:paraId="146B5083" w14:textId="2ED3DA41" w:rsidR="0092480E" w:rsidRDefault="0092480E" w:rsidP="0099703F">
      <w:pPr>
        <w:pStyle w:val="ApndxHeading"/>
        <w:jc w:val="left"/>
        <w:rPr>
          <w:b w:val="0"/>
          <w:i/>
          <w:sz w:val="24"/>
          <w:szCs w:val="24"/>
        </w:rPr>
      </w:pPr>
      <w:r w:rsidRPr="00B83994">
        <w:rPr>
          <w:b w:val="0"/>
          <w:i/>
          <w:sz w:val="24"/>
          <w:szCs w:val="24"/>
        </w:rPr>
        <w:t>[</w:t>
      </w:r>
      <w:r w:rsidR="00CF69C4">
        <w:rPr>
          <w:b w:val="0"/>
          <w:i/>
          <w:sz w:val="24"/>
          <w:szCs w:val="24"/>
        </w:rPr>
        <w:t>Each report shall</w:t>
      </w:r>
      <w:r w:rsidR="000800E3">
        <w:rPr>
          <w:b w:val="0"/>
          <w:i/>
          <w:sz w:val="24"/>
          <w:szCs w:val="24"/>
        </w:rPr>
        <w:t xml:space="preserve"> include:</w:t>
      </w:r>
    </w:p>
    <w:p w14:paraId="73FC6AFB" w14:textId="1068BD04" w:rsidR="000800E3" w:rsidRDefault="000800E3" w:rsidP="00CF69C4">
      <w:pPr>
        <w:pStyle w:val="i"/>
        <w:ind w:left="660"/>
        <w:rPr>
          <w:szCs w:val="24"/>
        </w:rPr>
      </w:pPr>
      <w:r w:rsidRPr="00080582">
        <w:rPr>
          <w:szCs w:val="24"/>
        </w:rPr>
        <w:t xml:space="preserve">Narrative summary of the status of activities to demonstrate the </w:t>
      </w:r>
      <w:r w:rsidR="00CF69C4">
        <w:rPr>
          <w:szCs w:val="24"/>
        </w:rPr>
        <w:t xml:space="preserve">progress towards the agreed Deliverables and the </w:t>
      </w:r>
      <w:r w:rsidRPr="00080582">
        <w:rPr>
          <w:szCs w:val="24"/>
        </w:rPr>
        <w:t>linkage between the payments made under this Agreement and deliverables, outputs or results in Annex I</w:t>
      </w:r>
      <w:r w:rsidR="00262C7D" w:rsidRPr="00080582">
        <w:rPr>
          <w:szCs w:val="24"/>
        </w:rPr>
        <w:t>;</w:t>
      </w:r>
    </w:p>
    <w:p w14:paraId="2F0414EE" w14:textId="77777777" w:rsidR="004B10C0" w:rsidRPr="00080582" w:rsidRDefault="004B10C0" w:rsidP="004B10C0">
      <w:pPr>
        <w:pStyle w:val="i"/>
        <w:numPr>
          <w:ilvl w:val="0"/>
          <w:numId w:val="0"/>
        </w:numPr>
        <w:ind w:left="330"/>
        <w:rPr>
          <w:szCs w:val="24"/>
        </w:rPr>
      </w:pPr>
    </w:p>
    <w:p w14:paraId="5D935C60" w14:textId="77777777" w:rsidR="004B10C0" w:rsidRDefault="008A2177" w:rsidP="00CF69C4">
      <w:pPr>
        <w:pStyle w:val="i"/>
        <w:ind w:left="660"/>
        <w:rPr>
          <w:szCs w:val="24"/>
        </w:rPr>
      </w:pPr>
      <w:r w:rsidRPr="00080582">
        <w:rPr>
          <w:szCs w:val="24"/>
        </w:rPr>
        <w:t xml:space="preserve">Interim </w:t>
      </w:r>
      <w:r w:rsidR="000800E3" w:rsidRPr="00080582">
        <w:rPr>
          <w:szCs w:val="24"/>
        </w:rPr>
        <w:t xml:space="preserve">Financial reporting on the use of funds </w:t>
      </w:r>
      <w:r w:rsidR="00D309C9">
        <w:rPr>
          <w:szCs w:val="24"/>
        </w:rPr>
        <w:t>and the Payment Request for the next installment</w:t>
      </w:r>
      <w:r w:rsidR="00B9137F" w:rsidRPr="00080582">
        <w:rPr>
          <w:szCs w:val="24"/>
        </w:rPr>
        <w:t xml:space="preserve"> </w:t>
      </w:r>
      <w:r w:rsidR="00CF69C4">
        <w:rPr>
          <w:szCs w:val="24"/>
        </w:rPr>
        <w:t>signed</w:t>
      </w:r>
      <w:r w:rsidR="00B9137F" w:rsidRPr="00080582">
        <w:rPr>
          <w:szCs w:val="24"/>
        </w:rPr>
        <w:t xml:space="preserve"> by </w:t>
      </w:r>
      <w:r w:rsidR="00CF69C4">
        <w:rPr>
          <w:szCs w:val="24"/>
        </w:rPr>
        <w:t xml:space="preserve">an authorized </w:t>
      </w:r>
      <w:r w:rsidR="00D35470">
        <w:rPr>
          <w:szCs w:val="24"/>
        </w:rPr>
        <w:t xml:space="preserve">UNIDO </w:t>
      </w:r>
      <w:r w:rsidR="00CF69C4">
        <w:rPr>
          <w:szCs w:val="24"/>
        </w:rPr>
        <w:t xml:space="preserve">staff </w:t>
      </w:r>
      <w:r w:rsidR="00B9137F" w:rsidRPr="00080582">
        <w:rPr>
          <w:szCs w:val="24"/>
        </w:rPr>
        <w:t>in charge of the Technical Assistance</w:t>
      </w:r>
      <w:r w:rsidR="004B10C0">
        <w:rPr>
          <w:szCs w:val="24"/>
        </w:rPr>
        <w:t>;</w:t>
      </w:r>
    </w:p>
    <w:p w14:paraId="35A124A2" w14:textId="794BB599" w:rsidR="000800E3" w:rsidRPr="00080582" w:rsidRDefault="008A2177" w:rsidP="004B10C0">
      <w:pPr>
        <w:pStyle w:val="i"/>
        <w:numPr>
          <w:ilvl w:val="0"/>
          <w:numId w:val="0"/>
        </w:numPr>
        <w:ind w:left="330"/>
        <w:rPr>
          <w:szCs w:val="24"/>
        </w:rPr>
      </w:pPr>
      <w:r w:rsidRPr="00080582">
        <w:rPr>
          <w:szCs w:val="24"/>
        </w:rPr>
        <w:t xml:space="preserve"> </w:t>
      </w:r>
    </w:p>
    <w:p w14:paraId="020721AA" w14:textId="437A01F3" w:rsidR="000800E3" w:rsidRPr="00080582" w:rsidRDefault="000800E3" w:rsidP="00CF69C4">
      <w:pPr>
        <w:pStyle w:val="i"/>
        <w:ind w:left="660"/>
        <w:rPr>
          <w:i/>
          <w:szCs w:val="24"/>
          <w:u w:val="single"/>
        </w:rPr>
      </w:pPr>
      <w:r w:rsidRPr="00080582">
        <w:rPr>
          <w:szCs w:val="24"/>
        </w:rPr>
        <w:t xml:space="preserve">In the case of the final </w:t>
      </w:r>
      <w:r w:rsidR="00D309C9">
        <w:rPr>
          <w:szCs w:val="24"/>
        </w:rPr>
        <w:t xml:space="preserve">Deliverable (Final </w:t>
      </w:r>
      <w:r w:rsidRPr="00080582">
        <w:rPr>
          <w:szCs w:val="24"/>
        </w:rPr>
        <w:t>Progress Report</w:t>
      </w:r>
      <w:r w:rsidR="00D309C9">
        <w:rPr>
          <w:szCs w:val="24"/>
        </w:rPr>
        <w:t>)</w:t>
      </w:r>
      <w:r w:rsidR="004B10C0">
        <w:rPr>
          <w:szCs w:val="24"/>
        </w:rPr>
        <w:t xml:space="preserve"> upon Completion or Early Termination</w:t>
      </w:r>
      <w:r w:rsidRPr="00080582">
        <w:rPr>
          <w:szCs w:val="24"/>
        </w:rPr>
        <w:t xml:space="preserve">, a </w:t>
      </w:r>
      <w:r w:rsidR="0017187F">
        <w:rPr>
          <w:szCs w:val="24"/>
        </w:rPr>
        <w:t xml:space="preserve">consolidated financial summary on the use of funds for deliverables set forth in Annex I, </w:t>
      </w:r>
      <w:r w:rsidR="00CF69C4">
        <w:rPr>
          <w:szCs w:val="24"/>
        </w:rPr>
        <w:t>offset of any paid advances,</w:t>
      </w:r>
      <w:r w:rsidRPr="00080582">
        <w:rPr>
          <w:szCs w:val="24"/>
        </w:rPr>
        <w:t xml:space="preserve"> and any </w:t>
      </w:r>
      <w:r w:rsidR="0017187F">
        <w:rPr>
          <w:szCs w:val="24"/>
        </w:rPr>
        <w:t xml:space="preserve">uncommitted </w:t>
      </w:r>
      <w:r w:rsidRPr="00080582">
        <w:rPr>
          <w:szCs w:val="24"/>
        </w:rPr>
        <w:t xml:space="preserve">balances </w:t>
      </w:r>
      <w:r w:rsidR="0017187F">
        <w:rPr>
          <w:szCs w:val="24"/>
        </w:rPr>
        <w:t>to be refunded</w:t>
      </w:r>
      <w:r w:rsidRPr="00080582">
        <w:rPr>
          <w:szCs w:val="24"/>
        </w:rPr>
        <w:t xml:space="preserve"> shall be included. </w:t>
      </w:r>
      <w:r w:rsidR="0017187F">
        <w:rPr>
          <w:szCs w:val="24"/>
        </w:rPr>
        <w:t>The Government will consult with the Bank and will provide UNIDO with the payment instructions.</w:t>
      </w:r>
    </w:p>
    <w:p w14:paraId="75E616C5" w14:textId="77777777" w:rsidR="00FF0811" w:rsidRDefault="00FF0811" w:rsidP="00187B6A">
      <w:pPr>
        <w:pStyle w:val="i"/>
        <w:numPr>
          <w:ilvl w:val="0"/>
          <w:numId w:val="0"/>
        </w:numPr>
        <w:tabs>
          <w:tab w:val="left" w:pos="720"/>
        </w:tabs>
        <w:rPr>
          <w:szCs w:val="24"/>
          <w:lang w:val="en-GB"/>
        </w:rPr>
      </w:pPr>
    </w:p>
    <w:p w14:paraId="403B3D35" w14:textId="77777777" w:rsidR="00FF0811" w:rsidRPr="00FF0811" w:rsidRDefault="00FF0811" w:rsidP="00187B6A">
      <w:pPr>
        <w:pStyle w:val="i"/>
        <w:numPr>
          <w:ilvl w:val="0"/>
          <w:numId w:val="0"/>
        </w:numPr>
        <w:tabs>
          <w:tab w:val="left" w:pos="720"/>
        </w:tabs>
        <w:rPr>
          <w:szCs w:val="24"/>
          <w:lang w:val="en-GB"/>
        </w:rPr>
      </w:pPr>
      <w:r w:rsidRPr="00FF0811">
        <w:rPr>
          <w:szCs w:val="24"/>
          <w:lang w:val="en-GB"/>
        </w:rPr>
        <w:t>All financial reports shall be expressed in United States dollars. The UN Operational Rate of Exchange shall be used for converting expenditures made in other currencies.</w:t>
      </w:r>
    </w:p>
    <w:p w14:paraId="3BA7F451" w14:textId="77777777" w:rsidR="00FF0811" w:rsidRPr="00FF0811" w:rsidRDefault="00FF0811" w:rsidP="00187B6A">
      <w:pPr>
        <w:pStyle w:val="i"/>
        <w:numPr>
          <w:ilvl w:val="0"/>
          <w:numId w:val="0"/>
        </w:numPr>
        <w:jc w:val="left"/>
        <w:rPr>
          <w:i/>
          <w:szCs w:val="24"/>
        </w:rPr>
      </w:pPr>
    </w:p>
    <w:p w14:paraId="34B3B20E" w14:textId="0A070A03" w:rsidR="00507210" w:rsidRDefault="00C76BA4" w:rsidP="00B83994">
      <w:pPr>
        <w:pStyle w:val="ApndxHeading"/>
        <w:jc w:val="left"/>
        <w:rPr>
          <w:b w:val="0"/>
          <w:sz w:val="24"/>
          <w:szCs w:val="24"/>
        </w:rPr>
      </w:pPr>
      <w:r>
        <w:rPr>
          <w:sz w:val="24"/>
          <w:szCs w:val="24"/>
        </w:rPr>
        <w:t>The f</w:t>
      </w:r>
      <w:r w:rsidR="008A2177" w:rsidRPr="005C2ECC">
        <w:rPr>
          <w:sz w:val="24"/>
          <w:szCs w:val="24"/>
        </w:rPr>
        <w:t xml:space="preserve">inal </w:t>
      </w:r>
      <w:r>
        <w:rPr>
          <w:sz w:val="24"/>
          <w:szCs w:val="24"/>
        </w:rPr>
        <w:t>Deliverable (</w:t>
      </w:r>
      <w:r w:rsidR="008A2177" w:rsidRPr="005C2ECC">
        <w:rPr>
          <w:sz w:val="24"/>
          <w:szCs w:val="24"/>
        </w:rPr>
        <w:t>P</w:t>
      </w:r>
      <w:r w:rsidR="00507210" w:rsidRPr="005C2ECC">
        <w:rPr>
          <w:sz w:val="24"/>
          <w:szCs w:val="24"/>
        </w:rPr>
        <w:t xml:space="preserve">rogress </w:t>
      </w:r>
      <w:r w:rsidR="008A2177" w:rsidRPr="005C2ECC">
        <w:rPr>
          <w:sz w:val="24"/>
          <w:szCs w:val="24"/>
        </w:rPr>
        <w:t>R</w:t>
      </w:r>
      <w:r w:rsidR="00507210" w:rsidRPr="005C2ECC">
        <w:rPr>
          <w:sz w:val="24"/>
          <w:szCs w:val="24"/>
        </w:rPr>
        <w:t>eport</w:t>
      </w:r>
      <w:r>
        <w:rPr>
          <w:sz w:val="24"/>
          <w:szCs w:val="24"/>
        </w:rPr>
        <w:t xml:space="preserve">) shall </w:t>
      </w:r>
      <w:r w:rsidR="00080582" w:rsidRPr="005C2ECC">
        <w:rPr>
          <w:sz w:val="24"/>
          <w:szCs w:val="24"/>
        </w:rPr>
        <w:t xml:space="preserve">include a </w:t>
      </w:r>
      <w:r>
        <w:rPr>
          <w:sz w:val="24"/>
          <w:szCs w:val="24"/>
        </w:rPr>
        <w:t xml:space="preserve">financial statement signed </w:t>
      </w:r>
      <w:r w:rsidR="00080582" w:rsidRPr="005C2ECC">
        <w:rPr>
          <w:sz w:val="24"/>
          <w:szCs w:val="24"/>
        </w:rPr>
        <w:t xml:space="preserve">by an authorized official of the </w:t>
      </w:r>
      <w:r w:rsidR="00FF0811">
        <w:rPr>
          <w:sz w:val="24"/>
          <w:szCs w:val="24"/>
        </w:rPr>
        <w:t>UNIDO</w:t>
      </w:r>
      <w:r>
        <w:rPr>
          <w:sz w:val="24"/>
          <w:szCs w:val="24"/>
        </w:rPr>
        <w:t xml:space="preserve">: </w:t>
      </w:r>
      <w:r w:rsidR="00507210" w:rsidRPr="005C2ECC">
        <w:rPr>
          <w:sz w:val="24"/>
          <w:szCs w:val="24"/>
        </w:rPr>
        <w:t xml:space="preserve"> </w:t>
      </w:r>
    </w:p>
    <w:p w14:paraId="75A70E8E" w14:textId="1CE0F90F" w:rsidR="00B83994" w:rsidRPr="007310CE" w:rsidRDefault="00C76BA4" w:rsidP="00B83994">
      <w:pPr>
        <w:tabs>
          <w:tab w:val="left" w:pos="-720"/>
        </w:tabs>
        <w:suppressAutoHyphens/>
        <w:rPr>
          <w:spacing w:val="-2"/>
          <w:sz w:val="24"/>
          <w:szCs w:val="24"/>
        </w:rPr>
      </w:pPr>
      <w:r w:rsidRPr="007310CE" w:rsidDel="00C76BA4">
        <w:rPr>
          <w:b/>
          <w:sz w:val="24"/>
          <w:szCs w:val="24"/>
        </w:rPr>
        <w:t xml:space="preserve"> </w:t>
      </w:r>
      <w:r w:rsidR="00B83994" w:rsidRPr="007310CE">
        <w:rPr>
          <w:spacing w:val="-2"/>
          <w:sz w:val="24"/>
          <w:szCs w:val="24"/>
        </w:rPr>
        <w:t xml:space="preserve">“We hereby </w:t>
      </w:r>
      <w:r w:rsidRPr="007310CE">
        <w:rPr>
          <w:spacing w:val="-2"/>
          <w:sz w:val="24"/>
          <w:szCs w:val="24"/>
        </w:rPr>
        <w:t xml:space="preserve">confirm </w:t>
      </w:r>
      <w:r w:rsidR="004628F2" w:rsidRPr="007310CE">
        <w:rPr>
          <w:spacing w:val="-2"/>
          <w:sz w:val="24"/>
          <w:szCs w:val="24"/>
        </w:rPr>
        <w:t xml:space="preserve">to the best of our knowledge and based on the available records </w:t>
      </w:r>
      <w:r w:rsidR="00B83994" w:rsidRPr="007310CE">
        <w:rPr>
          <w:spacing w:val="-2"/>
          <w:sz w:val="24"/>
          <w:szCs w:val="24"/>
        </w:rPr>
        <w:t xml:space="preserve">that the above amounts have been paid for the proper execution of the </w:t>
      </w:r>
      <w:r w:rsidRPr="007310CE">
        <w:rPr>
          <w:spacing w:val="-2"/>
          <w:sz w:val="24"/>
          <w:szCs w:val="24"/>
        </w:rPr>
        <w:t xml:space="preserve">Agreement and </w:t>
      </w:r>
      <w:r w:rsidR="00B83994" w:rsidRPr="007310CE">
        <w:rPr>
          <w:spacing w:val="-2"/>
          <w:sz w:val="24"/>
          <w:szCs w:val="24"/>
        </w:rPr>
        <w:t xml:space="preserve">in accordance with the terms and conditions </w:t>
      </w:r>
      <w:r w:rsidR="004628F2" w:rsidRPr="007310CE">
        <w:rPr>
          <w:spacing w:val="-2"/>
          <w:sz w:val="24"/>
          <w:szCs w:val="24"/>
        </w:rPr>
        <w:t>there</w:t>
      </w:r>
      <w:r w:rsidR="00B83994" w:rsidRPr="007310CE">
        <w:rPr>
          <w:spacing w:val="-2"/>
          <w:sz w:val="24"/>
          <w:szCs w:val="24"/>
        </w:rPr>
        <w:t xml:space="preserve">of. </w:t>
      </w:r>
      <w:r w:rsidR="00414715" w:rsidRPr="007310CE">
        <w:rPr>
          <w:spacing w:val="-2"/>
          <w:sz w:val="24"/>
          <w:szCs w:val="24"/>
        </w:rPr>
        <w:t>We confirm that the share of supplies and e</w:t>
      </w:r>
      <w:r w:rsidR="00D309C9" w:rsidRPr="007310CE">
        <w:rPr>
          <w:spacing w:val="-2"/>
          <w:sz w:val="24"/>
          <w:szCs w:val="24"/>
        </w:rPr>
        <w:t>quipment has not exceeded the share (percentage) approved for this Agreement</w:t>
      </w:r>
      <w:r w:rsidR="00FF1E91" w:rsidRPr="007310CE">
        <w:rPr>
          <w:spacing w:val="-2"/>
          <w:sz w:val="24"/>
          <w:szCs w:val="24"/>
        </w:rPr>
        <w:t>.</w:t>
      </w:r>
      <w:r w:rsidR="00D309C9" w:rsidRPr="007310CE">
        <w:rPr>
          <w:spacing w:val="-2"/>
          <w:sz w:val="24"/>
          <w:szCs w:val="24"/>
        </w:rPr>
        <w:t xml:space="preserve"> </w:t>
      </w:r>
      <w:r w:rsidR="00B83994" w:rsidRPr="007310CE">
        <w:rPr>
          <w:spacing w:val="-2"/>
          <w:sz w:val="24"/>
          <w:szCs w:val="24"/>
        </w:rPr>
        <w:t>All documentation authenticating these expenditures has been retained by</w:t>
      </w:r>
      <w:r w:rsidR="0087072A" w:rsidRPr="007310CE">
        <w:rPr>
          <w:spacing w:val="-2"/>
          <w:sz w:val="24"/>
          <w:szCs w:val="24"/>
        </w:rPr>
        <w:t xml:space="preserve"> </w:t>
      </w:r>
      <w:r w:rsidR="00FF0811" w:rsidRPr="007310CE">
        <w:rPr>
          <w:spacing w:val="-2"/>
          <w:sz w:val="24"/>
          <w:szCs w:val="24"/>
        </w:rPr>
        <w:t>UNIDO</w:t>
      </w:r>
      <w:r w:rsidR="0087072A" w:rsidRPr="007310CE">
        <w:rPr>
          <w:spacing w:val="-2"/>
          <w:sz w:val="24"/>
          <w:szCs w:val="24"/>
        </w:rPr>
        <w:t xml:space="preserve"> in accordance with its document retention policy</w:t>
      </w:r>
      <w:r w:rsidR="00B83994" w:rsidRPr="007310CE">
        <w:rPr>
          <w:spacing w:val="-2"/>
          <w:sz w:val="24"/>
          <w:szCs w:val="24"/>
        </w:rPr>
        <w:t xml:space="preserve"> </w:t>
      </w:r>
      <w:r w:rsidR="00B83994" w:rsidRPr="007310CE">
        <w:rPr>
          <w:spacing w:val="-2"/>
          <w:sz w:val="24"/>
          <w:szCs w:val="24"/>
        </w:rPr>
        <w:lastRenderedPageBreak/>
        <w:t xml:space="preserve">and will be available to </w:t>
      </w:r>
      <w:r w:rsidR="0087072A" w:rsidRPr="007310CE">
        <w:rPr>
          <w:spacing w:val="-2"/>
          <w:sz w:val="24"/>
          <w:szCs w:val="24"/>
        </w:rPr>
        <w:t>UN</w:t>
      </w:r>
      <w:r w:rsidR="00414715" w:rsidRPr="007310CE">
        <w:rPr>
          <w:spacing w:val="-2"/>
          <w:sz w:val="24"/>
          <w:szCs w:val="24"/>
        </w:rPr>
        <w:t>IDO</w:t>
      </w:r>
      <w:r w:rsidR="0087072A" w:rsidRPr="007310CE">
        <w:rPr>
          <w:spacing w:val="-2"/>
          <w:sz w:val="24"/>
          <w:szCs w:val="24"/>
        </w:rPr>
        <w:t xml:space="preserve">’s </w:t>
      </w:r>
      <w:r w:rsidR="00B83994" w:rsidRPr="007310CE">
        <w:rPr>
          <w:spacing w:val="-2"/>
          <w:sz w:val="24"/>
          <w:szCs w:val="24"/>
        </w:rPr>
        <w:t xml:space="preserve">External Auditors for examination in the course of the audit of </w:t>
      </w:r>
      <w:r w:rsidR="0087072A" w:rsidRPr="007310CE">
        <w:rPr>
          <w:spacing w:val="-2"/>
          <w:sz w:val="24"/>
          <w:szCs w:val="24"/>
        </w:rPr>
        <w:t>UN</w:t>
      </w:r>
      <w:r w:rsidR="00414715" w:rsidRPr="007310CE">
        <w:rPr>
          <w:spacing w:val="-2"/>
          <w:sz w:val="24"/>
          <w:szCs w:val="24"/>
        </w:rPr>
        <w:t>IDO</w:t>
      </w:r>
      <w:r w:rsidR="00B83994" w:rsidRPr="007310CE">
        <w:rPr>
          <w:spacing w:val="-2"/>
          <w:sz w:val="24"/>
          <w:szCs w:val="24"/>
        </w:rPr>
        <w:t>’s Financial Statements</w:t>
      </w:r>
      <w:r w:rsidR="00E11559" w:rsidRPr="007310CE">
        <w:rPr>
          <w:color w:val="222222"/>
          <w:sz w:val="24"/>
          <w:szCs w:val="24"/>
          <w:shd w:val="clear" w:color="auto" w:fill="FFFFFF"/>
        </w:rPr>
        <w:t>.</w:t>
      </w:r>
    </w:p>
    <w:p w14:paraId="24E652C7" w14:textId="77777777" w:rsidR="00B83994" w:rsidRPr="007310CE" w:rsidRDefault="00B83994" w:rsidP="00B83994">
      <w:pPr>
        <w:tabs>
          <w:tab w:val="left" w:pos="-720"/>
        </w:tabs>
        <w:suppressAutoHyphens/>
        <w:rPr>
          <w:spacing w:val="-2"/>
          <w:sz w:val="24"/>
          <w:szCs w:val="24"/>
        </w:rPr>
      </w:pPr>
    </w:p>
    <w:p w14:paraId="33025311" w14:textId="4AE8C369" w:rsidR="00B83994" w:rsidRPr="007310CE" w:rsidRDefault="00B83994" w:rsidP="00B83994">
      <w:pPr>
        <w:tabs>
          <w:tab w:val="left" w:pos="-720"/>
          <w:tab w:val="left" w:pos="4962"/>
          <w:tab w:val="right" w:pos="8789"/>
        </w:tabs>
        <w:suppressAutoHyphens/>
        <w:outlineLvl w:val="0"/>
        <w:rPr>
          <w:spacing w:val="-2"/>
          <w:sz w:val="24"/>
          <w:szCs w:val="24"/>
        </w:rPr>
      </w:pPr>
      <w:r w:rsidRPr="007310CE">
        <w:rPr>
          <w:spacing w:val="-2"/>
          <w:sz w:val="24"/>
          <w:szCs w:val="24"/>
        </w:rPr>
        <w:tab/>
      </w:r>
      <w:r w:rsidR="00C76BA4" w:rsidRPr="007310CE">
        <w:rPr>
          <w:spacing w:val="-2"/>
          <w:sz w:val="24"/>
          <w:szCs w:val="24"/>
        </w:rPr>
        <w:t xml:space="preserve">Signed </w:t>
      </w:r>
      <w:r w:rsidRPr="007310CE">
        <w:rPr>
          <w:spacing w:val="-2"/>
          <w:sz w:val="24"/>
          <w:szCs w:val="24"/>
        </w:rPr>
        <w:t xml:space="preserve">by: </w:t>
      </w:r>
      <w:r w:rsidRPr="007310CE">
        <w:rPr>
          <w:spacing w:val="-2"/>
          <w:sz w:val="24"/>
          <w:szCs w:val="24"/>
          <w:u w:val="single"/>
        </w:rPr>
        <w:tab/>
      </w:r>
    </w:p>
    <w:p w14:paraId="30077B72" w14:textId="5C668D6B" w:rsidR="00B83994" w:rsidRPr="00B83994" w:rsidRDefault="00B83994" w:rsidP="007310CE">
      <w:pPr>
        <w:tabs>
          <w:tab w:val="left" w:pos="-720"/>
          <w:tab w:val="left" w:pos="4962"/>
          <w:tab w:val="right" w:pos="8789"/>
        </w:tabs>
        <w:suppressAutoHyphens/>
        <w:outlineLvl w:val="0"/>
        <w:rPr>
          <w:b/>
          <w:sz w:val="24"/>
          <w:szCs w:val="24"/>
        </w:rPr>
        <w:sectPr w:rsidR="00B83994" w:rsidRPr="00B83994" w:rsidSect="00992774">
          <w:footnotePr>
            <w:numStart w:val="2"/>
          </w:footnotePr>
          <w:pgSz w:w="11907" w:h="16840" w:code="9"/>
          <w:pgMar w:top="1440" w:right="1440" w:bottom="1440" w:left="1440" w:header="317" w:footer="720" w:gutter="0"/>
          <w:paperSrc w:other="4"/>
          <w:cols w:space="720"/>
          <w:rtlGutter/>
          <w:docGrid w:linePitch="272"/>
        </w:sectPr>
      </w:pPr>
      <w:r w:rsidRPr="007310CE">
        <w:rPr>
          <w:spacing w:val="-2"/>
          <w:sz w:val="24"/>
          <w:szCs w:val="24"/>
        </w:rPr>
        <w:tab/>
        <w:t xml:space="preserve">Name and Title: </w:t>
      </w:r>
      <w:r w:rsidRPr="007310CE">
        <w:rPr>
          <w:spacing w:val="-2"/>
          <w:sz w:val="24"/>
          <w:szCs w:val="24"/>
          <w:u w:val="single"/>
        </w:rPr>
        <w:tab/>
      </w:r>
      <w:r w:rsidRPr="007310CE">
        <w:rPr>
          <w:spacing w:val="-2"/>
          <w:sz w:val="24"/>
          <w:szCs w:val="24"/>
        </w:rPr>
        <w:tab/>
        <w:t xml:space="preserve">Date: </w:t>
      </w:r>
      <w:r w:rsidR="007310CE">
        <w:rPr>
          <w:spacing w:val="-2"/>
          <w:sz w:val="24"/>
          <w:szCs w:val="24"/>
        </w:rPr>
        <w:t>___________________________</w:t>
      </w:r>
    </w:p>
    <w:p w14:paraId="2A1795A3" w14:textId="77777777" w:rsidR="00734505" w:rsidRDefault="00734505" w:rsidP="00734505">
      <w:pPr>
        <w:pStyle w:val="ApndxHeading"/>
        <w:ind w:left="720"/>
        <w:jc w:val="left"/>
        <w:rPr>
          <w:i/>
          <w:sz w:val="24"/>
          <w:szCs w:val="24"/>
        </w:rPr>
      </w:pPr>
    </w:p>
    <w:p w14:paraId="65D46428" w14:textId="7EC35DBB" w:rsidR="00734505" w:rsidRPr="00734505" w:rsidRDefault="00734505" w:rsidP="00734505">
      <w:pPr>
        <w:pStyle w:val="ApndxHeading"/>
        <w:ind w:left="720"/>
        <w:rPr>
          <w:sz w:val="24"/>
          <w:szCs w:val="24"/>
        </w:rPr>
      </w:pPr>
      <w:r w:rsidRPr="00A932A0">
        <w:rPr>
          <w:sz w:val="24"/>
          <w:szCs w:val="24"/>
        </w:rPr>
        <w:t>A</w:t>
      </w:r>
      <w:r w:rsidR="00BA24C6">
        <w:rPr>
          <w:sz w:val="24"/>
          <w:szCs w:val="24"/>
        </w:rPr>
        <w:t>NNEX</w:t>
      </w:r>
      <w:r w:rsidRPr="00A932A0">
        <w:rPr>
          <w:sz w:val="24"/>
          <w:szCs w:val="24"/>
        </w:rPr>
        <w:t xml:space="preserve"> </w:t>
      </w:r>
      <w:r w:rsidR="00D35470">
        <w:rPr>
          <w:sz w:val="24"/>
          <w:szCs w:val="24"/>
        </w:rPr>
        <w:t>IV</w:t>
      </w:r>
    </w:p>
    <w:p w14:paraId="2013397C" w14:textId="77777777" w:rsidR="00734505" w:rsidRPr="005B4BCB" w:rsidRDefault="00734505" w:rsidP="00734505">
      <w:pPr>
        <w:pStyle w:val="ApndxHeading"/>
        <w:ind w:left="700" w:hanging="700"/>
        <w:rPr>
          <w:sz w:val="24"/>
          <w:szCs w:val="24"/>
        </w:rPr>
      </w:pPr>
      <w:r w:rsidRPr="005B4BCB">
        <w:rPr>
          <w:sz w:val="24"/>
          <w:szCs w:val="24"/>
        </w:rPr>
        <w:t>Counterpart Staff, Services, Facilities and Property to Be Provided by the Government</w:t>
      </w:r>
    </w:p>
    <w:p w14:paraId="1C91138E" w14:textId="77777777" w:rsidR="00734505" w:rsidRPr="005B4BCB" w:rsidRDefault="00734505" w:rsidP="00734505">
      <w:pPr>
        <w:pStyle w:val="ApndxHeading"/>
        <w:spacing w:before="0" w:after="0"/>
        <w:rPr>
          <w:sz w:val="24"/>
          <w:szCs w:val="24"/>
        </w:rPr>
      </w:pPr>
    </w:p>
    <w:p w14:paraId="04A7E955" w14:textId="3932D0C4" w:rsidR="00605381" w:rsidRDefault="00605381" w:rsidP="00605381">
      <w:pPr>
        <w:tabs>
          <w:tab w:val="left" w:pos="1440"/>
          <w:tab w:val="left" w:pos="2160"/>
        </w:tabs>
        <w:spacing w:after="120"/>
        <w:rPr>
          <w:sz w:val="24"/>
        </w:rPr>
      </w:pPr>
      <w:r>
        <w:rPr>
          <w:sz w:val="24"/>
        </w:rPr>
        <w:t xml:space="preserve">The Parties agree that the Government commits to provide, at its own expense and at no cost to </w:t>
      </w:r>
      <w:r w:rsidR="00D35470">
        <w:rPr>
          <w:sz w:val="24"/>
        </w:rPr>
        <w:t>UNIDO</w:t>
      </w:r>
      <w:r>
        <w:rPr>
          <w:sz w:val="24"/>
        </w:rPr>
        <w:t>, the following inputs to facilitate successful implementation of this Agreement:</w:t>
      </w:r>
    </w:p>
    <w:p w14:paraId="38AF24F1" w14:textId="3DA295D9" w:rsidR="00605381" w:rsidRPr="00B83994" w:rsidRDefault="00605381" w:rsidP="00EA31F7">
      <w:pPr>
        <w:pStyle w:val="ListParagraph"/>
        <w:numPr>
          <w:ilvl w:val="0"/>
          <w:numId w:val="10"/>
        </w:numPr>
        <w:tabs>
          <w:tab w:val="left" w:pos="1440"/>
          <w:tab w:val="left" w:pos="2160"/>
        </w:tabs>
        <w:spacing w:after="120"/>
        <w:rPr>
          <w:rFonts w:ascii="Times New Roman" w:hAnsi="Times New Roman"/>
          <w:color w:val="auto"/>
          <w:sz w:val="24"/>
        </w:rPr>
      </w:pPr>
      <w:r w:rsidRPr="00B83994">
        <w:rPr>
          <w:rFonts w:ascii="Times New Roman" w:hAnsi="Times New Roman"/>
          <w:color w:val="auto"/>
          <w:sz w:val="24"/>
        </w:rPr>
        <w:t xml:space="preserve">Government Staff (qualified experts to work with </w:t>
      </w:r>
      <w:r w:rsidR="00D35470">
        <w:rPr>
          <w:rFonts w:ascii="Times New Roman" w:hAnsi="Times New Roman"/>
          <w:color w:val="auto"/>
          <w:sz w:val="24"/>
        </w:rPr>
        <w:t>UNIDO</w:t>
      </w:r>
      <w:r w:rsidRPr="00B83994">
        <w:rPr>
          <w:rFonts w:ascii="Times New Roman" w:hAnsi="Times New Roman"/>
          <w:color w:val="auto"/>
          <w:sz w:val="24"/>
        </w:rPr>
        <w:t xml:space="preserve"> team)</w:t>
      </w:r>
      <w:r>
        <w:rPr>
          <w:rFonts w:ascii="Times New Roman" w:hAnsi="Times New Roman"/>
          <w:color w:val="auto"/>
          <w:sz w:val="24"/>
        </w:rPr>
        <w:t xml:space="preserve">: </w:t>
      </w:r>
      <w:r w:rsidRPr="00B83994">
        <w:rPr>
          <w:rFonts w:ascii="Times New Roman" w:hAnsi="Times New Roman"/>
          <w:i/>
          <w:color w:val="auto"/>
          <w:sz w:val="24"/>
          <w:highlight w:val="lightGray"/>
        </w:rPr>
        <w:t>[include the list of names, titles, brief qualifications. Indicate “n/a” if none are provided]</w:t>
      </w:r>
    </w:p>
    <w:p w14:paraId="3228FAD5" w14:textId="77777777" w:rsidR="00605381" w:rsidRPr="00B83994" w:rsidRDefault="00605381" w:rsidP="00EA31F7">
      <w:pPr>
        <w:pStyle w:val="ListParagraph"/>
        <w:numPr>
          <w:ilvl w:val="0"/>
          <w:numId w:val="10"/>
        </w:numPr>
        <w:tabs>
          <w:tab w:val="left" w:pos="1440"/>
          <w:tab w:val="left" w:pos="2160"/>
        </w:tabs>
        <w:spacing w:after="120"/>
        <w:rPr>
          <w:rFonts w:ascii="Times New Roman" w:hAnsi="Times New Roman"/>
          <w:i/>
          <w:color w:val="auto"/>
          <w:sz w:val="24"/>
          <w:highlight w:val="lightGray"/>
        </w:rPr>
      </w:pPr>
      <w:r w:rsidRPr="00EB36C8">
        <w:rPr>
          <w:rFonts w:ascii="Times New Roman" w:hAnsi="Times New Roman"/>
          <w:color w:val="auto"/>
          <w:sz w:val="24"/>
        </w:rPr>
        <w:t xml:space="preserve">Surveys and Technical Inputs </w:t>
      </w:r>
      <w:r w:rsidRPr="00B83994">
        <w:rPr>
          <w:rFonts w:ascii="Times New Roman" w:hAnsi="Times New Roman"/>
          <w:i/>
          <w:color w:val="auto"/>
          <w:sz w:val="24"/>
          <w:highlight w:val="lightGray"/>
        </w:rPr>
        <w:t>[for example, surveys, drawings, files, maps, software, etc., or insert “n/a” if none are provided]</w:t>
      </w:r>
    </w:p>
    <w:p w14:paraId="692B8994" w14:textId="77777777" w:rsidR="00605381" w:rsidRPr="00B83994" w:rsidRDefault="00605381" w:rsidP="00EA31F7">
      <w:pPr>
        <w:pStyle w:val="ListParagraph"/>
        <w:numPr>
          <w:ilvl w:val="0"/>
          <w:numId w:val="10"/>
        </w:numPr>
        <w:tabs>
          <w:tab w:val="left" w:pos="1440"/>
          <w:tab w:val="left" w:pos="2160"/>
        </w:tabs>
        <w:spacing w:after="120"/>
        <w:rPr>
          <w:rFonts w:ascii="Times New Roman" w:hAnsi="Times New Roman"/>
          <w:i/>
          <w:color w:val="auto"/>
          <w:sz w:val="24"/>
          <w:highlight w:val="lightGray"/>
        </w:rPr>
      </w:pPr>
      <w:r w:rsidRPr="00B83994">
        <w:rPr>
          <w:rFonts w:ascii="Times New Roman" w:hAnsi="Times New Roman"/>
          <w:color w:val="auto"/>
          <w:sz w:val="24"/>
        </w:rPr>
        <w:t xml:space="preserve">Services </w:t>
      </w:r>
      <w:r w:rsidRPr="00B83994">
        <w:rPr>
          <w:rFonts w:ascii="Times New Roman" w:hAnsi="Times New Roman"/>
          <w:i/>
          <w:color w:val="auto"/>
          <w:sz w:val="24"/>
          <w:highlight w:val="lightGray"/>
        </w:rPr>
        <w:t>[for example, office cleaning, utilities, communication, etc. , or i</w:t>
      </w:r>
      <w:r w:rsidRPr="00EB36C8">
        <w:rPr>
          <w:rFonts w:ascii="Times New Roman" w:hAnsi="Times New Roman"/>
          <w:i/>
          <w:color w:val="auto"/>
          <w:sz w:val="24"/>
          <w:highlight w:val="lightGray"/>
        </w:rPr>
        <w:t>n</w:t>
      </w:r>
      <w:r w:rsidRPr="003C3223">
        <w:rPr>
          <w:rFonts w:ascii="Times New Roman" w:hAnsi="Times New Roman"/>
          <w:i/>
          <w:color w:val="auto"/>
          <w:sz w:val="24"/>
          <w:highlight w:val="lightGray"/>
        </w:rPr>
        <w:t>sert “n/a</w:t>
      </w:r>
      <w:r w:rsidRPr="004935B2">
        <w:rPr>
          <w:rFonts w:ascii="Times New Roman" w:hAnsi="Times New Roman"/>
          <w:i/>
          <w:color w:val="auto"/>
          <w:sz w:val="24"/>
          <w:highlight w:val="lightGray"/>
        </w:rPr>
        <w:t>” if none are provided</w:t>
      </w:r>
      <w:r w:rsidRPr="00B83994">
        <w:rPr>
          <w:rFonts w:ascii="Times New Roman" w:hAnsi="Times New Roman"/>
          <w:i/>
          <w:color w:val="auto"/>
          <w:sz w:val="24"/>
          <w:highlight w:val="lightGray"/>
        </w:rPr>
        <w:t>]</w:t>
      </w:r>
    </w:p>
    <w:p w14:paraId="4649E88E" w14:textId="77777777" w:rsidR="00605381" w:rsidRPr="00B83994" w:rsidRDefault="00605381" w:rsidP="00EA31F7">
      <w:pPr>
        <w:pStyle w:val="ListParagraph"/>
        <w:numPr>
          <w:ilvl w:val="0"/>
          <w:numId w:val="10"/>
        </w:numPr>
        <w:tabs>
          <w:tab w:val="left" w:pos="1440"/>
          <w:tab w:val="left" w:pos="2160"/>
        </w:tabs>
        <w:spacing w:after="120"/>
        <w:rPr>
          <w:rFonts w:ascii="Times New Roman" w:hAnsi="Times New Roman"/>
          <w:i/>
          <w:color w:val="auto"/>
          <w:sz w:val="24"/>
          <w:highlight w:val="lightGray"/>
        </w:rPr>
      </w:pPr>
      <w:r w:rsidRPr="00B83994">
        <w:rPr>
          <w:rFonts w:ascii="Times New Roman" w:hAnsi="Times New Roman"/>
          <w:color w:val="auto"/>
          <w:sz w:val="24"/>
        </w:rPr>
        <w:t xml:space="preserve">Facilities </w:t>
      </w:r>
      <w:r w:rsidRPr="00B83994">
        <w:rPr>
          <w:rFonts w:ascii="Times New Roman" w:hAnsi="Times New Roman"/>
          <w:i/>
          <w:color w:val="auto"/>
          <w:sz w:val="24"/>
          <w:highlight w:val="lightGray"/>
        </w:rPr>
        <w:t>[for example, office space, meeting and conference rooms, etc., or i</w:t>
      </w:r>
      <w:r w:rsidRPr="00EB36C8">
        <w:rPr>
          <w:rFonts w:ascii="Times New Roman" w:hAnsi="Times New Roman"/>
          <w:i/>
          <w:color w:val="auto"/>
          <w:sz w:val="24"/>
          <w:highlight w:val="lightGray"/>
        </w:rPr>
        <w:t>n</w:t>
      </w:r>
      <w:r w:rsidRPr="003C3223">
        <w:rPr>
          <w:rFonts w:ascii="Times New Roman" w:hAnsi="Times New Roman"/>
          <w:i/>
          <w:color w:val="auto"/>
          <w:sz w:val="24"/>
          <w:highlight w:val="lightGray"/>
        </w:rPr>
        <w:t>sert “</w:t>
      </w:r>
      <w:r w:rsidRPr="004935B2">
        <w:rPr>
          <w:rFonts w:ascii="Times New Roman" w:hAnsi="Times New Roman"/>
          <w:i/>
          <w:color w:val="auto"/>
          <w:sz w:val="24"/>
          <w:highlight w:val="lightGray"/>
        </w:rPr>
        <w:t>n/a” if none are provided</w:t>
      </w:r>
      <w:r w:rsidRPr="00B83994">
        <w:rPr>
          <w:rFonts w:ascii="Times New Roman" w:hAnsi="Times New Roman"/>
          <w:i/>
          <w:color w:val="auto"/>
          <w:sz w:val="24"/>
          <w:highlight w:val="lightGray"/>
        </w:rPr>
        <w:t>]</w:t>
      </w:r>
    </w:p>
    <w:p w14:paraId="1C6B57BF" w14:textId="77777777" w:rsidR="00605381" w:rsidRPr="00B83994" w:rsidRDefault="00605381" w:rsidP="00EA31F7">
      <w:pPr>
        <w:pStyle w:val="ListParagraph"/>
        <w:numPr>
          <w:ilvl w:val="0"/>
          <w:numId w:val="10"/>
        </w:numPr>
        <w:tabs>
          <w:tab w:val="left" w:pos="1440"/>
          <w:tab w:val="left" w:pos="2160"/>
        </w:tabs>
        <w:spacing w:after="120"/>
        <w:rPr>
          <w:rFonts w:ascii="Times New Roman" w:hAnsi="Times New Roman"/>
          <w:color w:val="auto"/>
          <w:sz w:val="24"/>
        </w:rPr>
      </w:pPr>
      <w:r w:rsidRPr="00EB36C8">
        <w:rPr>
          <w:rFonts w:ascii="Times New Roman" w:hAnsi="Times New Roman"/>
          <w:color w:val="auto"/>
          <w:sz w:val="24"/>
        </w:rPr>
        <w:t xml:space="preserve">Property </w:t>
      </w:r>
      <w:r w:rsidRPr="00B83994">
        <w:rPr>
          <w:rFonts w:ascii="Times New Roman" w:hAnsi="Times New Roman"/>
          <w:i/>
          <w:color w:val="auto"/>
          <w:sz w:val="24"/>
          <w:highlight w:val="lightGray"/>
        </w:rPr>
        <w:t>[for example, office or computer equipment, materials, vehicles, etc., or insert “n/a” if none are provided]</w:t>
      </w:r>
    </w:p>
    <w:p w14:paraId="5D11EACA" w14:textId="77777777" w:rsidR="00605381" w:rsidRPr="00B83994" w:rsidRDefault="00605381" w:rsidP="00EA31F7">
      <w:pPr>
        <w:pStyle w:val="ListParagraph"/>
        <w:numPr>
          <w:ilvl w:val="0"/>
          <w:numId w:val="10"/>
        </w:numPr>
        <w:tabs>
          <w:tab w:val="left" w:pos="1440"/>
          <w:tab w:val="left" w:pos="2160"/>
        </w:tabs>
        <w:spacing w:after="120"/>
        <w:rPr>
          <w:rFonts w:ascii="Times New Roman" w:hAnsi="Times New Roman"/>
          <w:color w:val="auto"/>
          <w:sz w:val="24"/>
        </w:rPr>
      </w:pPr>
      <w:r>
        <w:rPr>
          <w:rFonts w:ascii="Times New Roman" w:hAnsi="Times New Roman"/>
          <w:i/>
          <w:color w:val="auto"/>
          <w:sz w:val="24"/>
        </w:rPr>
        <w:t>[Other – insert any other inputs by the Government that do not fall under any of the above categories but are required for successful implementation of the Technical Assistance]</w:t>
      </w:r>
    </w:p>
    <w:p w14:paraId="13692E43" w14:textId="77777777" w:rsidR="00605381" w:rsidRDefault="00605381" w:rsidP="00734505">
      <w:pPr>
        <w:pStyle w:val="ApndxHeading"/>
        <w:spacing w:before="0" w:after="0"/>
        <w:jc w:val="both"/>
        <w:rPr>
          <w:b w:val="0"/>
          <w:bCs w:val="0"/>
          <w:sz w:val="24"/>
          <w:szCs w:val="24"/>
        </w:rPr>
      </w:pPr>
    </w:p>
    <w:p w14:paraId="452082E0" w14:textId="77777777" w:rsidR="00734505" w:rsidRPr="00B83994" w:rsidRDefault="00734505" w:rsidP="00734505">
      <w:pPr>
        <w:pStyle w:val="ApndxHeading"/>
        <w:spacing w:before="0" w:after="0"/>
        <w:jc w:val="both"/>
        <w:rPr>
          <w:b w:val="0"/>
          <w:bCs w:val="0"/>
          <w:i/>
          <w:sz w:val="24"/>
          <w:szCs w:val="24"/>
        </w:rPr>
      </w:pPr>
      <w:r w:rsidRPr="00B83994">
        <w:rPr>
          <w:b w:val="0"/>
          <w:bCs w:val="0"/>
          <w:i/>
          <w:sz w:val="24"/>
          <w:szCs w:val="24"/>
        </w:rPr>
        <w:t>The extent and timing of provision of counterpart staff and of facilities should be agreed upon</w:t>
      </w:r>
      <w:r w:rsidR="00605381" w:rsidRPr="00B83994">
        <w:rPr>
          <w:b w:val="0"/>
          <w:bCs w:val="0"/>
          <w:i/>
          <w:sz w:val="24"/>
          <w:szCs w:val="24"/>
        </w:rPr>
        <w:t xml:space="preserve"> and included in this Annex.</w:t>
      </w:r>
    </w:p>
    <w:p w14:paraId="0B49B09B" w14:textId="77777777" w:rsidR="00605381" w:rsidRPr="005B4BCB" w:rsidRDefault="00605381" w:rsidP="00734505">
      <w:pPr>
        <w:pStyle w:val="ApndxHeading"/>
        <w:spacing w:before="0" w:after="0"/>
        <w:jc w:val="both"/>
        <w:rPr>
          <w:b w:val="0"/>
          <w:bCs w:val="0"/>
          <w:sz w:val="24"/>
          <w:szCs w:val="24"/>
        </w:rPr>
      </w:pPr>
    </w:p>
    <w:p w14:paraId="2508ECFF" w14:textId="77777777" w:rsidR="00734505" w:rsidRPr="00D1363D" w:rsidRDefault="00734505" w:rsidP="00734505">
      <w:pPr>
        <w:pStyle w:val="ApndxHeading"/>
        <w:jc w:val="left"/>
        <w:rPr>
          <w:i/>
          <w:sz w:val="24"/>
          <w:szCs w:val="24"/>
        </w:rPr>
      </w:pPr>
    </w:p>
    <w:p w14:paraId="6278BF70" w14:textId="77777777" w:rsidR="0099703F" w:rsidRDefault="0099703F" w:rsidP="00757007">
      <w:pPr>
        <w:pStyle w:val="ApndxHeading"/>
        <w:ind w:left="700" w:hanging="700"/>
        <w:rPr>
          <w:sz w:val="24"/>
          <w:szCs w:val="24"/>
        </w:rPr>
        <w:sectPr w:rsidR="0099703F" w:rsidSect="00992774">
          <w:footnotePr>
            <w:numStart w:val="2"/>
          </w:footnotePr>
          <w:pgSz w:w="11907" w:h="16840" w:code="9"/>
          <w:pgMar w:top="1440" w:right="1440" w:bottom="1440" w:left="1440" w:header="317" w:footer="720" w:gutter="0"/>
          <w:paperSrc w:other="4"/>
          <w:cols w:space="720"/>
          <w:rtlGutter/>
          <w:docGrid w:linePitch="272"/>
        </w:sectPr>
      </w:pPr>
    </w:p>
    <w:p w14:paraId="4D550C7F" w14:textId="03926C9D" w:rsidR="00D3552D" w:rsidRPr="00F94FFE" w:rsidRDefault="00D3552D" w:rsidP="00757007">
      <w:pPr>
        <w:pStyle w:val="ApndxHeading"/>
        <w:ind w:left="700" w:hanging="700"/>
        <w:rPr>
          <w:sz w:val="24"/>
          <w:szCs w:val="24"/>
        </w:rPr>
      </w:pPr>
      <w:r w:rsidRPr="00F94FFE">
        <w:rPr>
          <w:sz w:val="24"/>
          <w:szCs w:val="24"/>
        </w:rPr>
        <w:lastRenderedPageBreak/>
        <w:t>A</w:t>
      </w:r>
      <w:r w:rsidR="00BA24C6">
        <w:rPr>
          <w:sz w:val="24"/>
          <w:szCs w:val="24"/>
        </w:rPr>
        <w:t>NNEX</w:t>
      </w:r>
      <w:r w:rsidRPr="00F94FFE">
        <w:rPr>
          <w:sz w:val="24"/>
          <w:szCs w:val="24"/>
        </w:rPr>
        <w:t xml:space="preserve"> </w:t>
      </w:r>
      <w:r w:rsidR="00235F65">
        <w:rPr>
          <w:sz w:val="24"/>
          <w:szCs w:val="24"/>
        </w:rPr>
        <w:t>V</w:t>
      </w:r>
    </w:p>
    <w:p w14:paraId="52CD31B0" w14:textId="6F93E9DF" w:rsidR="00D3552D" w:rsidRPr="00F94FFE" w:rsidRDefault="00D45006" w:rsidP="00757007">
      <w:pPr>
        <w:pStyle w:val="ApndxHeading"/>
        <w:ind w:left="700" w:hanging="700"/>
        <w:rPr>
          <w:sz w:val="24"/>
          <w:szCs w:val="24"/>
        </w:rPr>
      </w:pPr>
      <w:r>
        <w:rPr>
          <w:sz w:val="24"/>
          <w:szCs w:val="24"/>
        </w:rPr>
        <w:t>FULL COST OF UNIDO’s SERVICES</w:t>
      </w:r>
    </w:p>
    <w:p w14:paraId="187FF505" w14:textId="548F1BAB" w:rsidR="00D45006" w:rsidRDefault="00D45006" w:rsidP="00D45006">
      <w:pPr>
        <w:pStyle w:val="ApndxHeading"/>
        <w:ind w:left="360"/>
        <w:jc w:val="left"/>
        <w:rPr>
          <w:b w:val="0"/>
          <w:sz w:val="24"/>
          <w:szCs w:val="24"/>
        </w:rPr>
      </w:pPr>
      <w:r>
        <w:rPr>
          <w:b w:val="0"/>
          <w:sz w:val="24"/>
          <w:szCs w:val="24"/>
        </w:rPr>
        <w:t xml:space="preserve">1. Full cost comprises Direct Cost and Indirect Cost. </w:t>
      </w:r>
    </w:p>
    <w:p w14:paraId="6C8ABCBF" w14:textId="4C86DFD8" w:rsidR="00D45006" w:rsidRDefault="00D45006" w:rsidP="00D45006">
      <w:pPr>
        <w:pStyle w:val="ApndxHeading"/>
        <w:ind w:left="360"/>
        <w:jc w:val="both"/>
        <w:rPr>
          <w:b w:val="0"/>
          <w:sz w:val="24"/>
          <w:szCs w:val="24"/>
        </w:rPr>
      </w:pPr>
      <w:r>
        <w:rPr>
          <w:b w:val="0"/>
          <w:sz w:val="24"/>
          <w:szCs w:val="24"/>
        </w:rPr>
        <w:t xml:space="preserve">2. Direct Cost calculations are shown as line items in the Total Funding Ceiling calculations in </w:t>
      </w:r>
      <w:r w:rsidRPr="00D45006">
        <w:rPr>
          <w:sz w:val="24"/>
          <w:szCs w:val="24"/>
        </w:rPr>
        <w:t>Annex II</w:t>
      </w:r>
      <w:r>
        <w:rPr>
          <w:b w:val="0"/>
          <w:sz w:val="24"/>
          <w:szCs w:val="24"/>
        </w:rPr>
        <w:t xml:space="preserve">. </w:t>
      </w:r>
    </w:p>
    <w:p w14:paraId="6A3F909F" w14:textId="6EDBAFFF" w:rsidR="00F154DA" w:rsidRPr="00D64DB4" w:rsidRDefault="00D45006" w:rsidP="00D45006">
      <w:pPr>
        <w:pStyle w:val="ApndxHeading"/>
        <w:ind w:left="360"/>
        <w:jc w:val="both"/>
        <w:rPr>
          <w:b w:val="0"/>
          <w:sz w:val="24"/>
          <w:szCs w:val="24"/>
        </w:rPr>
      </w:pPr>
      <w:r>
        <w:rPr>
          <w:b w:val="0"/>
          <w:sz w:val="24"/>
          <w:szCs w:val="24"/>
        </w:rPr>
        <w:t>3.</w:t>
      </w:r>
      <w:r w:rsidR="00D64DB4">
        <w:rPr>
          <w:b w:val="0"/>
          <w:sz w:val="24"/>
          <w:szCs w:val="24"/>
        </w:rPr>
        <w:t xml:space="preserve"> </w:t>
      </w:r>
      <w:r>
        <w:rPr>
          <w:b w:val="0"/>
          <w:sz w:val="24"/>
          <w:szCs w:val="24"/>
        </w:rPr>
        <w:t xml:space="preserve">Indirect Cost </w:t>
      </w:r>
      <w:r w:rsidR="00D64DB4">
        <w:rPr>
          <w:b w:val="0"/>
          <w:sz w:val="24"/>
          <w:szCs w:val="24"/>
        </w:rPr>
        <w:t xml:space="preserve">rate applicable to the Agreements with the Government that are financed from the loan, credit or grant proceeds obtained from the World Bank pursuant to the Financing Agreement between the Government and the Bank, </w:t>
      </w:r>
      <w:r>
        <w:rPr>
          <w:b w:val="0"/>
          <w:sz w:val="24"/>
          <w:szCs w:val="24"/>
        </w:rPr>
        <w:t xml:space="preserve">are set up in accordance </w:t>
      </w:r>
      <w:r w:rsidR="0031382B" w:rsidRPr="00D45006">
        <w:rPr>
          <w:b w:val="0"/>
          <w:sz w:val="24"/>
          <w:szCs w:val="24"/>
        </w:rPr>
        <w:t xml:space="preserve">with </w:t>
      </w:r>
      <w:r w:rsidR="00235F65" w:rsidRPr="00D45006">
        <w:rPr>
          <w:b w:val="0"/>
          <w:sz w:val="24"/>
          <w:szCs w:val="24"/>
        </w:rPr>
        <w:t>the relevant decision</w:t>
      </w:r>
      <w:r w:rsidR="00F154DA" w:rsidRPr="00D45006">
        <w:rPr>
          <w:b w:val="0"/>
          <w:sz w:val="24"/>
          <w:szCs w:val="24"/>
        </w:rPr>
        <w:t>s</w:t>
      </w:r>
      <w:r w:rsidR="00235F65" w:rsidRPr="00D45006">
        <w:rPr>
          <w:b w:val="0"/>
          <w:sz w:val="24"/>
          <w:szCs w:val="24"/>
        </w:rPr>
        <w:t xml:space="preserve"> of UN</w:t>
      </w:r>
      <w:r w:rsidR="00D35470" w:rsidRPr="00D45006">
        <w:rPr>
          <w:b w:val="0"/>
          <w:sz w:val="24"/>
          <w:szCs w:val="24"/>
        </w:rPr>
        <w:t>IDO</w:t>
      </w:r>
      <w:r w:rsidR="00235F65" w:rsidRPr="00D45006">
        <w:rPr>
          <w:b w:val="0"/>
          <w:sz w:val="24"/>
          <w:szCs w:val="24"/>
        </w:rPr>
        <w:t xml:space="preserve">’s </w:t>
      </w:r>
      <w:r w:rsidR="004408E8">
        <w:rPr>
          <w:b w:val="0"/>
          <w:sz w:val="24"/>
          <w:szCs w:val="24"/>
        </w:rPr>
        <w:t>Director General</w:t>
      </w:r>
      <w:r w:rsidR="00F154DA" w:rsidRPr="00D45006">
        <w:rPr>
          <w:b w:val="0"/>
          <w:sz w:val="24"/>
          <w:szCs w:val="24"/>
        </w:rPr>
        <w:t xml:space="preserve"> on </w:t>
      </w:r>
      <w:hyperlink r:id="rId20" w:history="1">
        <w:r w:rsidR="00F154DA" w:rsidRPr="00D45006">
          <w:rPr>
            <w:rStyle w:val="Hyperlink"/>
            <w:b w:val="0"/>
            <w:color w:val="auto"/>
            <w:sz w:val="24"/>
            <w:szCs w:val="24"/>
          </w:rPr>
          <w:t>cost recovery</w:t>
        </w:r>
      </w:hyperlink>
      <w:r w:rsidR="00D64DB4">
        <w:rPr>
          <w:rStyle w:val="Hyperlink"/>
          <w:b w:val="0"/>
          <w:color w:val="auto"/>
          <w:sz w:val="24"/>
          <w:szCs w:val="24"/>
        </w:rPr>
        <w:t xml:space="preserve">, </w:t>
      </w:r>
      <w:r w:rsidR="00D64DB4">
        <w:rPr>
          <w:rStyle w:val="Hyperlink"/>
          <w:b w:val="0"/>
          <w:color w:val="auto"/>
          <w:sz w:val="24"/>
          <w:szCs w:val="24"/>
          <w:u w:val="none"/>
        </w:rPr>
        <w:t xml:space="preserve">and is </w:t>
      </w:r>
      <w:r w:rsidR="00D64DB4" w:rsidRPr="00D64DB4">
        <w:rPr>
          <w:rStyle w:val="Hyperlink"/>
          <w:color w:val="auto"/>
          <w:sz w:val="24"/>
          <w:szCs w:val="24"/>
          <w:u w:val="none"/>
        </w:rPr>
        <w:t>10% (ten percent)</w:t>
      </w:r>
      <w:r w:rsidR="00D64DB4">
        <w:rPr>
          <w:rStyle w:val="Hyperlink"/>
          <w:b w:val="0"/>
          <w:color w:val="auto"/>
          <w:sz w:val="24"/>
          <w:szCs w:val="24"/>
          <w:u w:val="none"/>
        </w:rPr>
        <w:t>.</w:t>
      </w:r>
    </w:p>
    <w:p w14:paraId="7EB3C8B6" w14:textId="2DCCB1B3" w:rsidR="00235F65" w:rsidRDefault="00235F65" w:rsidP="00F154DA">
      <w:pPr>
        <w:jc w:val="left"/>
        <w:rPr>
          <w:sz w:val="24"/>
        </w:rPr>
      </w:pPr>
    </w:p>
    <w:sectPr w:rsidR="00235F65" w:rsidSect="00992774">
      <w:footnotePr>
        <w:numStart w:val="2"/>
      </w:footnotePr>
      <w:pgSz w:w="11907" w:h="16840" w:code="9"/>
      <w:pgMar w:top="1440" w:right="1440" w:bottom="1440" w:left="1440" w:header="318"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C2FC86" w14:textId="77777777" w:rsidR="003B46E7" w:rsidRDefault="003B46E7">
      <w:r>
        <w:separator/>
      </w:r>
    </w:p>
  </w:endnote>
  <w:endnote w:type="continuationSeparator" w:id="0">
    <w:p w14:paraId="6658CB77" w14:textId="77777777" w:rsidR="003B46E7" w:rsidRDefault="003B4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Times New Roman Bold">
    <w:altName w:val="Times New Roman"/>
    <w:panose1 w:val="02020803070505020304"/>
    <w:charset w:val="00"/>
    <w:family w:val="auto"/>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F893F" w14:textId="77777777" w:rsidR="00E250BB" w:rsidRDefault="00E250BB" w:rsidP="00D0629C">
    <w:pPr>
      <w:pStyle w:val="Footer"/>
      <w:framePr w:wrap="around" w:vAnchor="text" w:hAnchor="margin" w:xAlign="center" w:y="1"/>
      <w:rPr>
        <w:rStyle w:val="PageNumber"/>
        <w:color w:val="000080"/>
        <w:sz w:val="22"/>
      </w:rPr>
    </w:pPr>
    <w:r>
      <w:rPr>
        <w:rStyle w:val="PageNumber"/>
      </w:rPr>
      <w:fldChar w:fldCharType="begin"/>
    </w:r>
    <w:r>
      <w:rPr>
        <w:rStyle w:val="PageNumber"/>
      </w:rPr>
      <w:instrText xml:space="preserve">PAGE  </w:instrText>
    </w:r>
    <w:r>
      <w:rPr>
        <w:rStyle w:val="PageNumber"/>
      </w:rPr>
      <w:fldChar w:fldCharType="end"/>
    </w:r>
  </w:p>
  <w:p w14:paraId="0FC10AEF" w14:textId="77777777" w:rsidR="00E250BB" w:rsidRDefault="00E250B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5CD54" w14:textId="7E555BA1" w:rsidR="00E250BB" w:rsidRPr="00992774" w:rsidRDefault="00E250BB" w:rsidP="00992774">
    <w:pPr>
      <w:pStyle w:val="Footer"/>
      <w:tabs>
        <w:tab w:val="clear" w:pos="8640"/>
        <w:tab w:val="right" w:pos="8460"/>
      </w:tabs>
    </w:pPr>
    <w:r>
      <w:tab/>
    </w:r>
    <w:r>
      <w:fldChar w:fldCharType="begin"/>
    </w:r>
    <w:r>
      <w:instrText xml:space="preserve"> PAGE   \* MERGEFORMAT </w:instrText>
    </w:r>
    <w:r>
      <w:fldChar w:fldCharType="separate"/>
    </w:r>
    <w:r w:rsidR="00992774">
      <w:rPr>
        <w:noProof/>
      </w:rPr>
      <w:t>22</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5CC13" w14:textId="77777777" w:rsidR="00E250BB" w:rsidRDefault="00E250BB">
    <w:pPr>
      <w:pStyle w:val="Footer"/>
      <w:jc w:val="center"/>
    </w:pPr>
  </w:p>
  <w:p w14:paraId="3432F7BA" w14:textId="77777777" w:rsidR="00E250BB" w:rsidRDefault="00E250BB">
    <w:pPr>
      <w:pStyle w:val="Footer"/>
      <w:rPr>
        <w:sz w:val="16"/>
        <w:szCs w:val="16"/>
        <w:highlight w:val="yellow"/>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F8778" w14:textId="77777777" w:rsidR="00E250BB" w:rsidRDefault="00E250BB">
    <w:r>
      <w:continuationSeparator/>
    </w:r>
  </w:p>
  <w:p w14:paraId="6B9CB319" w14:textId="77777777" w:rsidR="00E250BB" w:rsidRDefault="00E250BB"/>
  <w:p w14:paraId="758FC23D" w14:textId="77777777" w:rsidR="00E250BB" w:rsidRDefault="00E250BB">
    <w:pPr>
      <w:pStyle w:val="Header"/>
      <w:framePr w:wrap="around" w:vAnchor="text" w:hAnchor="margin" w:xAlign="right" w:y="1"/>
      <w:rPr>
        <w:rStyle w:val="PageNumber"/>
      </w:rPr>
    </w:pPr>
    <w:r>
      <w:rPr>
        <w:rStyle w:val="PageNumber"/>
      </w:rPr>
      <w:t xml:space="preserve">PAGE  </w:t>
    </w:r>
    <w:r>
      <w:rPr>
        <w:rStyle w:val="PageNumber"/>
        <w:noProof/>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ECB8AD" w14:textId="77777777" w:rsidR="003B46E7" w:rsidRDefault="003B46E7">
      <w:r>
        <w:separator/>
      </w:r>
    </w:p>
  </w:footnote>
  <w:footnote w:type="continuationSeparator" w:id="0">
    <w:p w14:paraId="74FCA720" w14:textId="77777777" w:rsidR="003B46E7" w:rsidRDefault="003B46E7">
      <w:r>
        <w:continuationSeparator/>
      </w:r>
    </w:p>
  </w:footnote>
  <w:footnote w:id="1">
    <w:p w14:paraId="620A9D81" w14:textId="77777777" w:rsidR="00E250BB" w:rsidRPr="00A77285" w:rsidRDefault="00E250BB" w:rsidP="008D66B0">
      <w:pPr>
        <w:pStyle w:val="FootnoteText"/>
        <w:rPr>
          <w:sz w:val="22"/>
          <w:szCs w:val="22"/>
        </w:rPr>
      </w:pPr>
      <w:r w:rsidRPr="00A77285">
        <w:rPr>
          <w:rStyle w:val="FootnoteReference"/>
          <w:sz w:val="22"/>
          <w:szCs w:val="22"/>
        </w:rPr>
        <w:footnoteRef/>
      </w:r>
      <w:r w:rsidRPr="00A77285">
        <w:rPr>
          <w:sz w:val="22"/>
          <w:szCs w:val="22"/>
        </w:rPr>
        <w:t xml:space="preserve"> References in this Agreement to the “World Bank” or “Bank” include both the International Bank for Reconstruction and Development (IBRD) and the International Development Association (IDA).</w:t>
      </w:r>
    </w:p>
    <w:p w14:paraId="4C493F32" w14:textId="77777777" w:rsidR="00E250BB" w:rsidRDefault="00E250BB" w:rsidP="008D66B0">
      <w:pPr>
        <w:pStyle w:val="FootnoteText"/>
      </w:pPr>
    </w:p>
  </w:footnote>
  <w:footnote w:id="2">
    <w:p w14:paraId="3E95AC0D" w14:textId="1415B01D" w:rsidR="00E250BB" w:rsidRPr="00E250BB" w:rsidRDefault="00E250BB" w:rsidP="00143552">
      <w:pPr>
        <w:pStyle w:val="FootnoteText"/>
        <w:rPr>
          <w:i/>
          <w:sz w:val="22"/>
          <w:szCs w:val="22"/>
        </w:rPr>
      </w:pPr>
      <w:r w:rsidRPr="00AA05CD">
        <w:rPr>
          <w:rStyle w:val="FootnoteReference"/>
          <w:sz w:val="22"/>
          <w:szCs w:val="22"/>
        </w:rPr>
        <w:footnoteRef/>
      </w:r>
      <w:r w:rsidRPr="00AA05CD">
        <w:rPr>
          <w:sz w:val="22"/>
          <w:szCs w:val="22"/>
        </w:rPr>
        <w:t xml:space="preserve"> </w:t>
      </w:r>
      <w:r w:rsidRPr="00AA05CD">
        <w:rPr>
          <w:i/>
          <w:sz w:val="22"/>
          <w:szCs w:val="22"/>
        </w:rPr>
        <w:t>[</w:t>
      </w:r>
      <w:r>
        <w:rPr>
          <w:i/>
          <w:sz w:val="22"/>
          <w:szCs w:val="22"/>
        </w:rPr>
        <w:t>Note</w:t>
      </w:r>
      <w:r w:rsidRPr="00AA05CD">
        <w:rPr>
          <w:i/>
          <w:sz w:val="22"/>
          <w:szCs w:val="22"/>
        </w:rPr>
        <w:t xml:space="preserve"> to Users: “</w:t>
      </w:r>
      <w:r w:rsidRPr="00E250BB">
        <w:rPr>
          <w:i/>
          <w:sz w:val="22"/>
          <w:szCs w:val="22"/>
          <w:u w:val="single"/>
        </w:rPr>
        <w:t>Project Name</w:t>
      </w:r>
      <w:r w:rsidRPr="00AA05CD">
        <w:rPr>
          <w:i/>
          <w:sz w:val="22"/>
          <w:szCs w:val="22"/>
        </w:rPr>
        <w:t xml:space="preserve">” refers to the project title as stated in the legal agreement (Financing Agreement) between the </w:t>
      </w:r>
      <w:r w:rsidRPr="00E250BB">
        <w:rPr>
          <w:i/>
          <w:sz w:val="22"/>
          <w:szCs w:val="22"/>
        </w:rPr>
        <w:t>World Bank (a financier of this Agreement) and the Government. It should not be confused  with the name of the UN Agency’s project or program financed from other sources]</w:t>
      </w:r>
    </w:p>
    <w:p w14:paraId="0EF64C9C" w14:textId="77777777" w:rsidR="00E250BB" w:rsidRPr="00E250BB" w:rsidDel="00B3777A" w:rsidRDefault="00E250BB" w:rsidP="00143552">
      <w:pPr>
        <w:pStyle w:val="FootnoteText"/>
        <w:rPr>
          <w:del w:id="0" w:author="Andreas Ruckriegel" w:date="2016-04-13T11:57:00Z"/>
          <w:i/>
          <w:sz w:val="22"/>
          <w:szCs w:val="22"/>
        </w:rPr>
      </w:pPr>
    </w:p>
  </w:footnote>
  <w:footnote w:id="3">
    <w:p w14:paraId="19E5C701" w14:textId="1F658114" w:rsidR="00E250BB" w:rsidDel="00B3777A" w:rsidRDefault="00E250BB" w:rsidP="00143552">
      <w:pPr>
        <w:pStyle w:val="FootnoteText"/>
        <w:rPr>
          <w:del w:id="1" w:author="Andreas Ruckriegel" w:date="2016-04-13T11:57:00Z"/>
        </w:rPr>
      </w:pPr>
      <w:r w:rsidRPr="00E250BB">
        <w:rPr>
          <w:rStyle w:val="FootnoteReference"/>
          <w:sz w:val="22"/>
          <w:szCs w:val="22"/>
        </w:rPr>
        <w:footnoteRef/>
      </w:r>
      <w:r w:rsidRPr="00E250BB">
        <w:rPr>
          <w:sz w:val="22"/>
          <w:szCs w:val="22"/>
        </w:rPr>
        <w:t xml:space="preserve"> </w:t>
      </w:r>
      <w:r w:rsidRPr="00E250BB">
        <w:rPr>
          <w:i/>
          <w:sz w:val="22"/>
          <w:szCs w:val="22"/>
        </w:rPr>
        <w:t>[Note to Users: “Financing Agreement” is a legal agreement between the financier (the World Bank) and the Government</w:t>
      </w:r>
    </w:p>
  </w:footnote>
  <w:footnote w:id="4">
    <w:p w14:paraId="703E8A44" w14:textId="77777777" w:rsidR="00E250BB" w:rsidRDefault="00E250BB">
      <w:pPr>
        <w:pStyle w:val="FootnoteText"/>
      </w:pPr>
      <w:r>
        <w:rPr>
          <w:rStyle w:val="FootnoteReference"/>
        </w:rPr>
        <w:footnoteRef/>
      </w:r>
      <w:r>
        <w:t xml:space="preserve"> </w:t>
      </w:r>
      <w:r w:rsidRPr="00526095">
        <w:t>References in this Agreement to the “World Bank” or “Bank” include both the International Bank for Reconstruction and Development (IBRD) and the International Development Association (IDA).</w:t>
      </w:r>
    </w:p>
  </w:footnote>
  <w:footnote w:id="5">
    <w:p w14:paraId="19548C4C" w14:textId="0C0D5932" w:rsidR="00E250BB" w:rsidRDefault="00E250BB">
      <w:pPr>
        <w:pStyle w:val="FootnoteText"/>
      </w:pPr>
      <w:r>
        <w:rPr>
          <w:rStyle w:val="FootnoteReference"/>
        </w:rPr>
        <w:footnoteRef/>
      </w:r>
      <w:r>
        <w:t xml:space="preserve"> </w:t>
      </w:r>
      <w:hyperlink r:id="rId1" w:history="1">
        <w:r w:rsidRPr="003F4FE1">
          <w:rPr>
            <w:rStyle w:val="Hyperlink"/>
          </w:rPr>
          <w:t>www.worldbank.org/debarr</w:t>
        </w:r>
      </w:hyperlink>
      <w:r>
        <w:t>.</w:t>
      </w:r>
    </w:p>
  </w:footnote>
  <w:footnote w:id="6">
    <w:p w14:paraId="2A4B4665" w14:textId="1D2AA4C4" w:rsidR="00E250BB" w:rsidRDefault="00E250BB" w:rsidP="0099703F">
      <w:pPr>
        <w:pStyle w:val="FootnoteText"/>
      </w:pPr>
      <w:r w:rsidRPr="00B33994">
        <w:rPr>
          <w:rStyle w:val="FootnoteReference"/>
        </w:rPr>
        <w:footnoteRef/>
      </w:r>
      <w:r w:rsidRPr="00B33994">
        <w:t xml:space="preserve"> For </w:t>
      </w:r>
      <w:r>
        <w:t xml:space="preserve">Staff, Consultants or, as applicable, Contractor’s personnel </w:t>
      </w:r>
      <w:r w:rsidRPr="00B33994">
        <w:t xml:space="preserve">whom </w:t>
      </w:r>
      <w:r>
        <w:t xml:space="preserve">UNIDO </w:t>
      </w:r>
      <w:r w:rsidRPr="00B33994">
        <w:t xml:space="preserve">can select only after the Agreement </w:t>
      </w:r>
      <w:r>
        <w:t xml:space="preserve">has been </w:t>
      </w:r>
      <w:r w:rsidRPr="00B33994">
        <w:t>sign</w:t>
      </w:r>
      <w:r>
        <w:t>ed</w:t>
      </w:r>
      <w:r w:rsidRPr="00B33994">
        <w:t>, position</w:t>
      </w:r>
      <w:r>
        <w:t xml:space="preserve"> </w:t>
      </w:r>
      <w:r w:rsidRPr="00B33994">
        <w:t>titles</w:t>
      </w:r>
      <w:r>
        <w:t>,</w:t>
      </w:r>
      <w:r w:rsidRPr="00B33994">
        <w:t xml:space="preserve"> brief summary </w:t>
      </w:r>
      <w:r>
        <w:t>describing each p</w:t>
      </w:r>
      <w:r w:rsidRPr="00B33994">
        <w:t>osition and key qualification requirements</w:t>
      </w:r>
      <w:r>
        <w:t xml:space="preserve"> will be included in this Annex</w:t>
      </w:r>
      <w:r w:rsidRPr="00B33994">
        <w:t>.</w:t>
      </w:r>
      <w:r>
        <w:t xml:space="preserve"> UNIDO will provide the Government with the names of those Staff, Consultants or, as applicable, Contractor’s personnel promptly after they are selected/contracted by UNIDO.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A210D" w14:textId="77777777" w:rsidR="00E250BB" w:rsidRDefault="00E250BB" w:rsidP="00D0629C">
    <w:pPr>
      <w:pStyle w:val="Header"/>
      <w:framePr w:wrap="around" w:vAnchor="text" w:hAnchor="margin" w:xAlign="center" w:y="1"/>
      <w:rPr>
        <w:rStyle w:val="PageNumber"/>
        <w:color w:val="000080"/>
        <w:sz w:val="22"/>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4532C969" w14:textId="77777777" w:rsidR="00E250BB" w:rsidRDefault="00E250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B0B02" w14:textId="1335DAE2" w:rsidR="00E250BB" w:rsidRDefault="00E250BB">
    <w:pPr>
      <w:pStyle w:val="Header"/>
    </w:pPr>
    <w:r>
      <w:rPr>
        <w:smallCaps/>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727FC" w14:textId="77777777" w:rsidR="00E250BB" w:rsidRDefault="00E250BB">
    <w:pPr>
      <w:pStyle w:val="Header"/>
      <w:framePr w:wrap="around" w:vAnchor="text" w:hAnchor="margin" w:xAlign="right" w:y="1"/>
      <w:rPr>
        <w:rStyle w:val="PageNumber"/>
      </w:rPr>
    </w:pPr>
    <w:r>
      <w:rPr>
        <w:rStyle w:val="PageNumber"/>
      </w:rPr>
      <w:t xml:space="preserve">PAGE  </w:t>
    </w:r>
    <w:r>
      <w:rPr>
        <w:rStyle w:val="PageNumber"/>
        <w:noProof/>
      </w:rPr>
      <w:t>51</w:t>
    </w:r>
  </w:p>
  <w:p w14:paraId="43E5E801" w14:textId="77777777" w:rsidR="00E250BB" w:rsidRDefault="00E250B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0"/>
    <w:lvl w:ilvl="0">
      <w:start w:val="1"/>
      <w:numFmt w:val="lowerRoman"/>
      <w:pStyle w:val="i"/>
      <w:lvlText w:val="%1."/>
      <w:lvlJc w:val="left"/>
      <w:pPr>
        <w:tabs>
          <w:tab w:val="num" w:pos="330"/>
        </w:tabs>
      </w:pPr>
      <w:rPr>
        <w:rFonts w:ascii="Times New Roman" w:hAnsi="Times New Roman" w:cs="Times New Roman"/>
        <w:sz w:val="16"/>
      </w:rPr>
    </w:lvl>
  </w:abstractNum>
  <w:abstractNum w:abstractNumId="1" w15:restartNumberingAfterBreak="0">
    <w:nsid w:val="00000002"/>
    <w:multiLevelType w:val="singleLevel"/>
    <w:tmpl w:val="00000000"/>
    <w:lvl w:ilvl="0">
      <w:start w:val="1"/>
      <w:numFmt w:val="lowerLetter"/>
      <w:pStyle w:val="a"/>
      <w:lvlText w:val="%1."/>
      <w:lvlJc w:val="left"/>
      <w:pPr>
        <w:tabs>
          <w:tab w:val="num" w:pos="240"/>
        </w:tabs>
      </w:pPr>
      <w:rPr>
        <w:rFonts w:cs="Times New Roman"/>
      </w:rPr>
    </w:lvl>
  </w:abstractNum>
  <w:abstractNum w:abstractNumId="2" w15:restartNumberingAfterBreak="0">
    <w:nsid w:val="008A6974"/>
    <w:multiLevelType w:val="hybridMultilevel"/>
    <w:tmpl w:val="85FA46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CA567F"/>
    <w:multiLevelType w:val="hybridMultilevel"/>
    <w:tmpl w:val="07C8EFB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1DF3D29"/>
    <w:multiLevelType w:val="hybridMultilevel"/>
    <w:tmpl w:val="433833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8F2F97"/>
    <w:multiLevelType w:val="hybridMultilevel"/>
    <w:tmpl w:val="F14CAFA4"/>
    <w:lvl w:ilvl="0" w:tplc="5EA093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880D45"/>
    <w:multiLevelType w:val="hybridMultilevel"/>
    <w:tmpl w:val="C07CC766"/>
    <w:lvl w:ilvl="0" w:tplc="0409000F">
      <w:start w:val="1"/>
      <w:numFmt w:val="decimal"/>
      <w:lvlText w:val="%1."/>
      <w:lvlJc w:val="left"/>
      <w:pPr>
        <w:ind w:left="360" w:hanging="360"/>
      </w:pPr>
    </w:lvl>
    <w:lvl w:ilvl="1" w:tplc="C2E093F6">
      <w:start w:val="1"/>
      <w:numFmt w:val="lowerLetter"/>
      <w:lvlText w:val="(%2)"/>
      <w:lvlJc w:val="left"/>
      <w:pPr>
        <w:ind w:left="1095" w:hanging="375"/>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EB2AF7"/>
    <w:multiLevelType w:val="hybridMultilevel"/>
    <w:tmpl w:val="F4806B26"/>
    <w:lvl w:ilvl="0" w:tplc="E6F28D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C0629E"/>
    <w:multiLevelType w:val="hybridMultilevel"/>
    <w:tmpl w:val="51BE8100"/>
    <w:lvl w:ilvl="0" w:tplc="0409000F">
      <w:start w:val="1"/>
      <w:numFmt w:val="decimal"/>
      <w:lvlText w:val="%1."/>
      <w:lvlJc w:val="left"/>
      <w:pPr>
        <w:ind w:left="1440" w:hanging="360"/>
      </w:pPr>
    </w:lvl>
    <w:lvl w:ilvl="1" w:tplc="4DA4DEB6">
      <w:start w:val="1"/>
      <w:numFmt w:val="lowerLetter"/>
      <w:lvlText w:val="%2."/>
      <w:lvlJc w:val="left"/>
      <w:pPr>
        <w:ind w:left="2160" w:hanging="360"/>
      </w:pPr>
      <w:rPr>
        <w:i w:val="0"/>
      </w:rPr>
    </w:lvl>
    <w:lvl w:ilvl="2" w:tplc="BD749EE0">
      <w:start w:val="1"/>
      <w:numFmt w:val="lowerLetter"/>
      <w:lvlText w:val="(%3)"/>
      <w:lvlJc w:val="left"/>
      <w:pPr>
        <w:ind w:left="3060" w:hanging="360"/>
      </w:pPr>
      <w:rPr>
        <w:rFonts w:hint="default"/>
        <w:color w:val="auto"/>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32A1048"/>
    <w:multiLevelType w:val="hybridMultilevel"/>
    <w:tmpl w:val="C0E6BCD8"/>
    <w:lvl w:ilvl="0" w:tplc="8E9EECD8">
      <w:start w:val="1"/>
      <w:numFmt w:val="lowerLetter"/>
      <w:lvlText w:val="(%1)"/>
      <w:lvlJc w:val="left"/>
      <w:pPr>
        <w:ind w:left="1080" w:hanging="360"/>
      </w:pPr>
      <w:rPr>
        <w:rFonts w:cs="Times New Roman"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9E5101"/>
    <w:multiLevelType w:val="singleLevel"/>
    <w:tmpl w:val="8E9EECD8"/>
    <w:lvl w:ilvl="0">
      <w:start w:val="1"/>
      <w:numFmt w:val="lowerLetter"/>
      <w:lvlText w:val="(%1)"/>
      <w:lvlJc w:val="left"/>
      <w:pPr>
        <w:ind w:left="720" w:hanging="360"/>
      </w:pPr>
      <w:rPr>
        <w:rFonts w:cs="Times New Roman" w:hint="default"/>
        <w:b w:val="0"/>
      </w:rPr>
    </w:lvl>
  </w:abstractNum>
  <w:abstractNum w:abstractNumId="11" w15:restartNumberingAfterBreak="0">
    <w:nsid w:val="359724AA"/>
    <w:multiLevelType w:val="hybridMultilevel"/>
    <w:tmpl w:val="9BAEE648"/>
    <w:lvl w:ilvl="0" w:tplc="BD749EE0">
      <w:start w:val="1"/>
      <w:numFmt w:val="lowerLetter"/>
      <w:lvlText w:val="(%1)"/>
      <w:lvlJc w:val="left"/>
      <w:pPr>
        <w:ind w:left="30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750DC3"/>
    <w:multiLevelType w:val="multilevel"/>
    <w:tmpl w:val="A0069A14"/>
    <w:lvl w:ilvl="0">
      <w:start w:val="1"/>
      <w:numFmt w:val="decimal"/>
      <w:lvlText w:val="%1."/>
      <w:lvlJc w:val="left"/>
      <w:pPr>
        <w:tabs>
          <w:tab w:val="num" w:pos="450"/>
        </w:tabs>
        <w:ind w:left="450" w:hanging="450"/>
      </w:pPr>
      <w:rPr>
        <w:rFonts w:cs="Times New Roman" w:hint="default"/>
        <w:strike w:val="0"/>
      </w:rPr>
    </w:lvl>
    <w:lvl w:ilvl="1">
      <w:start w:val="1"/>
      <w:numFmt w:val="lowerLetter"/>
      <w:lvlText w:val="%2."/>
      <w:lvlJc w:val="left"/>
      <w:pPr>
        <w:tabs>
          <w:tab w:val="num" w:pos="2115"/>
        </w:tabs>
        <w:ind w:left="2115" w:hanging="675"/>
      </w:pPr>
      <w:rPr>
        <w:rFonts w:cs="Times New Roman" w:hint="default"/>
        <w:color w:val="auto"/>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ind w:left="3960" w:hanging="360"/>
      </w:pPr>
      <w:rPr>
        <w:rFonts w:hint="default"/>
      </w:rPr>
    </w:lvl>
    <w:lvl w:ilvl="5">
      <w:start w:val="1"/>
      <w:numFmt w:val="lowerRoman"/>
      <w:lvlText w:val="%6."/>
      <w:lvlJc w:val="right"/>
      <w:pPr>
        <w:tabs>
          <w:tab w:val="num" w:pos="4680"/>
        </w:tabs>
        <w:ind w:left="4680" w:hanging="180"/>
      </w:pPr>
      <w:rPr>
        <w:rFonts w:cs="Times New Roman"/>
      </w:rPr>
    </w:lvl>
    <w:lvl w:ilvl="6" w:tentative="1">
      <w:start w:val="1"/>
      <w:numFmt w:val="decimal"/>
      <w:lvlText w:val="%7."/>
      <w:lvlJc w:val="left"/>
      <w:pPr>
        <w:tabs>
          <w:tab w:val="num" w:pos="5400"/>
        </w:tabs>
        <w:ind w:left="5400" w:hanging="360"/>
      </w:pPr>
      <w:rPr>
        <w:rFonts w:cs="Times New Roman"/>
      </w:rPr>
    </w:lvl>
    <w:lvl w:ilvl="7" w:tentative="1">
      <w:start w:val="1"/>
      <w:numFmt w:val="lowerLetter"/>
      <w:lvlText w:val="%8."/>
      <w:lvlJc w:val="left"/>
      <w:pPr>
        <w:tabs>
          <w:tab w:val="num" w:pos="6120"/>
        </w:tabs>
        <w:ind w:left="6120" w:hanging="360"/>
      </w:pPr>
      <w:rPr>
        <w:rFonts w:cs="Times New Roman"/>
      </w:rPr>
    </w:lvl>
    <w:lvl w:ilvl="8" w:tentative="1">
      <w:start w:val="1"/>
      <w:numFmt w:val="lowerRoman"/>
      <w:lvlText w:val="%9."/>
      <w:lvlJc w:val="right"/>
      <w:pPr>
        <w:tabs>
          <w:tab w:val="num" w:pos="6840"/>
        </w:tabs>
        <w:ind w:left="6840" w:hanging="180"/>
      </w:pPr>
      <w:rPr>
        <w:rFonts w:cs="Times New Roman"/>
      </w:rPr>
    </w:lvl>
  </w:abstractNum>
  <w:abstractNum w:abstractNumId="13" w15:restartNumberingAfterBreak="0">
    <w:nsid w:val="3B20000E"/>
    <w:multiLevelType w:val="hybridMultilevel"/>
    <w:tmpl w:val="B442C3A2"/>
    <w:lvl w:ilvl="0" w:tplc="DB0CF04E">
      <w:start w:val="30"/>
      <w:numFmt w:val="decimal"/>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BE27BFF"/>
    <w:multiLevelType w:val="hybridMultilevel"/>
    <w:tmpl w:val="C0E6BCD8"/>
    <w:lvl w:ilvl="0" w:tplc="8E9EECD8">
      <w:start w:val="1"/>
      <w:numFmt w:val="lowerLetter"/>
      <w:lvlText w:val="(%1)"/>
      <w:lvlJc w:val="left"/>
      <w:pPr>
        <w:ind w:left="1080" w:hanging="360"/>
      </w:pPr>
      <w:rPr>
        <w:rFonts w:cs="Times New Roman"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FC654D3"/>
    <w:multiLevelType w:val="hybridMultilevel"/>
    <w:tmpl w:val="E99EE2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72047D2"/>
    <w:multiLevelType w:val="hybridMultilevel"/>
    <w:tmpl w:val="6E10E708"/>
    <w:lvl w:ilvl="0" w:tplc="0409000F">
      <w:start w:val="1"/>
      <w:numFmt w:val="decimal"/>
      <w:lvlText w:val="%1."/>
      <w:lvlJc w:val="left"/>
      <w:pPr>
        <w:ind w:left="1440" w:hanging="360"/>
      </w:pPr>
    </w:lvl>
    <w:lvl w:ilvl="1" w:tplc="4DA4DEB6">
      <w:start w:val="1"/>
      <w:numFmt w:val="lowerLetter"/>
      <w:lvlText w:val="%2."/>
      <w:lvlJc w:val="left"/>
      <w:pPr>
        <w:ind w:left="2160" w:hanging="360"/>
      </w:pPr>
      <w:rPr>
        <w:i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8F35A63"/>
    <w:multiLevelType w:val="hybridMultilevel"/>
    <w:tmpl w:val="800CB8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656AB7"/>
    <w:multiLevelType w:val="hybridMultilevel"/>
    <w:tmpl w:val="68B08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4463601"/>
    <w:multiLevelType w:val="hybridMultilevel"/>
    <w:tmpl w:val="9AA8CB86"/>
    <w:lvl w:ilvl="0" w:tplc="BD749EE0">
      <w:start w:val="1"/>
      <w:numFmt w:val="lowerLetter"/>
      <w:lvlText w:val="(%1)"/>
      <w:lvlJc w:val="left"/>
      <w:pPr>
        <w:ind w:left="30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7F38A9"/>
    <w:multiLevelType w:val="hybridMultilevel"/>
    <w:tmpl w:val="BAC222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55C5606"/>
    <w:multiLevelType w:val="hybridMultilevel"/>
    <w:tmpl w:val="C24668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8833565"/>
    <w:multiLevelType w:val="hybridMultilevel"/>
    <w:tmpl w:val="D5B06C3E"/>
    <w:lvl w:ilvl="0" w:tplc="26F0288A">
      <w:start w:val="1"/>
      <w:numFmt w:val="decimal"/>
      <w:lvlText w:val="(%1)"/>
      <w:lvlJc w:val="left"/>
      <w:pPr>
        <w:ind w:left="1170" w:hanging="1080"/>
      </w:pPr>
      <w:rPr>
        <w:rFonts w:hint="default"/>
        <w:i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15:restartNumberingAfterBreak="0">
    <w:nsid w:val="68DE5FBD"/>
    <w:multiLevelType w:val="hybridMultilevel"/>
    <w:tmpl w:val="93F81C60"/>
    <w:lvl w:ilvl="0" w:tplc="7F60220C">
      <w:start w:val="1"/>
      <w:numFmt w:val="lowerLetter"/>
      <w:lvlText w:val="(%1)"/>
      <w:lvlJc w:val="left"/>
      <w:pPr>
        <w:ind w:left="2195" w:hanging="360"/>
      </w:pPr>
      <w:rPr>
        <w:rFonts w:hint="default"/>
      </w:rPr>
    </w:lvl>
    <w:lvl w:ilvl="1" w:tplc="04090019" w:tentative="1">
      <w:start w:val="1"/>
      <w:numFmt w:val="lowerLetter"/>
      <w:lvlText w:val="%2."/>
      <w:lvlJc w:val="left"/>
      <w:pPr>
        <w:ind w:left="2915" w:hanging="360"/>
      </w:pPr>
    </w:lvl>
    <w:lvl w:ilvl="2" w:tplc="0409001B" w:tentative="1">
      <w:start w:val="1"/>
      <w:numFmt w:val="lowerRoman"/>
      <w:lvlText w:val="%3."/>
      <w:lvlJc w:val="right"/>
      <w:pPr>
        <w:ind w:left="3635" w:hanging="180"/>
      </w:pPr>
    </w:lvl>
    <w:lvl w:ilvl="3" w:tplc="0409000F" w:tentative="1">
      <w:start w:val="1"/>
      <w:numFmt w:val="decimal"/>
      <w:lvlText w:val="%4."/>
      <w:lvlJc w:val="left"/>
      <w:pPr>
        <w:ind w:left="4355" w:hanging="360"/>
      </w:pPr>
    </w:lvl>
    <w:lvl w:ilvl="4" w:tplc="04090019" w:tentative="1">
      <w:start w:val="1"/>
      <w:numFmt w:val="lowerLetter"/>
      <w:lvlText w:val="%5."/>
      <w:lvlJc w:val="left"/>
      <w:pPr>
        <w:ind w:left="5075" w:hanging="360"/>
      </w:pPr>
    </w:lvl>
    <w:lvl w:ilvl="5" w:tplc="0409001B" w:tentative="1">
      <w:start w:val="1"/>
      <w:numFmt w:val="lowerRoman"/>
      <w:lvlText w:val="%6."/>
      <w:lvlJc w:val="right"/>
      <w:pPr>
        <w:ind w:left="5795" w:hanging="180"/>
      </w:pPr>
    </w:lvl>
    <w:lvl w:ilvl="6" w:tplc="0409000F" w:tentative="1">
      <w:start w:val="1"/>
      <w:numFmt w:val="decimal"/>
      <w:lvlText w:val="%7."/>
      <w:lvlJc w:val="left"/>
      <w:pPr>
        <w:ind w:left="6515" w:hanging="360"/>
      </w:pPr>
    </w:lvl>
    <w:lvl w:ilvl="7" w:tplc="04090019" w:tentative="1">
      <w:start w:val="1"/>
      <w:numFmt w:val="lowerLetter"/>
      <w:lvlText w:val="%8."/>
      <w:lvlJc w:val="left"/>
      <w:pPr>
        <w:ind w:left="7235" w:hanging="360"/>
      </w:pPr>
    </w:lvl>
    <w:lvl w:ilvl="8" w:tplc="0409001B" w:tentative="1">
      <w:start w:val="1"/>
      <w:numFmt w:val="lowerRoman"/>
      <w:lvlText w:val="%9."/>
      <w:lvlJc w:val="right"/>
      <w:pPr>
        <w:ind w:left="7955" w:hanging="180"/>
      </w:pPr>
    </w:lvl>
  </w:abstractNum>
  <w:abstractNum w:abstractNumId="24" w15:restartNumberingAfterBreak="0">
    <w:nsid w:val="697446AD"/>
    <w:multiLevelType w:val="hybridMultilevel"/>
    <w:tmpl w:val="33C6897E"/>
    <w:lvl w:ilvl="0" w:tplc="B87266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9B91B34"/>
    <w:multiLevelType w:val="hybridMultilevel"/>
    <w:tmpl w:val="EA5ED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BA46AE"/>
    <w:multiLevelType w:val="hybridMultilevel"/>
    <w:tmpl w:val="A43C2E84"/>
    <w:lvl w:ilvl="0" w:tplc="114252D2">
      <w:start w:val="1"/>
      <w:numFmt w:val="lowerLetter"/>
      <w:lvlText w:val="(%1)"/>
      <w:lvlJc w:val="left"/>
      <w:pPr>
        <w:ind w:left="2070" w:hanging="360"/>
      </w:pPr>
      <w:rPr>
        <w:rFonts w:cs="Times New Roman" w:hint="default"/>
      </w:rPr>
    </w:lvl>
    <w:lvl w:ilvl="1" w:tplc="04090019">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7" w15:restartNumberingAfterBreak="0">
    <w:nsid w:val="6BB30DC5"/>
    <w:multiLevelType w:val="singleLevel"/>
    <w:tmpl w:val="EB20D57C"/>
    <w:lvl w:ilvl="0">
      <w:start w:val="1"/>
      <w:numFmt w:val="lowerLetter"/>
      <w:lvlText w:val="(%1)"/>
      <w:lvlJc w:val="left"/>
      <w:pPr>
        <w:tabs>
          <w:tab w:val="num" w:pos="1440"/>
        </w:tabs>
        <w:ind w:left="1440" w:hanging="720"/>
      </w:pPr>
      <w:rPr>
        <w:rFonts w:cs="Times New Roman" w:hint="default"/>
      </w:rPr>
    </w:lvl>
  </w:abstractNum>
  <w:abstractNum w:abstractNumId="28" w15:restartNumberingAfterBreak="0">
    <w:nsid w:val="6CAF3595"/>
    <w:multiLevelType w:val="hybridMultilevel"/>
    <w:tmpl w:val="2D581176"/>
    <w:lvl w:ilvl="0" w:tplc="2A4C197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9" w15:restartNumberingAfterBreak="0">
    <w:nsid w:val="77455B48"/>
    <w:multiLevelType w:val="hybridMultilevel"/>
    <w:tmpl w:val="2E7EFBCC"/>
    <w:lvl w:ilvl="0" w:tplc="A2E0D504">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7AC43FA"/>
    <w:multiLevelType w:val="hybridMultilevel"/>
    <w:tmpl w:val="5C34945A"/>
    <w:lvl w:ilvl="0" w:tplc="A498ECFE">
      <w:start w:val="1"/>
      <w:numFmt w:val="lowerLetter"/>
      <w:lvlText w:val="(%1)"/>
      <w:lvlJc w:val="left"/>
      <w:pPr>
        <w:ind w:left="720" w:hanging="360"/>
      </w:pPr>
      <w:rPr>
        <w:rFonts w:hint="default"/>
        <w:i/>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69689E"/>
    <w:multiLevelType w:val="hybridMultilevel"/>
    <w:tmpl w:val="0C986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lvlOverride w:ilvl="0">
      <w:startOverride w:val="1"/>
      <w:lvl w:ilvl="0">
        <w:start w:val="1"/>
        <w:numFmt w:val="decimal"/>
        <w:pStyle w:val="i"/>
        <w:lvlText w:val="%1."/>
        <w:lvlJc w:val="left"/>
        <w:rPr>
          <w:rFonts w:cs="Times New Roman"/>
        </w:rPr>
      </w:lvl>
    </w:lvlOverride>
  </w:num>
  <w:num w:numId="3">
    <w:abstractNumId w:val="1"/>
    <w:lvlOverride w:ilvl="0">
      <w:startOverride w:val="1"/>
      <w:lvl w:ilvl="0">
        <w:start w:val="1"/>
        <w:numFmt w:val="decimal"/>
        <w:pStyle w:val="a"/>
        <w:lvlText w:val="%1."/>
        <w:lvlJc w:val="left"/>
        <w:rPr>
          <w:rFonts w:cs="Times New Roman"/>
        </w:rPr>
      </w:lvl>
    </w:lvlOverride>
  </w:num>
  <w:num w:numId="4">
    <w:abstractNumId w:val="26"/>
  </w:num>
  <w:num w:numId="5">
    <w:abstractNumId w:val="28"/>
  </w:num>
  <w:num w:numId="6">
    <w:abstractNumId w:val="5"/>
  </w:num>
  <w:num w:numId="7">
    <w:abstractNumId w:val="22"/>
  </w:num>
  <w:num w:numId="8">
    <w:abstractNumId w:val="25"/>
  </w:num>
  <w:num w:numId="9">
    <w:abstractNumId w:val="30"/>
  </w:num>
  <w:num w:numId="10">
    <w:abstractNumId w:val="7"/>
  </w:num>
  <w:num w:numId="11">
    <w:abstractNumId w:val="12"/>
  </w:num>
  <w:num w:numId="12">
    <w:abstractNumId w:val="24"/>
  </w:num>
  <w:num w:numId="13">
    <w:abstractNumId w:val="16"/>
  </w:num>
  <w:num w:numId="14">
    <w:abstractNumId w:val="13"/>
  </w:num>
  <w:num w:numId="15">
    <w:abstractNumId w:val="9"/>
  </w:num>
  <w:num w:numId="16">
    <w:abstractNumId w:val="23"/>
  </w:num>
  <w:num w:numId="17">
    <w:abstractNumId w:val="6"/>
  </w:num>
  <w:num w:numId="18">
    <w:abstractNumId w:val="27"/>
  </w:num>
  <w:num w:numId="19">
    <w:abstractNumId w:val="31"/>
  </w:num>
  <w:num w:numId="20">
    <w:abstractNumId w:val="29"/>
  </w:num>
  <w:num w:numId="21">
    <w:abstractNumId w:val="8"/>
  </w:num>
  <w:num w:numId="22">
    <w:abstractNumId w:val="14"/>
  </w:num>
  <w:num w:numId="23">
    <w:abstractNumId w:val="3"/>
  </w:num>
  <w:num w:numId="24">
    <w:abstractNumId w:val="2"/>
  </w:num>
  <w:num w:numId="25">
    <w:abstractNumId w:val="19"/>
  </w:num>
  <w:num w:numId="26">
    <w:abstractNumId w:val="11"/>
  </w:num>
  <w:num w:numId="27">
    <w:abstractNumId w:val="20"/>
  </w:num>
  <w:num w:numId="28">
    <w:abstractNumId w:val="4"/>
  </w:num>
  <w:num w:numId="29">
    <w:abstractNumId w:val="21"/>
  </w:num>
  <w:num w:numId="30">
    <w:abstractNumId w:val="15"/>
  </w:num>
  <w:num w:numId="31">
    <w:abstractNumId w:val="17"/>
  </w:num>
  <w:num w:numId="32">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0"/>
  <w:displayVerticalDrawingGridEvery w:val="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B8B"/>
    <w:rsid w:val="00000584"/>
    <w:rsid w:val="000015B8"/>
    <w:rsid w:val="00001664"/>
    <w:rsid w:val="00001E9D"/>
    <w:rsid w:val="00003198"/>
    <w:rsid w:val="0000388D"/>
    <w:rsid w:val="00003D0B"/>
    <w:rsid w:val="000050AC"/>
    <w:rsid w:val="00005D3B"/>
    <w:rsid w:val="00007BC3"/>
    <w:rsid w:val="00011E95"/>
    <w:rsid w:val="0001245C"/>
    <w:rsid w:val="000126A7"/>
    <w:rsid w:val="00012C8F"/>
    <w:rsid w:val="000145F9"/>
    <w:rsid w:val="000153B1"/>
    <w:rsid w:val="00016234"/>
    <w:rsid w:val="00016AAF"/>
    <w:rsid w:val="000228BF"/>
    <w:rsid w:val="000238B0"/>
    <w:rsid w:val="00025035"/>
    <w:rsid w:val="00025889"/>
    <w:rsid w:val="000262AF"/>
    <w:rsid w:val="000271DE"/>
    <w:rsid w:val="000300BA"/>
    <w:rsid w:val="0003014B"/>
    <w:rsid w:val="00031271"/>
    <w:rsid w:val="0003153E"/>
    <w:rsid w:val="000336FB"/>
    <w:rsid w:val="00034D51"/>
    <w:rsid w:val="000412F0"/>
    <w:rsid w:val="00041481"/>
    <w:rsid w:val="000417E6"/>
    <w:rsid w:val="00041C53"/>
    <w:rsid w:val="00043E54"/>
    <w:rsid w:val="00044EFD"/>
    <w:rsid w:val="00047376"/>
    <w:rsid w:val="00050E82"/>
    <w:rsid w:val="00051A4A"/>
    <w:rsid w:val="00051B64"/>
    <w:rsid w:val="000525DB"/>
    <w:rsid w:val="0005281B"/>
    <w:rsid w:val="00052BCC"/>
    <w:rsid w:val="00053996"/>
    <w:rsid w:val="00054837"/>
    <w:rsid w:val="00055DE1"/>
    <w:rsid w:val="00056A34"/>
    <w:rsid w:val="000579E3"/>
    <w:rsid w:val="00062825"/>
    <w:rsid w:val="00063302"/>
    <w:rsid w:val="00063B0B"/>
    <w:rsid w:val="00064096"/>
    <w:rsid w:val="00064533"/>
    <w:rsid w:val="000647DB"/>
    <w:rsid w:val="00066305"/>
    <w:rsid w:val="00066EAF"/>
    <w:rsid w:val="00071FDA"/>
    <w:rsid w:val="0007294D"/>
    <w:rsid w:val="000760F5"/>
    <w:rsid w:val="00077D06"/>
    <w:rsid w:val="00077F67"/>
    <w:rsid w:val="000800E3"/>
    <w:rsid w:val="00080582"/>
    <w:rsid w:val="0008316D"/>
    <w:rsid w:val="00085198"/>
    <w:rsid w:val="00085A89"/>
    <w:rsid w:val="00086DE2"/>
    <w:rsid w:val="00086E93"/>
    <w:rsid w:val="00090E2E"/>
    <w:rsid w:val="00093B4D"/>
    <w:rsid w:val="00094FB8"/>
    <w:rsid w:val="00095A13"/>
    <w:rsid w:val="00095A60"/>
    <w:rsid w:val="00095C7F"/>
    <w:rsid w:val="00096903"/>
    <w:rsid w:val="00097123"/>
    <w:rsid w:val="000A0CAD"/>
    <w:rsid w:val="000A2653"/>
    <w:rsid w:val="000A37D9"/>
    <w:rsid w:val="000A47AA"/>
    <w:rsid w:val="000A7B71"/>
    <w:rsid w:val="000B08E7"/>
    <w:rsid w:val="000B4B39"/>
    <w:rsid w:val="000B61D3"/>
    <w:rsid w:val="000B6D0D"/>
    <w:rsid w:val="000B6FCD"/>
    <w:rsid w:val="000B7B7F"/>
    <w:rsid w:val="000C1DF1"/>
    <w:rsid w:val="000C37EA"/>
    <w:rsid w:val="000C42AE"/>
    <w:rsid w:val="000C4FFE"/>
    <w:rsid w:val="000C687F"/>
    <w:rsid w:val="000C733E"/>
    <w:rsid w:val="000D1750"/>
    <w:rsid w:val="000D196E"/>
    <w:rsid w:val="000D1EC1"/>
    <w:rsid w:val="000D20D5"/>
    <w:rsid w:val="000D261A"/>
    <w:rsid w:val="000D2674"/>
    <w:rsid w:val="000D2AD6"/>
    <w:rsid w:val="000D3818"/>
    <w:rsid w:val="000D3A82"/>
    <w:rsid w:val="000D4DA5"/>
    <w:rsid w:val="000D55E8"/>
    <w:rsid w:val="000D6EA7"/>
    <w:rsid w:val="000D6F98"/>
    <w:rsid w:val="000D7779"/>
    <w:rsid w:val="000D77F2"/>
    <w:rsid w:val="000E06C5"/>
    <w:rsid w:val="000E083F"/>
    <w:rsid w:val="000E0D42"/>
    <w:rsid w:val="000E0FF6"/>
    <w:rsid w:val="000E3ECC"/>
    <w:rsid w:val="000E4344"/>
    <w:rsid w:val="000E6BE7"/>
    <w:rsid w:val="000E6F46"/>
    <w:rsid w:val="000E753F"/>
    <w:rsid w:val="000F018E"/>
    <w:rsid w:val="000F01E3"/>
    <w:rsid w:val="000F1C49"/>
    <w:rsid w:val="000F34DB"/>
    <w:rsid w:val="000F3B7E"/>
    <w:rsid w:val="000F63EF"/>
    <w:rsid w:val="000F6827"/>
    <w:rsid w:val="000F7F1C"/>
    <w:rsid w:val="00100417"/>
    <w:rsid w:val="00100AD2"/>
    <w:rsid w:val="00101EE8"/>
    <w:rsid w:val="0010218B"/>
    <w:rsid w:val="00104CB4"/>
    <w:rsid w:val="00105974"/>
    <w:rsid w:val="00105ECD"/>
    <w:rsid w:val="00110C74"/>
    <w:rsid w:val="00111F23"/>
    <w:rsid w:val="0011225C"/>
    <w:rsid w:val="00113004"/>
    <w:rsid w:val="00115244"/>
    <w:rsid w:val="0012046A"/>
    <w:rsid w:val="00120584"/>
    <w:rsid w:val="001205FF"/>
    <w:rsid w:val="001212E4"/>
    <w:rsid w:val="00123717"/>
    <w:rsid w:val="00124506"/>
    <w:rsid w:val="00125B2C"/>
    <w:rsid w:val="001271B7"/>
    <w:rsid w:val="00127CFA"/>
    <w:rsid w:val="001303E9"/>
    <w:rsid w:val="00131076"/>
    <w:rsid w:val="001319C2"/>
    <w:rsid w:val="001350E1"/>
    <w:rsid w:val="00135832"/>
    <w:rsid w:val="00136B73"/>
    <w:rsid w:val="00137053"/>
    <w:rsid w:val="001417F2"/>
    <w:rsid w:val="00142F25"/>
    <w:rsid w:val="00143552"/>
    <w:rsid w:val="00143699"/>
    <w:rsid w:val="0014608F"/>
    <w:rsid w:val="001464ED"/>
    <w:rsid w:val="0014667C"/>
    <w:rsid w:val="001476BA"/>
    <w:rsid w:val="00147AE6"/>
    <w:rsid w:val="00151471"/>
    <w:rsid w:val="00153124"/>
    <w:rsid w:val="001534A3"/>
    <w:rsid w:val="00154243"/>
    <w:rsid w:val="00155681"/>
    <w:rsid w:val="00161063"/>
    <w:rsid w:val="001616A7"/>
    <w:rsid w:val="001616F3"/>
    <w:rsid w:val="00161778"/>
    <w:rsid w:val="00161B05"/>
    <w:rsid w:val="00161B83"/>
    <w:rsid w:val="00162125"/>
    <w:rsid w:val="0016335E"/>
    <w:rsid w:val="00163C0C"/>
    <w:rsid w:val="00164C03"/>
    <w:rsid w:val="00166907"/>
    <w:rsid w:val="001674E8"/>
    <w:rsid w:val="00167CA0"/>
    <w:rsid w:val="00170A29"/>
    <w:rsid w:val="0017187F"/>
    <w:rsid w:val="00172940"/>
    <w:rsid w:val="00172BF6"/>
    <w:rsid w:val="001739E5"/>
    <w:rsid w:val="00176424"/>
    <w:rsid w:val="001775A8"/>
    <w:rsid w:val="00180E77"/>
    <w:rsid w:val="00180F38"/>
    <w:rsid w:val="001823CF"/>
    <w:rsid w:val="00182964"/>
    <w:rsid w:val="00182FC6"/>
    <w:rsid w:val="00184903"/>
    <w:rsid w:val="00184EEC"/>
    <w:rsid w:val="001859D9"/>
    <w:rsid w:val="00185F0D"/>
    <w:rsid w:val="00186565"/>
    <w:rsid w:val="00186650"/>
    <w:rsid w:val="00186652"/>
    <w:rsid w:val="0018675F"/>
    <w:rsid w:val="001872CA"/>
    <w:rsid w:val="00187980"/>
    <w:rsid w:val="00187B6A"/>
    <w:rsid w:val="001909F8"/>
    <w:rsid w:val="00191812"/>
    <w:rsid w:val="00191A9C"/>
    <w:rsid w:val="0019263B"/>
    <w:rsid w:val="00197DBC"/>
    <w:rsid w:val="001A1589"/>
    <w:rsid w:val="001A233F"/>
    <w:rsid w:val="001A3822"/>
    <w:rsid w:val="001A457F"/>
    <w:rsid w:val="001A4EDA"/>
    <w:rsid w:val="001A559C"/>
    <w:rsid w:val="001A63F4"/>
    <w:rsid w:val="001B09DD"/>
    <w:rsid w:val="001B0C4A"/>
    <w:rsid w:val="001B10B7"/>
    <w:rsid w:val="001B16BA"/>
    <w:rsid w:val="001B1EF9"/>
    <w:rsid w:val="001B2934"/>
    <w:rsid w:val="001B6511"/>
    <w:rsid w:val="001B68BF"/>
    <w:rsid w:val="001B7A6B"/>
    <w:rsid w:val="001C00EF"/>
    <w:rsid w:val="001C1460"/>
    <w:rsid w:val="001C179E"/>
    <w:rsid w:val="001C20A7"/>
    <w:rsid w:val="001C22E9"/>
    <w:rsid w:val="001C2F72"/>
    <w:rsid w:val="001C306E"/>
    <w:rsid w:val="001C4528"/>
    <w:rsid w:val="001C684B"/>
    <w:rsid w:val="001C7C3A"/>
    <w:rsid w:val="001D048B"/>
    <w:rsid w:val="001D1633"/>
    <w:rsid w:val="001D17A4"/>
    <w:rsid w:val="001D21B1"/>
    <w:rsid w:val="001D36F0"/>
    <w:rsid w:val="001D4223"/>
    <w:rsid w:val="001D56B6"/>
    <w:rsid w:val="001D7483"/>
    <w:rsid w:val="001E0B78"/>
    <w:rsid w:val="001E1078"/>
    <w:rsid w:val="001E1610"/>
    <w:rsid w:val="001E1668"/>
    <w:rsid w:val="001E1FF0"/>
    <w:rsid w:val="001E3160"/>
    <w:rsid w:val="001E3FBC"/>
    <w:rsid w:val="001E474B"/>
    <w:rsid w:val="001E4A9F"/>
    <w:rsid w:val="001E5863"/>
    <w:rsid w:val="001E5B13"/>
    <w:rsid w:val="001E7064"/>
    <w:rsid w:val="001E72A1"/>
    <w:rsid w:val="001E7B8F"/>
    <w:rsid w:val="001E7DF5"/>
    <w:rsid w:val="001E7ECB"/>
    <w:rsid w:val="001E7F19"/>
    <w:rsid w:val="001F05D4"/>
    <w:rsid w:val="001F0C58"/>
    <w:rsid w:val="001F1284"/>
    <w:rsid w:val="001F28D0"/>
    <w:rsid w:val="001F389C"/>
    <w:rsid w:val="001F4897"/>
    <w:rsid w:val="001F5884"/>
    <w:rsid w:val="001F74E7"/>
    <w:rsid w:val="001F7A85"/>
    <w:rsid w:val="00200286"/>
    <w:rsid w:val="00200F3C"/>
    <w:rsid w:val="00202005"/>
    <w:rsid w:val="00204523"/>
    <w:rsid w:val="00204E95"/>
    <w:rsid w:val="00205330"/>
    <w:rsid w:val="00205DE4"/>
    <w:rsid w:val="00206092"/>
    <w:rsid w:val="00211656"/>
    <w:rsid w:val="00211E8D"/>
    <w:rsid w:val="00213BE8"/>
    <w:rsid w:val="00215AD5"/>
    <w:rsid w:val="00216D9A"/>
    <w:rsid w:val="002176AB"/>
    <w:rsid w:val="00220274"/>
    <w:rsid w:val="00220506"/>
    <w:rsid w:val="002217EF"/>
    <w:rsid w:val="002225B1"/>
    <w:rsid w:val="00222601"/>
    <w:rsid w:val="00222E83"/>
    <w:rsid w:val="0022645F"/>
    <w:rsid w:val="00231E67"/>
    <w:rsid w:val="002321DE"/>
    <w:rsid w:val="00235F65"/>
    <w:rsid w:val="00237C31"/>
    <w:rsid w:val="002410A6"/>
    <w:rsid w:val="002414EA"/>
    <w:rsid w:val="002416D7"/>
    <w:rsid w:val="00242249"/>
    <w:rsid w:val="002430D8"/>
    <w:rsid w:val="0024380A"/>
    <w:rsid w:val="00246243"/>
    <w:rsid w:val="002466A9"/>
    <w:rsid w:val="00246812"/>
    <w:rsid w:val="002507A7"/>
    <w:rsid w:val="00250CFB"/>
    <w:rsid w:val="00251904"/>
    <w:rsid w:val="00251EF3"/>
    <w:rsid w:val="0025581F"/>
    <w:rsid w:val="00255993"/>
    <w:rsid w:val="00255E26"/>
    <w:rsid w:val="00256031"/>
    <w:rsid w:val="00257293"/>
    <w:rsid w:val="00257C1D"/>
    <w:rsid w:val="00257D29"/>
    <w:rsid w:val="00261AEE"/>
    <w:rsid w:val="00262C7D"/>
    <w:rsid w:val="00263F68"/>
    <w:rsid w:val="00266B08"/>
    <w:rsid w:val="002674A7"/>
    <w:rsid w:val="00270869"/>
    <w:rsid w:val="002721D0"/>
    <w:rsid w:val="00272636"/>
    <w:rsid w:val="00273179"/>
    <w:rsid w:val="0027339E"/>
    <w:rsid w:val="00273EC2"/>
    <w:rsid w:val="00275621"/>
    <w:rsid w:val="00276535"/>
    <w:rsid w:val="002778C7"/>
    <w:rsid w:val="0028008B"/>
    <w:rsid w:val="0028031F"/>
    <w:rsid w:val="0028032A"/>
    <w:rsid w:val="00280797"/>
    <w:rsid w:val="00281854"/>
    <w:rsid w:val="00282A22"/>
    <w:rsid w:val="002834C5"/>
    <w:rsid w:val="00284249"/>
    <w:rsid w:val="002855AC"/>
    <w:rsid w:val="002857E6"/>
    <w:rsid w:val="00286F38"/>
    <w:rsid w:val="00287463"/>
    <w:rsid w:val="00287D25"/>
    <w:rsid w:val="002908CD"/>
    <w:rsid w:val="0029159C"/>
    <w:rsid w:val="00293AE9"/>
    <w:rsid w:val="002947CD"/>
    <w:rsid w:val="002965C5"/>
    <w:rsid w:val="00296B97"/>
    <w:rsid w:val="00297236"/>
    <w:rsid w:val="00297EE3"/>
    <w:rsid w:val="002A0B35"/>
    <w:rsid w:val="002A13DA"/>
    <w:rsid w:val="002A163A"/>
    <w:rsid w:val="002A19C9"/>
    <w:rsid w:val="002A6DB3"/>
    <w:rsid w:val="002B000B"/>
    <w:rsid w:val="002B0364"/>
    <w:rsid w:val="002B092B"/>
    <w:rsid w:val="002B1D3F"/>
    <w:rsid w:val="002B23DE"/>
    <w:rsid w:val="002B401B"/>
    <w:rsid w:val="002B4BEE"/>
    <w:rsid w:val="002B63D8"/>
    <w:rsid w:val="002C0213"/>
    <w:rsid w:val="002C092C"/>
    <w:rsid w:val="002C0CD0"/>
    <w:rsid w:val="002C0F32"/>
    <w:rsid w:val="002C1E24"/>
    <w:rsid w:val="002C1E32"/>
    <w:rsid w:val="002C4C42"/>
    <w:rsid w:val="002C6428"/>
    <w:rsid w:val="002C6ED8"/>
    <w:rsid w:val="002D0167"/>
    <w:rsid w:val="002D0701"/>
    <w:rsid w:val="002D0C16"/>
    <w:rsid w:val="002D1064"/>
    <w:rsid w:val="002D14B1"/>
    <w:rsid w:val="002D1B46"/>
    <w:rsid w:val="002D219F"/>
    <w:rsid w:val="002D21B6"/>
    <w:rsid w:val="002D27DB"/>
    <w:rsid w:val="002D489C"/>
    <w:rsid w:val="002D6A33"/>
    <w:rsid w:val="002D6D62"/>
    <w:rsid w:val="002E049D"/>
    <w:rsid w:val="002E1AB5"/>
    <w:rsid w:val="002E1D6A"/>
    <w:rsid w:val="002E220A"/>
    <w:rsid w:val="002E26AE"/>
    <w:rsid w:val="002E329E"/>
    <w:rsid w:val="002E3B11"/>
    <w:rsid w:val="002E3DDB"/>
    <w:rsid w:val="002E4965"/>
    <w:rsid w:val="002E5284"/>
    <w:rsid w:val="002F0B0A"/>
    <w:rsid w:val="002F146D"/>
    <w:rsid w:val="002F32D9"/>
    <w:rsid w:val="002F4743"/>
    <w:rsid w:val="002F5242"/>
    <w:rsid w:val="002F7BA4"/>
    <w:rsid w:val="002F7CD1"/>
    <w:rsid w:val="0030151A"/>
    <w:rsid w:val="003016C5"/>
    <w:rsid w:val="00301B67"/>
    <w:rsid w:val="00301FBF"/>
    <w:rsid w:val="003029AA"/>
    <w:rsid w:val="003032BC"/>
    <w:rsid w:val="00304489"/>
    <w:rsid w:val="00304888"/>
    <w:rsid w:val="0030508F"/>
    <w:rsid w:val="00307B80"/>
    <w:rsid w:val="003117B6"/>
    <w:rsid w:val="00311D0F"/>
    <w:rsid w:val="0031243F"/>
    <w:rsid w:val="0031382B"/>
    <w:rsid w:val="00315559"/>
    <w:rsid w:val="00315F93"/>
    <w:rsid w:val="00316260"/>
    <w:rsid w:val="00317223"/>
    <w:rsid w:val="0032016F"/>
    <w:rsid w:val="0032092C"/>
    <w:rsid w:val="00321947"/>
    <w:rsid w:val="00321D2D"/>
    <w:rsid w:val="00324210"/>
    <w:rsid w:val="00325430"/>
    <w:rsid w:val="00330520"/>
    <w:rsid w:val="00331E52"/>
    <w:rsid w:val="00333107"/>
    <w:rsid w:val="00333552"/>
    <w:rsid w:val="0033372D"/>
    <w:rsid w:val="00333F46"/>
    <w:rsid w:val="00334B72"/>
    <w:rsid w:val="00336FE6"/>
    <w:rsid w:val="003374D6"/>
    <w:rsid w:val="003379F1"/>
    <w:rsid w:val="00341B92"/>
    <w:rsid w:val="00342939"/>
    <w:rsid w:val="00342F10"/>
    <w:rsid w:val="00343647"/>
    <w:rsid w:val="0034383B"/>
    <w:rsid w:val="00343974"/>
    <w:rsid w:val="00347306"/>
    <w:rsid w:val="003477B4"/>
    <w:rsid w:val="0035024B"/>
    <w:rsid w:val="00350458"/>
    <w:rsid w:val="003506B1"/>
    <w:rsid w:val="00350C3C"/>
    <w:rsid w:val="00350CE3"/>
    <w:rsid w:val="00351F23"/>
    <w:rsid w:val="00353003"/>
    <w:rsid w:val="00353AF0"/>
    <w:rsid w:val="00353B31"/>
    <w:rsid w:val="00353E4A"/>
    <w:rsid w:val="0035517F"/>
    <w:rsid w:val="00355553"/>
    <w:rsid w:val="00355955"/>
    <w:rsid w:val="00357746"/>
    <w:rsid w:val="00357A59"/>
    <w:rsid w:val="00363915"/>
    <w:rsid w:val="0036486C"/>
    <w:rsid w:val="003673A6"/>
    <w:rsid w:val="00367980"/>
    <w:rsid w:val="00367B31"/>
    <w:rsid w:val="00370232"/>
    <w:rsid w:val="00371CCF"/>
    <w:rsid w:val="00373A16"/>
    <w:rsid w:val="003742FA"/>
    <w:rsid w:val="00375317"/>
    <w:rsid w:val="00375FD6"/>
    <w:rsid w:val="003777FF"/>
    <w:rsid w:val="00377E18"/>
    <w:rsid w:val="0038154C"/>
    <w:rsid w:val="003823C5"/>
    <w:rsid w:val="003830C8"/>
    <w:rsid w:val="00384C6F"/>
    <w:rsid w:val="00385562"/>
    <w:rsid w:val="0038773C"/>
    <w:rsid w:val="00391BD4"/>
    <w:rsid w:val="00395A68"/>
    <w:rsid w:val="00396BDF"/>
    <w:rsid w:val="00397F83"/>
    <w:rsid w:val="003A0317"/>
    <w:rsid w:val="003A0DD9"/>
    <w:rsid w:val="003A3EC3"/>
    <w:rsid w:val="003A6047"/>
    <w:rsid w:val="003A6D3D"/>
    <w:rsid w:val="003A707A"/>
    <w:rsid w:val="003A7755"/>
    <w:rsid w:val="003B0251"/>
    <w:rsid w:val="003B0EDC"/>
    <w:rsid w:val="003B1FFF"/>
    <w:rsid w:val="003B2B1A"/>
    <w:rsid w:val="003B2FFD"/>
    <w:rsid w:val="003B3EC2"/>
    <w:rsid w:val="003B46E7"/>
    <w:rsid w:val="003B4F6C"/>
    <w:rsid w:val="003B5056"/>
    <w:rsid w:val="003B6068"/>
    <w:rsid w:val="003B65D1"/>
    <w:rsid w:val="003B7611"/>
    <w:rsid w:val="003C1B36"/>
    <w:rsid w:val="003C301D"/>
    <w:rsid w:val="003C3223"/>
    <w:rsid w:val="003C4C26"/>
    <w:rsid w:val="003C528E"/>
    <w:rsid w:val="003C5860"/>
    <w:rsid w:val="003D0430"/>
    <w:rsid w:val="003D19A7"/>
    <w:rsid w:val="003D2CFE"/>
    <w:rsid w:val="003D497F"/>
    <w:rsid w:val="003D7A67"/>
    <w:rsid w:val="003E0A67"/>
    <w:rsid w:val="003E12E6"/>
    <w:rsid w:val="003E49FE"/>
    <w:rsid w:val="003E5180"/>
    <w:rsid w:val="003E635C"/>
    <w:rsid w:val="003E7959"/>
    <w:rsid w:val="003E7F88"/>
    <w:rsid w:val="003F119A"/>
    <w:rsid w:val="003F6C84"/>
    <w:rsid w:val="003F6D44"/>
    <w:rsid w:val="003F718E"/>
    <w:rsid w:val="00401F4F"/>
    <w:rsid w:val="004027F0"/>
    <w:rsid w:val="0040311A"/>
    <w:rsid w:val="00403224"/>
    <w:rsid w:val="004055FF"/>
    <w:rsid w:val="004064C0"/>
    <w:rsid w:val="00406B06"/>
    <w:rsid w:val="00407975"/>
    <w:rsid w:val="00410CAF"/>
    <w:rsid w:val="00410CD3"/>
    <w:rsid w:val="00412B8A"/>
    <w:rsid w:val="00412E4D"/>
    <w:rsid w:val="004139F1"/>
    <w:rsid w:val="00414715"/>
    <w:rsid w:val="004148DF"/>
    <w:rsid w:val="00414F20"/>
    <w:rsid w:val="00416C86"/>
    <w:rsid w:val="00420BCF"/>
    <w:rsid w:val="00422266"/>
    <w:rsid w:val="004226ED"/>
    <w:rsid w:val="00422812"/>
    <w:rsid w:val="00422F7A"/>
    <w:rsid w:val="0042309C"/>
    <w:rsid w:val="00423D2A"/>
    <w:rsid w:val="00424826"/>
    <w:rsid w:val="00425F2E"/>
    <w:rsid w:val="0042633C"/>
    <w:rsid w:val="00427999"/>
    <w:rsid w:val="00430860"/>
    <w:rsid w:val="00431ADC"/>
    <w:rsid w:val="00432394"/>
    <w:rsid w:val="00432901"/>
    <w:rsid w:val="00432C13"/>
    <w:rsid w:val="00434866"/>
    <w:rsid w:val="00434ED6"/>
    <w:rsid w:val="004408E8"/>
    <w:rsid w:val="004423C1"/>
    <w:rsid w:val="004428C4"/>
    <w:rsid w:val="004429A4"/>
    <w:rsid w:val="00443D43"/>
    <w:rsid w:val="004470A6"/>
    <w:rsid w:val="0045070A"/>
    <w:rsid w:val="00452143"/>
    <w:rsid w:val="00452B9E"/>
    <w:rsid w:val="00453588"/>
    <w:rsid w:val="004551E0"/>
    <w:rsid w:val="0045528B"/>
    <w:rsid w:val="00455403"/>
    <w:rsid w:val="00455A80"/>
    <w:rsid w:val="00455EEB"/>
    <w:rsid w:val="004561B8"/>
    <w:rsid w:val="00456582"/>
    <w:rsid w:val="00457D4F"/>
    <w:rsid w:val="00457FE3"/>
    <w:rsid w:val="004605A4"/>
    <w:rsid w:val="004606F0"/>
    <w:rsid w:val="00460A71"/>
    <w:rsid w:val="004628F2"/>
    <w:rsid w:val="00465208"/>
    <w:rsid w:val="00465403"/>
    <w:rsid w:val="0047059B"/>
    <w:rsid w:val="00471153"/>
    <w:rsid w:val="0047355B"/>
    <w:rsid w:val="00474E44"/>
    <w:rsid w:val="0047721A"/>
    <w:rsid w:val="0047777A"/>
    <w:rsid w:val="00480AF3"/>
    <w:rsid w:val="00481D22"/>
    <w:rsid w:val="00481E2B"/>
    <w:rsid w:val="004820C0"/>
    <w:rsid w:val="00482765"/>
    <w:rsid w:val="00482889"/>
    <w:rsid w:val="00483E39"/>
    <w:rsid w:val="004874C7"/>
    <w:rsid w:val="004935B2"/>
    <w:rsid w:val="00494020"/>
    <w:rsid w:val="00494184"/>
    <w:rsid w:val="00495CE2"/>
    <w:rsid w:val="00496AA3"/>
    <w:rsid w:val="00497F5A"/>
    <w:rsid w:val="004A0808"/>
    <w:rsid w:val="004A1248"/>
    <w:rsid w:val="004A317E"/>
    <w:rsid w:val="004A546F"/>
    <w:rsid w:val="004A7AFC"/>
    <w:rsid w:val="004B1043"/>
    <w:rsid w:val="004B10C0"/>
    <w:rsid w:val="004B2522"/>
    <w:rsid w:val="004B323B"/>
    <w:rsid w:val="004B4ADA"/>
    <w:rsid w:val="004B7309"/>
    <w:rsid w:val="004C065E"/>
    <w:rsid w:val="004C144E"/>
    <w:rsid w:val="004C2900"/>
    <w:rsid w:val="004C2B56"/>
    <w:rsid w:val="004C2D16"/>
    <w:rsid w:val="004C3BA3"/>
    <w:rsid w:val="004C3ECB"/>
    <w:rsid w:val="004C444B"/>
    <w:rsid w:val="004C4BDF"/>
    <w:rsid w:val="004C5CDA"/>
    <w:rsid w:val="004C6D41"/>
    <w:rsid w:val="004D1AC0"/>
    <w:rsid w:val="004D25C9"/>
    <w:rsid w:val="004D51A1"/>
    <w:rsid w:val="004D5E1B"/>
    <w:rsid w:val="004D6610"/>
    <w:rsid w:val="004D6C70"/>
    <w:rsid w:val="004E0155"/>
    <w:rsid w:val="004E0BF3"/>
    <w:rsid w:val="004E20A4"/>
    <w:rsid w:val="004E29D3"/>
    <w:rsid w:val="004E453B"/>
    <w:rsid w:val="004E53A1"/>
    <w:rsid w:val="004E5EA0"/>
    <w:rsid w:val="004E6EAC"/>
    <w:rsid w:val="004E7626"/>
    <w:rsid w:val="004E7822"/>
    <w:rsid w:val="004E7F0F"/>
    <w:rsid w:val="004F09F3"/>
    <w:rsid w:val="004F3B66"/>
    <w:rsid w:val="004F5F44"/>
    <w:rsid w:val="004F7383"/>
    <w:rsid w:val="004F7ED4"/>
    <w:rsid w:val="004F7FB2"/>
    <w:rsid w:val="005008F2"/>
    <w:rsid w:val="00502FEE"/>
    <w:rsid w:val="005040DF"/>
    <w:rsid w:val="005048AC"/>
    <w:rsid w:val="00504C31"/>
    <w:rsid w:val="0050590F"/>
    <w:rsid w:val="00507210"/>
    <w:rsid w:val="00510326"/>
    <w:rsid w:val="00510C16"/>
    <w:rsid w:val="00511FD5"/>
    <w:rsid w:val="005124E2"/>
    <w:rsid w:val="00513517"/>
    <w:rsid w:val="00513D90"/>
    <w:rsid w:val="0051456E"/>
    <w:rsid w:val="00516332"/>
    <w:rsid w:val="005166B9"/>
    <w:rsid w:val="0051700E"/>
    <w:rsid w:val="0051766E"/>
    <w:rsid w:val="00521F06"/>
    <w:rsid w:val="005231E8"/>
    <w:rsid w:val="00523369"/>
    <w:rsid w:val="00526095"/>
    <w:rsid w:val="005273CC"/>
    <w:rsid w:val="00530CD0"/>
    <w:rsid w:val="005312FF"/>
    <w:rsid w:val="0053197F"/>
    <w:rsid w:val="0053271E"/>
    <w:rsid w:val="00532F73"/>
    <w:rsid w:val="00536FB3"/>
    <w:rsid w:val="00540161"/>
    <w:rsid w:val="00540D2D"/>
    <w:rsid w:val="00542C57"/>
    <w:rsid w:val="0054449A"/>
    <w:rsid w:val="00544819"/>
    <w:rsid w:val="0054533F"/>
    <w:rsid w:val="005457AE"/>
    <w:rsid w:val="00545A90"/>
    <w:rsid w:val="00550209"/>
    <w:rsid w:val="005523CD"/>
    <w:rsid w:val="005532A6"/>
    <w:rsid w:val="0055583B"/>
    <w:rsid w:val="00555F03"/>
    <w:rsid w:val="00556CD5"/>
    <w:rsid w:val="00557758"/>
    <w:rsid w:val="00557B54"/>
    <w:rsid w:val="00561538"/>
    <w:rsid w:val="00561A90"/>
    <w:rsid w:val="0056725B"/>
    <w:rsid w:val="005711C7"/>
    <w:rsid w:val="00572D52"/>
    <w:rsid w:val="00573565"/>
    <w:rsid w:val="00573E8D"/>
    <w:rsid w:val="005749B6"/>
    <w:rsid w:val="00574AD2"/>
    <w:rsid w:val="0057508A"/>
    <w:rsid w:val="005759EA"/>
    <w:rsid w:val="00576AA0"/>
    <w:rsid w:val="00581946"/>
    <w:rsid w:val="00582E68"/>
    <w:rsid w:val="00584029"/>
    <w:rsid w:val="00584EC3"/>
    <w:rsid w:val="00586855"/>
    <w:rsid w:val="005906A6"/>
    <w:rsid w:val="00591E87"/>
    <w:rsid w:val="00593784"/>
    <w:rsid w:val="00593F36"/>
    <w:rsid w:val="00594201"/>
    <w:rsid w:val="00594F10"/>
    <w:rsid w:val="005950FC"/>
    <w:rsid w:val="0059736C"/>
    <w:rsid w:val="00597C7A"/>
    <w:rsid w:val="005A080F"/>
    <w:rsid w:val="005A1AFA"/>
    <w:rsid w:val="005A235C"/>
    <w:rsid w:val="005A2F10"/>
    <w:rsid w:val="005A36A3"/>
    <w:rsid w:val="005A5C18"/>
    <w:rsid w:val="005A689D"/>
    <w:rsid w:val="005A7E3A"/>
    <w:rsid w:val="005B0C59"/>
    <w:rsid w:val="005B1DC8"/>
    <w:rsid w:val="005B40AB"/>
    <w:rsid w:val="005B40DB"/>
    <w:rsid w:val="005B4115"/>
    <w:rsid w:val="005B4546"/>
    <w:rsid w:val="005B4BCB"/>
    <w:rsid w:val="005B5AC9"/>
    <w:rsid w:val="005B5B8B"/>
    <w:rsid w:val="005B5F02"/>
    <w:rsid w:val="005B689C"/>
    <w:rsid w:val="005B6FDD"/>
    <w:rsid w:val="005C0E73"/>
    <w:rsid w:val="005C1556"/>
    <w:rsid w:val="005C250B"/>
    <w:rsid w:val="005C2ECC"/>
    <w:rsid w:val="005C376B"/>
    <w:rsid w:val="005C648C"/>
    <w:rsid w:val="005D0462"/>
    <w:rsid w:val="005D09F9"/>
    <w:rsid w:val="005D1C20"/>
    <w:rsid w:val="005D1EFA"/>
    <w:rsid w:val="005D3CDA"/>
    <w:rsid w:val="005D3E8F"/>
    <w:rsid w:val="005D449B"/>
    <w:rsid w:val="005D5421"/>
    <w:rsid w:val="005D5A0B"/>
    <w:rsid w:val="005D7277"/>
    <w:rsid w:val="005D78C6"/>
    <w:rsid w:val="005E1E54"/>
    <w:rsid w:val="005E3028"/>
    <w:rsid w:val="005E40EB"/>
    <w:rsid w:val="005E4214"/>
    <w:rsid w:val="005E5392"/>
    <w:rsid w:val="005E5993"/>
    <w:rsid w:val="005E6D74"/>
    <w:rsid w:val="005E6FAE"/>
    <w:rsid w:val="005F0039"/>
    <w:rsid w:val="005F1C44"/>
    <w:rsid w:val="005F1F4C"/>
    <w:rsid w:val="005F3036"/>
    <w:rsid w:val="005F39A4"/>
    <w:rsid w:val="005F3AC5"/>
    <w:rsid w:val="005F4491"/>
    <w:rsid w:val="005F730C"/>
    <w:rsid w:val="00600468"/>
    <w:rsid w:val="00600CEF"/>
    <w:rsid w:val="00604458"/>
    <w:rsid w:val="00604CE0"/>
    <w:rsid w:val="00605381"/>
    <w:rsid w:val="0060575F"/>
    <w:rsid w:val="00605A66"/>
    <w:rsid w:val="00605E55"/>
    <w:rsid w:val="00607B21"/>
    <w:rsid w:val="0061194C"/>
    <w:rsid w:val="00614101"/>
    <w:rsid w:val="00614280"/>
    <w:rsid w:val="00614DF3"/>
    <w:rsid w:val="00615FED"/>
    <w:rsid w:val="00620A76"/>
    <w:rsid w:val="006220D2"/>
    <w:rsid w:val="00622901"/>
    <w:rsid w:val="00623E04"/>
    <w:rsid w:val="006244A0"/>
    <w:rsid w:val="00624DAB"/>
    <w:rsid w:val="00626873"/>
    <w:rsid w:val="00626987"/>
    <w:rsid w:val="00630E10"/>
    <w:rsid w:val="00631819"/>
    <w:rsid w:val="00632710"/>
    <w:rsid w:val="0063319B"/>
    <w:rsid w:val="0063352C"/>
    <w:rsid w:val="00633F8C"/>
    <w:rsid w:val="00634B6B"/>
    <w:rsid w:val="00635896"/>
    <w:rsid w:val="006374EB"/>
    <w:rsid w:val="00642CD0"/>
    <w:rsid w:val="00642E86"/>
    <w:rsid w:val="00643A2F"/>
    <w:rsid w:val="00643C10"/>
    <w:rsid w:val="00643DAE"/>
    <w:rsid w:val="00643E70"/>
    <w:rsid w:val="00645CE4"/>
    <w:rsid w:val="00646E71"/>
    <w:rsid w:val="006472ED"/>
    <w:rsid w:val="00650E7A"/>
    <w:rsid w:val="00652008"/>
    <w:rsid w:val="00652EE9"/>
    <w:rsid w:val="006536A0"/>
    <w:rsid w:val="00653D53"/>
    <w:rsid w:val="0065695F"/>
    <w:rsid w:val="00657B94"/>
    <w:rsid w:val="006617E9"/>
    <w:rsid w:val="00662463"/>
    <w:rsid w:val="00662A56"/>
    <w:rsid w:val="00663445"/>
    <w:rsid w:val="0066377B"/>
    <w:rsid w:val="00663EE9"/>
    <w:rsid w:val="0066548D"/>
    <w:rsid w:val="006666A4"/>
    <w:rsid w:val="00666E9D"/>
    <w:rsid w:val="006705EB"/>
    <w:rsid w:val="00671EEA"/>
    <w:rsid w:val="00673EFE"/>
    <w:rsid w:val="006743DE"/>
    <w:rsid w:val="00676001"/>
    <w:rsid w:val="00676EF9"/>
    <w:rsid w:val="00677BD0"/>
    <w:rsid w:val="00680FFE"/>
    <w:rsid w:val="00681734"/>
    <w:rsid w:val="00683355"/>
    <w:rsid w:val="006858CE"/>
    <w:rsid w:val="006859FB"/>
    <w:rsid w:val="00686D5D"/>
    <w:rsid w:val="00686EE2"/>
    <w:rsid w:val="006876CE"/>
    <w:rsid w:val="00690271"/>
    <w:rsid w:val="00692097"/>
    <w:rsid w:val="00692CDD"/>
    <w:rsid w:val="0069314F"/>
    <w:rsid w:val="00693475"/>
    <w:rsid w:val="0069456F"/>
    <w:rsid w:val="00696118"/>
    <w:rsid w:val="006964BC"/>
    <w:rsid w:val="006A065A"/>
    <w:rsid w:val="006A18E8"/>
    <w:rsid w:val="006A2B9B"/>
    <w:rsid w:val="006A5478"/>
    <w:rsid w:val="006A60D0"/>
    <w:rsid w:val="006A6AEA"/>
    <w:rsid w:val="006A6BE7"/>
    <w:rsid w:val="006A71AB"/>
    <w:rsid w:val="006A77E1"/>
    <w:rsid w:val="006B0545"/>
    <w:rsid w:val="006B1B19"/>
    <w:rsid w:val="006B1BFD"/>
    <w:rsid w:val="006B3859"/>
    <w:rsid w:val="006B41B2"/>
    <w:rsid w:val="006B5699"/>
    <w:rsid w:val="006B7B8F"/>
    <w:rsid w:val="006B7BE9"/>
    <w:rsid w:val="006C1653"/>
    <w:rsid w:val="006C1970"/>
    <w:rsid w:val="006C2221"/>
    <w:rsid w:val="006C3D2D"/>
    <w:rsid w:val="006C47D5"/>
    <w:rsid w:val="006C5217"/>
    <w:rsid w:val="006C53B4"/>
    <w:rsid w:val="006C6A72"/>
    <w:rsid w:val="006C6FB0"/>
    <w:rsid w:val="006C7F93"/>
    <w:rsid w:val="006D0686"/>
    <w:rsid w:val="006D18A9"/>
    <w:rsid w:val="006D3083"/>
    <w:rsid w:val="006D340A"/>
    <w:rsid w:val="006D49F2"/>
    <w:rsid w:val="006D6867"/>
    <w:rsid w:val="006D7BA2"/>
    <w:rsid w:val="006E43C8"/>
    <w:rsid w:val="006E5360"/>
    <w:rsid w:val="006F004B"/>
    <w:rsid w:val="006F0EAA"/>
    <w:rsid w:val="006F29CF"/>
    <w:rsid w:val="007018FF"/>
    <w:rsid w:val="00701BAB"/>
    <w:rsid w:val="00702633"/>
    <w:rsid w:val="007035A9"/>
    <w:rsid w:val="00711245"/>
    <w:rsid w:val="0071162C"/>
    <w:rsid w:val="00714957"/>
    <w:rsid w:val="00714B46"/>
    <w:rsid w:val="00715056"/>
    <w:rsid w:val="0071686D"/>
    <w:rsid w:val="007171C5"/>
    <w:rsid w:val="0072097B"/>
    <w:rsid w:val="007221A5"/>
    <w:rsid w:val="00722251"/>
    <w:rsid w:val="00724187"/>
    <w:rsid w:val="00724657"/>
    <w:rsid w:val="00725E19"/>
    <w:rsid w:val="00725E28"/>
    <w:rsid w:val="0072669D"/>
    <w:rsid w:val="00727FCE"/>
    <w:rsid w:val="007310CE"/>
    <w:rsid w:val="007313B4"/>
    <w:rsid w:val="007317F3"/>
    <w:rsid w:val="00732E6A"/>
    <w:rsid w:val="007332A6"/>
    <w:rsid w:val="007332B3"/>
    <w:rsid w:val="007343A8"/>
    <w:rsid w:val="00734505"/>
    <w:rsid w:val="0073477E"/>
    <w:rsid w:val="007400DC"/>
    <w:rsid w:val="00741043"/>
    <w:rsid w:val="007418B6"/>
    <w:rsid w:val="0074250B"/>
    <w:rsid w:val="00743F91"/>
    <w:rsid w:val="007441B1"/>
    <w:rsid w:val="00744BB0"/>
    <w:rsid w:val="00745649"/>
    <w:rsid w:val="00745E7D"/>
    <w:rsid w:val="00747AAE"/>
    <w:rsid w:val="0075268E"/>
    <w:rsid w:val="00753646"/>
    <w:rsid w:val="00753BB1"/>
    <w:rsid w:val="0075425D"/>
    <w:rsid w:val="0075486B"/>
    <w:rsid w:val="00756937"/>
    <w:rsid w:val="00757007"/>
    <w:rsid w:val="00757807"/>
    <w:rsid w:val="00757AC4"/>
    <w:rsid w:val="00760348"/>
    <w:rsid w:val="007604FD"/>
    <w:rsid w:val="00761740"/>
    <w:rsid w:val="00761850"/>
    <w:rsid w:val="00761F32"/>
    <w:rsid w:val="007631DF"/>
    <w:rsid w:val="007664EF"/>
    <w:rsid w:val="0076666A"/>
    <w:rsid w:val="00767D7E"/>
    <w:rsid w:val="00770C90"/>
    <w:rsid w:val="0077158F"/>
    <w:rsid w:val="00771BA2"/>
    <w:rsid w:val="007756FE"/>
    <w:rsid w:val="00775FE7"/>
    <w:rsid w:val="007761C7"/>
    <w:rsid w:val="00777931"/>
    <w:rsid w:val="00777F8C"/>
    <w:rsid w:val="007815A2"/>
    <w:rsid w:val="00781733"/>
    <w:rsid w:val="00781B78"/>
    <w:rsid w:val="00781F51"/>
    <w:rsid w:val="00782759"/>
    <w:rsid w:val="007830AB"/>
    <w:rsid w:val="00784D3E"/>
    <w:rsid w:val="00784E41"/>
    <w:rsid w:val="00785CC0"/>
    <w:rsid w:val="00786186"/>
    <w:rsid w:val="007908E1"/>
    <w:rsid w:val="0079128A"/>
    <w:rsid w:val="00791A26"/>
    <w:rsid w:val="0079342A"/>
    <w:rsid w:val="00793B81"/>
    <w:rsid w:val="0079500A"/>
    <w:rsid w:val="00796495"/>
    <w:rsid w:val="0079731B"/>
    <w:rsid w:val="007A06FD"/>
    <w:rsid w:val="007A0854"/>
    <w:rsid w:val="007A239B"/>
    <w:rsid w:val="007A241C"/>
    <w:rsid w:val="007A3571"/>
    <w:rsid w:val="007A4AEB"/>
    <w:rsid w:val="007A4B43"/>
    <w:rsid w:val="007A596D"/>
    <w:rsid w:val="007A5BE2"/>
    <w:rsid w:val="007A6138"/>
    <w:rsid w:val="007B1783"/>
    <w:rsid w:val="007B2434"/>
    <w:rsid w:val="007B2CF7"/>
    <w:rsid w:val="007B4C5A"/>
    <w:rsid w:val="007B50B1"/>
    <w:rsid w:val="007B6ED4"/>
    <w:rsid w:val="007B78B4"/>
    <w:rsid w:val="007B7900"/>
    <w:rsid w:val="007B7A44"/>
    <w:rsid w:val="007C1027"/>
    <w:rsid w:val="007C19B0"/>
    <w:rsid w:val="007C3FDA"/>
    <w:rsid w:val="007C4460"/>
    <w:rsid w:val="007C4A0F"/>
    <w:rsid w:val="007C6915"/>
    <w:rsid w:val="007C70F4"/>
    <w:rsid w:val="007D0350"/>
    <w:rsid w:val="007D09BC"/>
    <w:rsid w:val="007D0C6A"/>
    <w:rsid w:val="007D2646"/>
    <w:rsid w:val="007D3B23"/>
    <w:rsid w:val="007D3C87"/>
    <w:rsid w:val="007D3C94"/>
    <w:rsid w:val="007D43BF"/>
    <w:rsid w:val="007D7EA6"/>
    <w:rsid w:val="007D7FD9"/>
    <w:rsid w:val="007E0B3C"/>
    <w:rsid w:val="007E3F6A"/>
    <w:rsid w:val="007E4698"/>
    <w:rsid w:val="007E51C6"/>
    <w:rsid w:val="007E54AD"/>
    <w:rsid w:val="007E61BE"/>
    <w:rsid w:val="007E66D6"/>
    <w:rsid w:val="007E7AFC"/>
    <w:rsid w:val="007E7B12"/>
    <w:rsid w:val="007F0DBE"/>
    <w:rsid w:val="007F1F02"/>
    <w:rsid w:val="007F4A52"/>
    <w:rsid w:val="007F4CFA"/>
    <w:rsid w:val="007F52B9"/>
    <w:rsid w:val="007F63E9"/>
    <w:rsid w:val="007F7950"/>
    <w:rsid w:val="00800E6E"/>
    <w:rsid w:val="00804743"/>
    <w:rsid w:val="00805C2C"/>
    <w:rsid w:val="0080728D"/>
    <w:rsid w:val="00807777"/>
    <w:rsid w:val="00810B03"/>
    <w:rsid w:val="00812F42"/>
    <w:rsid w:val="00814559"/>
    <w:rsid w:val="0081660E"/>
    <w:rsid w:val="008206A3"/>
    <w:rsid w:val="00821C9B"/>
    <w:rsid w:val="008227B2"/>
    <w:rsid w:val="008233BF"/>
    <w:rsid w:val="008245D9"/>
    <w:rsid w:val="00825538"/>
    <w:rsid w:val="00826F51"/>
    <w:rsid w:val="008275E5"/>
    <w:rsid w:val="00830183"/>
    <w:rsid w:val="008307A3"/>
    <w:rsid w:val="00830C79"/>
    <w:rsid w:val="00831214"/>
    <w:rsid w:val="008314F6"/>
    <w:rsid w:val="00831C71"/>
    <w:rsid w:val="00831E1B"/>
    <w:rsid w:val="00832F82"/>
    <w:rsid w:val="008333F8"/>
    <w:rsid w:val="008337A2"/>
    <w:rsid w:val="008346BB"/>
    <w:rsid w:val="00834AD1"/>
    <w:rsid w:val="00834DA4"/>
    <w:rsid w:val="00836C54"/>
    <w:rsid w:val="00837982"/>
    <w:rsid w:val="008379BC"/>
    <w:rsid w:val="00840383"/>
    <w:rsid w:val="0084099A"/>
    <w:rsid w:val="00841403"/>
    <w:rsid w:val="008428E7"/>
    <w:rsid w:val="00842C57"/>
    <w:rsid w:val="008442BB"/>
    <w:rsid w:val="008450A2"/>
    <w:rsid w:val="00845594"/>
    <w:rsid w:val="00845D97"/>
    <w:rsid w:val="0084604E"/>
    <w:rsid w:val="00847044"/>
    <w:rsid w:val="00851A27"/>
    <w:rsid w:val="00851C38"/>
    <w:rsid w:val="0085272F"/>
    <w:rsid w:val="00855C3E"/>
    <w:rsid w:val="008633DC"/>
    <w:rsid w:val="00863E6C"/>
    <w:rsid w:val="00864F88"/>
    <w:rsid w:val="0086580B"/>
    <w:rsid w:val="00865C3D"/>
    <w:rsid w:val="008661F5"/>
    <w:rsid w:val="0086660D"/>
    <w:rsid w:val="0086668B"/>
    <w:rsid w:val="0086790A"/>
    <w:rsid w:val="0087072A"/>
    <w:rsid w:val="00873B27"/>
    <w:rsid w:val="00875751"/>
    <w:rsid w:val="0087623A"/>
    <w:rsid w:val="0087667D"/>
    <w:rsid w:val="008769EF"/>
    <w:rsid w:val="00880FE1"/>
    <w:rsid w:val="00882A5C"/>
    <w:rsid w:val="00883579"/>
    <w:rsid w:val="00884FD7"/>
    <w:rsid w:val="00886991"/>
    <w:rsid w:val="00886E8C"/>
    <w:rsid w:val="00892D29"/>
    <w:rsid w:val="008930A5"/>
    <w:rsid w:val="00893311"/>
    <w:rsid w:val="008934D4"/>
    <w:rsid w:val="008940F6"/>
    <w:rsid w:val="008948CB"/>
    <w:rsid w:val="008949A4"/>
    <w:rsid w:val="008949D6"/>
    <w:rsid w:val="008966AB"/>
    <w:rsid w:val="008A0448"/>
    <w:rsid w:val="008A2177"/>
    <w:rsid w:val="008A2213"/>
    <w:rsid w:val="008A22B4"/>
    <w:rsid w:val="008A3D2D"/>
    <w:rsid w:val="008A5B4C"/>
    <w:rsid w:val="008B0C89"/>
    <w:rsid w:val="008B1511"/>
    <w:rsid w:val="008B15F7"/>
    <w:rsid w:val="008B25C7"/>
    <w:rsid w:val="008B3E7A"/>
    <w:rsid w:val="008B438A"/>
    <w:rsid w:val="008B4E30"/>
    <w:rsid w:val="008B52D0"/>
    <w:rsid w:val="008C069E"/>
    <w:rsid w:val="008C0EEA"/>
    <w:rsid w:val="008C17AB"/>
    <w:rsid w:val="008C219C"/>
    <w:rsid w:val="008C366E"/>
    <w:rsid w:val="008C43DD"/>
    <w:rsid w:val="008C4FD9"/>
    <w:rsid w:val="008C689A"/>
    <w:rsid w:val="008D2B08"/>
    <w:rsid w:val="008D41EF"/>
    <w:rsid w:val="008D52DF"/>
    <w:rsid w:val="008D5646"/>
    <w:rsid w:val="008D622B"/>
    <w:rsid w:val="008D66B0"/>
    <w:rsid w:val="008E0952"/>
    <w:rsid w:val="008E09CD"/>
    <w:rsid w:val="008E0AF3"/>
    <w:rsid w:val="008E379A"/>
    <w:rsid w:val="008E4947"/>
    <w:rsid w:val="008E6435"/>
    <w:rsid w:val="008F0419"/>
    <w:rsid w:val="008F2911"/>
    <w:rsid w:val="008F5AF7"/>
    <w:rsid w:val="008F76BB"/>
    <w:rsid w:val="009004F8"/>
    <w:rsid w:val="009005AC"/>
    <w:rsid w:val="00900E33"/>
    <w:rsid w:val="00901161"/>
    <w:rsid w:val="009015E6"/>
    <w:rsid w:val="009032E1"/>
    <w:rsid w:val="0090337E"/>
    <w:rsid w:val="0090358A"/>
    <w:rsid w:val="009047D7"/>
    <w:rsid w:val="00904CF1"/>
    <w:rsid w:val="009058C7"/>
    <w:rsid w:val="00905E6E"/>
    <w:rsid w:val="0090606B"/>
    <w:rsid w:val="00906985"/>
    <w:rsid w:val="00911A47"/>
    <w:rsid w:val="00911C5F"/>
    <w:rsid w:val="00912145"/>
    <w:rsid w:val="00917920"/>
    <w:rsid w:val="00917BCC"/>
    <w:rsid w:val="00917F51"/>
    <w:rsid w:val="009208A1"/>
    <w:rsid w:val="009212FC"/>
    <w:rsid w:val="009240AD"/>
    <w:rsid w:val="00924287"/>
    <w:rsid w:val="0092480E"/>
    <w:rsid w:val="009250A8"/>
    <w:rsid w:val="009253C6"/>
    <w:rsid w:val="00926F3D"/>
    <w:rsid w:val="009315ED"/>
    <w:rsid w:val="0093173D"/>
    <w:rsid w:val="00932300"/>
    <w:rsid w:val="009334BD"/>
    <w:rsid w:val="00933BEF"/>
    <w:rsid w:val="00934677"/>
    <w:rsid w:val="009350DE"/>
    <w:rsid w:val="0093560F"/>
    <w:rsid w:val="009366EF"/>
    <w:rsid w:val="009369CB"/>
    <w:rsid w:val="00936FFB"/>
    <w:rsid w:val="00937683"/>
    <w:rsid w:val="0094017C"/>
    <w:rsid w:val="00940472"/>
    <w:rsid w:val="00941F70"/>
    <w:rsid w:val="00942780"/>
    <w:rsid w:val="00943439"/>
    <w:rsid w:val="00944CC1"/>
    <w:rsid w:val="009454A0"/>
    <w:rsid w:val="009458CF"/>
    <w:rsid w:val="009463F2"/>
    <w:rsid w:val="00946734"/>
    <w:rsid w:val="00950508"/>
    <w:rsid w:val="00950678"/>
    <w:rsid w:val="0095156B"/>
    <w:rsid w:val="0095158D"/>
    <w:rsid w:val="00953834"/>
    <w:rsid w:val="009611A2"/>
    <w:rsid w:val="009637EC"/>
    <w:rsid w:val="009645A6"/>
    <w:rsid w:val="0096476A"/>
    <w:rsid w:val="009649F9"/>
    <w:rsid w:val="00965722"/>
    <w:rsid w:val="00966FE0"/>
    <w:rsid w:val="00970228"/>
    <w:rsid w:val="009710A8"/>
    <w:rsid w:val="00973655"/>
    <w:rsid w:val="00973AF3"/>
    <w:rsid w:val="00974DF0"/>
    <w:rsid w:val="00975C46"/>
    <w:rsid w:val="00976CE4"/>
    <w:rsid w:val="0098276A"/>
    <w:rsid w:val="0098386C"/>
    <w:rsid w:val="00984257"/>
    <w:rsid w:val="009857BF"/>
    <w:rsid w:val="0098683B"/>
    <w:rsid w:val="00986BC1"/>
    <w:rsid w:val="00987E86"/>
    <w:rsid w:val="00990366"/>
    <w:rsid w:val="00992774"/>
    <w:rsid w:val="00992D56"/>
    <w:rsid w:val="00994E44"/>
    <w:rsid w:val="00995031"/>
    <w:rsid w:val="00995273"/>
    <w:rsid w:val="00996864"/>
    <w:rsid w:val="00996E98"/>
    <w:rsid w:val="0099703F"/>
    <w:rsid w:val="00997099"/>
    <w:rsid w:val="00997671"/>
    <w:rsid w:val="009977CC"/>
    <w:rsid w:val="00997EA4"/>
    <w:rsid w:val="009A530C"/>
    <w:rsid w:val="009A61ED"/>
    <w:rsid w:val="009B400C"/>
    <w:rsid w:val="009B49A8"/>
    <w:rsid w:val="009B69F4"/>
    <w:rsid w:val="009C1676"/>
    <w:rsid w:val="009C2883"/>
    <w:rsid w:val="009C2D95"/>
    <w:rsid w:val="009C342C"/>
    <w:rsid w:val="009C4013"/>
    <w:rsid w:val="009C4F83"/>
    <w:rsid w:val="009C5A52"/>
    <w:rsid w:val="009C61CC"/>
    <w:rsid w:val="009D013C"/>
    <w:rsid w:val="009D026B"/>
    <w:rsid w:val="009D18EF"/>
    <w:rsid w:val="009D19D2"/>
    <w:rsid w:val="009D2398"/>
    <w:rsid w:val="009D2611"/>
    <w:rsid w:val="009D2678"/>
    <w:rsid w:val="009D2BD5"/>
    <w:rsid w:val="009D3572"/>
    <w:rsid w:val="009D3F79"/>
    <w:rsid w:val="009D536F"/>
    <w:rsid w:val="009D7409"/>
    <w:rsid w:val="009E0174"/>
    <w:rsid w:val="009E2485"/>
    <w:rsid w:val="009E36F9"/>
    <w:rsid w:val="009E3B3E"/>
    <w:rsid w:val="009E6246"/>
    <w:rsid w:val="009E6F06"/>
    <w:rsid w:val="009F06F5"/>
    <w:rsid w:val="009F20C7"/>
    <w:rsid w:val="009F24B8"/>
    <w:rsid w:val="009F3F77"/>
    <w:rsid w:val="009F4580"/>
    <w:rsid w:val="009F4EC4"/>
    <w:rsid w:val="009F6037"/>
    <w:rsid w:val="009F61E6"/>
    <w:rsid w:val="009F6825"/>
    <w:rsid w:val="009F68EC"/>
    <w:rsid w:val="00A0074F"/>
    <w:rsid w:val="00A00E2E"/>
    <w:rsid w:val="00A01D09"/>
    <w:rsid w:val="00A029D4"/>
    <w:rsid w:val="00A03141"/>
    <w:rsid w:val="00A0343C"/>
    <w:rsid w:val="00A0389D"/>
    <w:rsid w:val="00A04041"/>
    <w:rsid w:val="00A04253"/>
    <w:rsid w:val="00A052EA"/>
    <w:rsid w:val="00A063E7"/>
    <w:rsid w:val="00A0662A"/>
    <w:rsid w:val="00A07B27"/>
    <w:rsid w:val="00A112C1"/>
    <w:rsid w:val="00A1293C"/>
    <w:rsid w:val="00A12CCD"/>
    <w:rsid w:val="00A138F0"/>
    <w:rsid w:val="00A14766"/>
    <w:rsid w:val="00A16790"/>
    <w:rsid w:val="00A17721"/>
    <w:rsid w:val="00A17DA0"/>
    <w:rsid w:val="00A20B52"/>
    <w:rsid w:val="00A21DD6"/>
    <w:rsid w:val="00A230CE"/>
    <w:rsid w:val="00A23F2B"/>
    <w:rsid w:val="00A24EC6"/>
    <w:rsid w:val="00A2715B"/>
    <w:rsid w:val="00A30032"/>
    <w:rsid w:val="00A3077B"/>
    <w:rsid w:val="00A31C6B"/>
    <w:rsid w:val="00A33BFD"/>
    <w:rsid w:val="00A35EC9"/>
    <w:rsid w:val="00A36BB7"/>
    <w:rsid w:val="00A41E7E"/>
    <w:rsid w:val="00A43766"/>
    <w:rsid w:val="00A4492E"/>
    <w:rsid w:val="00A4701D"/>
    <w:rsid w:val="00A47474"/>
    <w:rsid w:val="00A47E17"/>
    <w:rsid w:val="00A50EE8"/>
    <w:rsid w:val="00A518BA"/>
    <w:rsid w:val="00A5236B"/>
    <w:rsid w:val="00A546C9"/>
    <w:rsid w:val="00A55C96"/>
    <w:rsid w:val="00A57C9C"/>
    <w:rsid w:val="00A60022"/>
    <w:rsid w:val="00A616FC"/>
    <w:rsid w:val="00A61B36"/>
    <w:rsid w:val="00A61C0F"/>
    <w:rsid w:val="00A623B5"/>
    <w:rsid w:val="00A633DF"/>
    <w:rsid w:val="00A66BDE"/>
    <w:rsid w:val="00A67855"/>
    <w:rsid w:val="00A67F92"/>
    <w:rsid w:val="00A7274D"/>
    <w:rsid w:val="00A73421"/>
    <w:rsid w:val="00A7346D"/>
    <w:rsid w:val="00A73831"/>
    <w:rsid w:val="00A74781"/>
    <w:rsid w:val="00A767D5"/>
    <w:rsid w:val="00A77285"/>
    <w:rsid w:val="00A77785"/>
    <w:rsid w:val="00A77E46"/>
    <w:rsid w:val="00A77F56"/>
    <w:rsid w:val="00A8038C"/>
    <w:rsid w:val="00A803F6"/>
    <w:rsid w:val="00A81519"/>
    <w:rsid w:val="00A8321E"/>
    <w:rsid w:val="00A84D98"/>
    <w:rsid w:val="00A856CB"/>
    <w:rsid w:val="00A87865"/>
    <w:rsid w:val="00A8792C"/>
    <w:rsid w:val="00A91832"/>
    <w:rsid w:val="00A91EAB"/>
    <w:rsid w:val="00A92A1A"/>
    <w:rsid w:val="00A92A57"/>
    <w:rsid w:val="00A932A0"/>
    <w:rsid w:val="00A93BD9"/>
    <w:rsid w:val="00A9400E"/>
    <w:rsid w:val="00A96430"/>
    <w:rsid w:val="00A97299"/>
    <w:rsid w:val="00AA01F7"/>
    <w:rsid w:val="00AA05CD"/>
    <w:rsid w:val="00AA0D3A"/>
    <w:rsid w:val="00AA12BD"/>
    <w:rsid w:val="00AA3DB1"/>
    <w:rsid w:val="00AA4F9A"/>
    <w:rsid w:val="00AA509C"/>
    <w:rsid w:val="00AA655C"/>
    <w:rsid w:val="00AA7FA5"/>
    <w:rsid w:val="00AB1548"/>
    <w:rsid w:val="00AB2A9A"/>
    <w:rsid w:val="00AB3E8E"/>
    <w:rsid w:val="00AB4526"/>
    <w:rsid w:val="00AB4BBF"/>
    <w:rsid w:val="00AB524B"/>
    <w:rsid w:val="00AB59D0"/>
    <w:rsid w:val="00AB65E8"/>
    <w:rsid w:val="00AB6D89"/>
    <w:rsid w:val="00AC27EF"/>
    <w:rsid w:val="00AC3440"/>
    <w:rsid w:val="00AC44B6"/>
    <w:rsid w:val="00AC54DC"/>
    <w:rsid w:val="00AC67A4"/>
    <w:rsid w:val="00AC7FF1"/>
    <w:rsid w:val="00AD0372"/>
    <w:rsid w:val="00AD13B2"/>
    <w:rsid w:val="00AD5EEE"/>
    <w:rsid w:val="00AD7051"/>
    <w:rsid w:val="00AD71B9"/>
    <w:rsid w:val="00AD75CD"/>
    <w:rsid w:val="00AE0B9A"/>
    <w:rsid w:val="00AE1948"/>
    <w:rsid w:val="00AE2DEA"/>
    <w:rsid w:val="00AE4CE6"/>
    <w:rsid w:val="00AE67F8"/>
    <w:rsid w:val="00AF0B1C"/>
    <w:rsid w:val="00AF10E8"/>
    <w:rsid w:val="00AF2E2B"/>
    <w:rsid w:val="00AF34CA"/>
    <w:rsid w:val="00AF35E9"/>
    <w:rsid w:val="00AF7EA8"/>
    <w:rsid w:val="00B0042D"/>
    <w:rsid w:val="00B00D61"/>
    <w:rsid w:val="00B022CA"/>
    <w:rsid w:val="00B02382"/>
    <w:rsid w:val="00B02A1B"/>
    <w:rsid w:val="00B03462"/>
    <w:rsid w:val="00B05121"/>
    <w:rsid w:val="00B05C88"/>
    <w:rsid w:val="00B116F4"/>
    <w:rsid w:val="00B13AED"/>
    <w:rsid w:val="00B14B91"/>
    <w:rsid w:val="00B16869"/>
    <w:rsid w:val="00B17797"/>
    <w:rsid w:val="00B20726"/>
    <w:rsid w:val="00B21A71"/>
    <w:rsid w:val="00B221F3"/>
    <w:rsid w:val="00B22439"/>
    <w:rsid w:val="00B22830"/>
    <w:rsid w:val="00B24882"/>
    <w:rsid w:val="00B24FBE"/>
    <w:rsid w:val="00B253A8"/>
    <w:rsid w:val="00B259DC"/>
    <w:rsid w:val="00B267C5"/>
    <w:rsid w:val="00B27000"/>
    <w:rsid w:val="00B310BB"/>
    <w:rsid w:val="00B316CD"/>
    <w:rsid w:val="00B31A91"/>
    <w:rsid w:val="00B31CE9"/>
    <w:rsid w:val="00B33994"/>
    <w:rsid w:val="00B345E4"/>
    <w:rsid w:val="00B34BB2"/>
    <w:rsid w:val="00B352B8"/>
    <w:rsid w:val="00B35C42"/>
    <w:rsid w:val="00B37E17"/>
    <w:rsid w:val="00B40463"/>
    <w:rsid w:val="00B40AF0"/>
    <w:rsid w:val="00B41132"/>
    <w:rsid w:val="00B41B42"/>
    <w:rsid w:val="00B4376E"/>
    <w:rsid w:val="00B45E59"/>
    <w:rsid w:val="00B507EE"/>
    <w:rsid w:val="00B50BC3"/>
    <w:rsid w:val="00B50E90"/>
    <w:rsid w:val="00B51C26"/>
    <w:rsid w:val="00B51C34"/>
    <w:rsid w:val="00B52921"/>
    <w:rsid w:val="00B55562"/>
    <w:rsid w:val="00B55588"/>
    <w:rsid w:val="00B55A0D"/>
    <w:rsid w:val="00B5637F"/>
    <w:rsid w:val="00B57806"/>
    <w:rsid w:val="00B610BB"/>
    <w:rsid w:val="00B644A2"/>
    <w:rsid w:val="00B64BBE"/>
    <w:rsid w:val="00B65525"/>
    <w:rsid w:val="00B67573"/>
    <w:rsid w:val="00B701F1"/>
    <w:rsid w:val="00B705DE"/>
    <w:rsid w:val="00B723D3"/>
    <w:rsid w:val="00B73824"/>
    <w:rsid w:val="00B73F22"/>
    <w:rsid w:val="00B752DF"/>
    <w:rsid w:val="00B75447"/>
    <w:rsid w:val="00B75A83"/>
    <w:rsid w:val="00B762F6"/>
    <w:rsid w:val="00B808AF"/>
    <w:rsid w:val="00B80986"/>
    <w:rsid w:val="00B81FB4"/>
    <w:rsid w:val="00B83938"/>
    <w:rsid w:val="00B83994"/>
    <w:rsid w:val="00B83A26"/>
    <w:rsid w:val="00B8550C"/>
    <w:rsid w:val="00B87BED"/>
    <w:rsid w:val="00B9137F"/>
    <w:rsid w:val="00B919B9"/>
    <w:rsid w:val="00B92324"/>
    <w:rsid w:val="00B9235C"/>
    <w:rsid w:val="00B933A3"/>
    <w:rsid w:val="00B93E5C"/>
    <w:rsid w:val="00B9522F"/>
    <w:rsid w:val="00B96C82"/>
    <w:rsid w:val="00B97E64"/>
    <w:rsid w:val="00BA24C6"/>
    <w:rsid w:val="00BA3207"/>
    <w:rsid w:val="00BA337C"/>
    <w:rsid w:val="00BA5722"/>
    <w:rsid w:val="00BA59C3"/>
    <w:rsid w:val="00BB0C96"/>
    <w:rsid w:val="00BB2BD7"/>
    <w:rsid w:val="00BB413C"/>
    <w:rsid w:val="00BB7250"/>
    <w:rsid w:val="00BB74CB"/>
    <w:rsid w:val="00BC055D"/>
    <w:rsid w:val="00BC087C"/>
    <w:rsid w:val="00BC0DC7"/>
    <w:rsid w:val="00BC1F34"/>
    <w:rsid w:val="00BC23CF"/>
    <w:rsid w:val="00BC30F8"/>
    <w:rsid w:val="00BC33CD"/>
    <w:rsid w:val="00BC4108"/>
    <w:rsid w:val="00BC5237"/>
    <w:rsid w:val="00BC6CE7"/>
    <w:rsid w:val="00BD0E83"/>
    <w:rsid w:val="00BD1D50"/>
    <w:rsid w:val="00BD4669"/>
    <w:rsid w:val="00BD6110"/>
    <w:rsid w:val="00BD6177"/>
    <w:rsid w:val="00BD6D7C"/>
    <w:rsid w:val="00BD790C"/>
    <w:rsid w:val="00BE2B91"/>
    <w:rsid w:val="00BE4242"/>
    <w:rsid w:val="00BE6526"/>
    <w:rsid w:val="00BF0172"/>
    <w:rsid w:val="00BF0861"/>
    <w:rsid w:val="00BF095A"/>
    <w:rsid w:val="00BF0F96"/>
    <w:rsid w:val="00BF2A68"/>
    <w:rsid w:val="00BF36C5"/>
    <w:rsid w:val="00BF5789"/>
    <w:rsid w:val="00BF58FC"/>
    <w:rsid w:val="00BF5FC2"/>
    <w:rsid w:val="00C00111"/>
    <w:rsid w:val="00C00E56"/>
    <w:rsid w:val="00C02208"/>
    <w:rsid w:val="00C023F2"/>
    <w:rsid w:val="00C03A05"/>
    <w:rsid w:val="00C04E9F"/>
    <w:rsid w:val="00C0756B"/>
    <w:rsid w:val="00C11A23"/>
    <w:rsid w:val="00C11AD1"/>
    <w:rsid w:val="00C125E9"/>
    <w:rsid w:val="00C133BF"/>
    <w:rsid w:val="00C14BF5"/>
    <w:rsid w:val="00C15BC8"/>
    <w:rsid w:val="00C16862"/>
    <w:rsid w:val="00C1705E"/>
    <w:rsid w:val="00C17C07"/>
    <w:rsid w:val="00C17CDD"/>
    <w:rsid w:val="00C201DE"/>
    <w:rsid w:val="00C21108"/>
    <w:rsid w:val="00C214D3"/>
    <w:rsid w:val="00C2220B"/>
    <w:rsid w:val="00C236F3"/>
    <w:rsid w:val="00C258D1"/>
    <w:rsid w:val="00C25CA9"/>
    <w:rsid w:val="00C2667C"/>
    <w:rsid w:val="00C27DF9"/>
    <w:rsid w:val="00C30DB2"/>
    <w:rsid w:val="00C313D8"/>
    <w:rsid w:val="00C32CB8"/>
    <w:rsid w:val="00C340FC"/>
    <w:rsid w:val="00C349B6"/>
    <w:rsid w:val="00C358FE"/>
    <w:rsid w:val="00C373AF"/>
    <w:rsid w:val="00C37A05"/>
    <w:rsid w:val="00C40B9F"/>
    <w:rsid w:val="00C40FAC"/>
    <w:rsid w:val="00C42E91"/>
    <w:rsid w:val="00C43D97"/>
    <w:rsid w:val="00C44938"/>
    <w:rsid w:val="00C44A06"/>
    <w:rsid w:val="00C44D5B"/>
    <w:rsid w:val="00C46BC1"/>
    <w:rsid w:val="00C47A51"/>
    <w:rsid w:val="00C47EB3"/>
    <w:rsid w:val="00C5090F"/>
    <w:rsid w:val="00C5180C"/>
    <w:rsid w:val="00C52F6E"/>
    <w:rsid w:val="00C549BD"/>
    <w:rsid w:val="00C55195"/>
    <w:rsid w:val="00C60433"/>
    <w:rsid w:val="00C61D5C"/>
    <w:rsid w:val="00C6327B"/>
    <w:rsid w:val="00C63B5F"/>
    <w:rsid w:val="00C641F9"/>
    <w:rsid w:val="00C644A7"/>
    <w:rsid w:val="00C66985"/>
    <w:rsid w:val="00C67F59"/>
    <w:rsid w:val="00C70CD5"/>
    <w:rsid w:val="00C70FBA"/>
    <w:rsid w:val="00C71720"/>
    <w:rsid w:val="00C71970"/>
    <w:rsid w:val="00C72A0F"/>
    <w:rsid w:val="00C73867"/>
    <w:rsid w:val="00C73CB8"/>
    <w:rsid w:val="00C74F42"/>
    <w:rsid w:val="00C76BA4"/>
    <w:rsid w:val="00C7765F"/>
    <w:rsid w:val="00C807C5"/>
    <w:rsid w:val="00C81BF5"/>
    <w:rsid w:val="00C81C9B"/>
    <w:rsid w:val="00C82E0A"/>
    <w:rsid w:val="00C82E86"/>
    <w:rsid w:val="00C832B9"/>
    <w:rsid w:val="00C837C3"/>
    <w:rsid w:val="00C84B1D"/>
    <w:rsid w:val="00C85186"/>
    <w:rsid w:val="00C857C3"/>
    <w:rsid w:val="00C867FD"/>
    <w:rsid w:val="00C90DB5"/>
    <w:rsid w:val="00C9104B"/>
    <w:rsid w:val="00C91B78"/>
    <w:rsid w:val="00C91F1B"/>
    <w:rsid w:val="00C92B6D"/>
    <w:rsid w:val="00C95281"/>
    <w:rsid w:val="00C96193"/>
    <w:rsid w:val="00C967F8"/>
    <w:rsid w:val="00CA04D4"/>
    <w:rsid w:val="00CA0AB4"/>
    <w:rsid w:val="00CA0B7D"/>
    <w:rsid w:val="00CA0E20"/>
    <w:rsid w:val="00CA5691"/>
    <w:rsid w:val="00CA57E7"/>
    <w:rsid w:val="00CA593A"/>
    <w:rsid w:val="00CA7241"/>
    <w:rsid w:val="00CA7844"/>
    <w:rsid w:val="00CA7C52"/>
    <w:rsid w:val="00CB1093"/>
    <w:rsid w:val="00CB11C5"/>
    <w:rsid w:val="00CB1643"/>
    <w:rsid w:val="00CB3D35"/>
    <w:rsid w:val="00CB61A4"/>
    <w:rsid w:val="00CB716A"/>
    <w:rsid w:val="00CB7819"/>
    <w:rsid w:val="00CC1012"/>
    <w:rsid w:val="00CC1266"/>
    <w:rsid w:val="00CC1F71"/>
    <w:rsid w:val="00CC3180"/>
    <w:rsid w:val="00CC37CE"/>
    <w:rsid w:val="00CC5A96"/>
    <w:rsid w:val="00CC5FE0"/>
    <w:rsid w:val="00CC6ACD"/>
    <w:rsid w:val="00CD2487"/>
    <w:rsid w:val="00CD24C5"/>
    <w:rsid w:val="00CD2512"/>
    <w:rsid w:val="00CD25C8"/>
    <w:rsid w:val="00CD356D"/>
    <w:rsid w:val="00CD40AA"/>
    <w:rsid w:val="00CD43CA"/>
    <w:rsid w:val="00CD6DF0"/>
    <w:rsid w:val="00CE02D4"/>
    <w:rsid w:val="00CE0463"/>
    <w:rsid w:val="00CE1770"/>
    <w:rsid w:val="00CE26CC"/>
    <w:rsid w:val="00CE4CFF"/>
    <w:rsid w:val="00CE5B4A"/>
    <w:rsid w:val="00CE5DDE"/>
    <w:rsid w:val="00CF01CA"/>
    <w:rsid w:val="00CF123D"/>
    <w:rsid w:val="00CF1704"/>
    <w:rsid w:val="00CF2118"/>
    <w:rsid w:val="00CF337F"/>
    <w:rsid w:val="00CF340F"/>
    <w:rsid w:val="00CF36FA"/>
    <w:rsid w:val="00CF37AE"/>
    <w:rsid w:val="00CF587E"/>
    <w:rsid w:val="00CF645A"/>
    <w:rsid w:val="00CF69C4"/>
    <w:rsid w:val="00CF7758"/>
    <w:rsid w:val="00D01012"/>
    <w:rsid w:val="00D01459"/>
    <w:rsid w:val="00D014A4"/>
    <w:rsid w:val="00D01966"/>
    <w:rsid w:val="00D02B72"/>
    <w:rsid w:val="00D030EA"/>
    <w:rsid w:val="00D03498"/>
    <w:rsid w:val="00D03B7F"/>
    <w:rsid w:val="00D047C5"/>
    <w:rsid w:val="00D04EC0"/>
    <w:rsid w:val="00D056BC"/>
    <w:rsid w:val="00D0629C"/>
    <w:rsid w:val="00D079D2"/>
    <w:rsid w:val="00D10481"/>
    <w:rsid w:val="00D10790"/>
    <w:rsid w:val="00D107C3"/>
    <w:rsid w:val="00D11224"/>
    <w:rsid w:val="00D1363D"/>
    <w:rsid w:val="00D13C4A"/>
    <w:rsid w:val="00D140EF"/>
    <w:rsid w:val="00D14502"/>
    <w:rsid w:val="00D1576D"/>
    <w:rsid w:val="00D22B78"/>
    <w:rsid w:val="00D22DC3"/>
    <w:rsid w:val="00D233AA"/>
    <w:rsid w:val="00D25562"/>
    <w:rsid w:val="00D26BBF"/>
    <w:rsid w:val="00D27787"/>
    <w:rsid w:val="00D309C9"/>
    <w:rsid w:val="00D30B89"/>
    <w:rsid w:val="00D315B2"/>
    <w:rsid w:val="00D31A91"/>
    <w:rsid w:val="00D34070"/>
    <w:rsid w:val="00D35470"/>
    <w:rsid w:val="00D3552D"/>
    <w:rsid w:val="00D36253"/>
    <w:rsid w:val="00D3640B"/>
    <w:rsid w:val="00D37C8C"/>
    <w:rsid w:val="00D37D3C"/>
    <w:rsid w:val="00D4078D"/>
    <w:rsid w:val="00D412F8"/>
    <w:rsid w:val="00D416AD"/>
    <w:rsid w:val="00D42BEE"/>
    <w:rsid w:val="00D42CFA"/>
    <w:rsid w:val="00D44681"/>
    <w:rsid w:val="00D45006"/>
    <w:rsid w:val="00D45F07"/>
    <w:rsid w:val="00D51A7F"/>
    <w:rsid w:val="00D52152"/>
    <w:rsid w:val="00D53DD8"/>
    <w:rsid w:val="00D541BD"/>
    <w:rsid w:val="00D54F18"/>
    <w:rsid w:val="00D5553B"/>
    <w:rsid w:val="00D55877"/>
    <w:rsid w:val="00D55F96"/>
    <w:rsid w:val="00D568EB"/>
    <w:rsid w:val="00D60B9A"/>
    <w:rsid w:val="00D60E8B"/>
    <w:rsid w:val="00D62904"/>
    <w:rsid w:val="00D63B5E"/>
    <w:rsid w:val="00D648FC"/>
    <w:rsid w:val="00D64DB4"/>
    <w:rsid w:val="00D665D6"/>
    <w:rsid w:val="00D66F09"/>
    <w:rsid w:val="00D671CF"/>
    <w:rsid w:val="00D702ED"/>
    <w:rsid w:val="00D71879"/>
    <w:rsid w:val="00D71DD1"/>
    <w:rsid w:val="00D71E60"/>
    <w:rsid w:val="00D72069"/>
    <w:rsid w:val="00D724AF"/>
    <w:rsid w:val="00D726AC"/>
    <w:rsid w:val="00D74743"/>
    <w:rsid w:val="00D749A9"/>
    <w:rsid w:val="00D7592D"/>
    <w:rsid w:val="00D772AE"/>
    <w:rsid w:val="00D773A3"/>
    <w:rsid w:val="00D80D7F"/>
    <w:rsid w:val="00D831E8"/>
    <w:rsid w:val="00D842D3"/>
    <w:rsid w:val="00D84588"/>
    <w:rsid w:val="00D84FFA"/>
    <w:rsid w:val="00D85116"/>
    <w:rsid w:val="00D85972"/>
    <w:rsid w:val="00D86A4A"/>
    <w:rsid w:val="00D87A1C"/>
    <w:rsid w:val="00D87B58"/>
    <w:rsid w:val="00D87D30"/>
    <w:rsid w:val="00D91F2C"/>
    <w:rsid w:val="00D92145"/>
    <w:rsid w:val="00D92BF6"/>
    <w:rsid w:val="00D97261"/>
    <w:rsid w:val="00DA0F1A"/>
    <w:rsid w:val="00DA2835"/>
    <w:rsid w:val="00DA2907"/>
    <w:rsid w:val="00DA383B"/>
    <w:rsid w:val="00DA4596"/>
    <w:rsid w:val="00DB0CDB"/>
    <w:rsid w:val="00DB1206"/>
    <w:rsid w:val="00DB16A5"/>
    <w:rsid w:val="00DB1874"/>
    <w:rsid w:val="00DB1ACE"/>
    <w:rsid w:val="00DB28FE"/>
    <w:rsid w:val="00DB2B7F"/>
    <w:rsid w:val="00DB7712"/>
    <w:rsid w:val="00DC0681"/>
    <w:rsid w:val="00DC0AF8"/>
    <w:rsid w:val="00DC1B45"/>
    <w:rsid w:val="00DC3BC5"/>
    <w:rsid w:val="00DC4EAA"/>
    <w:rsid w:val="00DD0274"/>
    <w:rsid w:val="00DD0556"/>
    <w:rsid w:val="00DD26EA"/>
    <w:rsid w:val="00DD446D"/>
    <w:rsid w:val="00DD6B8E"/>
    <w:rsid w:val="00DD7B2C"/>
    <w:rsid w:val="00DD7C6C"/>
    <w:rsid w:val="00DE06FB"/>
    <w:rsid w:val="00DE4E11"/>
    <w:rsid w:val="00DE58C3"/>
    <w:rsid w:val="00DE7411"/>
    <w:rsid w:val="00DF2F95"/>
    <w:rsid w:val="00DF370C"/>
    <w:rsid w:val="00DF37A8"/>
    <w:rsid w:val="00DF57AA"/>
    <w:rsid w:val="00DF7E49"/>
    <w:rsid w:val="00E01665"/>
    <w:rsid w:val="00E024BD"/>
    <w:rsid w:val="00E028D7"/>
    <w:rsid w:val="00E03882"/>
    <w:rsid w:val="00E068BB"/>
    <w:rsid w:val="00E06BEC"/>
    <w:rsid w:val="00E110A7"/>
    <w:rsid w:val="00E11559"/>
    <w:rsid w:val="00E12F0A"/>
    <w:rsid w:val="00E135CF"/>
    <w:rsid w:val="00E13BB5"/>
    <w:rsid w:val="00E157A1"/>
    <w:rsid w:val="00E1645B"/>
    <w:rsid w:val="00E16609"/>
    <w:rsid w:val="00E1667B"/>
    <w:rsid w:val="00E2030E"/>
    <w:rsid w:val="00E212F8"/>
    <w:rsid w:val="00E22A3E"/>
    <w:rsid w:val="00E23753"/>
    <w:rsid w:val="00E23D22"/>
    <w:rsid w:val="00E2496F"/>
    <w:rsid w:val="00E24C97"/>
    <w:rsid w:val="00E250BB"/>
    <w:rsid w:val="00E25787"/>
    <w:rsid w:val="00E260F9"/>
    <w:rsid w:val="00E27C62"/>
    <w:rsid w:val="00E27E4A"/>
    <w:rsid w:val="00E34160"/>
    <w:rsid w:val="00E35A07"/>
    <w:rsid w:val="00E35A2E"/>
    <w:rsid w:val="00E362BC"/>
    <w:rsid w:val="00E36793"/>
    <w:rsid w:val="00E41583"/>
    <w:rsid w:val="00E428EB"/>
    <w:rsid w:val="00E42FB8"/>
    <w:rsid w:val="00E44338"/>
    <w:rsid w:val="00E443B2"/>
    <w:rsid w:val="00E44CF1"/>
    <w:rsid w:val="00E4602A"/>
    <w:rsid w:val="00E4696F"/>
    <w:rsid w:val="00E509DF"/>
    <w:rsid w:val="00E50AF5"/>
    <w:rsid w:val="00E50B15"/>
    <w:rsid w:val="00E512C3"/>
    <w:rsid w:val="00E51BC0"/>
    <w:rsid w:val="00E52D36"/>
    <w:rsid w:val="00E549B5"/>
    <w:rsid w:val="00E54FC8"/>
    <w:rsid w:val="00E576F5"/>
    <w:rsid w:val="00E576F7"/>
    <w:rsid w:val="00E6033D"/>
    <w:rsid w:val="00E60627"/>
    <w:rsid w:val="00E60817"/>
    <w:rsid w:val="00E6357B"/>
    <w:rsid w:val="00E66AE0"/>
    <w:rsid w:val="00E677B7"/>
    <w:rsid w:val="00E67A1D"/>
    <w:rsid w:val="00E7076A"/>
    <w:rsid w:val="00E70C12"/>
    <w:rsid w:val="00E72BA9"/>
    <w:rsid w:val="00E731EC"/>
    <w:rsid w:val="00E733D4"/>
    <w:rsid w:val="00E738A5"/>
    <w:rsid w:val="00E74231"/>
    <w:rsid w:val="00E74753"/>
    <w:rsid w:val="00E7585E"/>
    <w:rsid w:val="00E75DF2"/>
    <w:rsid w:val="00E76636"/>
    <w:rsid w:val="00E77026"/>
    <w:rsid w:val="00E80CE8"/>
    <w:rsid w:val="00E810D0"/>
    <w:rsid w:val="00E84B01"/>
    <w:rsid w:val="00E86310"/>
    <w:rsid w:val="00E86AE8"/>
    <w:rsid w:val="00E871C8"/>
    <w:rsid w:val="00E90517"/>
    <w:rsid w:val="00E92B8D"/>
    <w:rsid w:val="00E938F8"/>
    <w:rsid w:val="00E94843"/>
    <w:rsid w:val="00E94C45"/>
    <w:rsid w:val="00E95182"/>
    <w:rsid w:val="00E96C0D"/>
    <w:rsid w:val="00E97CD9"/>
    <w:rsid w:val="00E97D81"/>
    <w:rsid w:val="00EA0F73"/>
    <w:rsid w:val="00EA1558"/>
    <w:rsid w:val="00EA2301"/>
    <w:rsid w:val="00EA2C32"/>
    <w:rsid w:val="00EA2CA1"/>
    <w:rsid w:val="00EA31F7"/>
    <w:rsid w:val="00EA45DF"/>
    <w:rsid w:val="00EA4F6F"/>
    <w:rsid w:val="00EA5639"/>
    <w:rsid w:val="00EA6A2B"/>
    <w:rsid w:val="00EB0057"/>
    <w:rsid w:val="00EB1BF9"/>
    <w:rsid w:val="00EB1E26"/>
    <w:rsid w:val="00EB2279"/>
    <w:rsid w:val="00EB2D72"/>
    <w:rsid w:val="00EB2E80"/>
    <w:rsid w:val="00EB325C"/>
    <w:rsid w:val="00EB36C8"/>
    <w:rsid w:val="00EB47D3"/>
    <w:rsid w:val="00EB540E"/>
    <w:rsid w:val="00EB63E0"/>
    <w:rsid w:val="00EC118D"/>
    <w:rsid w:val="00EC1AC7"/>
    <w:rsid w:val="00EC24EB"/>
    <w:rsid w:val="00EC4994"/>
    <w:rsid w:val="00EC5CD6"/>
    <w:rsid w:val="00ED05E0"/>
    <w:rsid w:val="00ED0BBA"/>
    <w:rsid w:val="00ED1796"/>
    <w:rsid w:val="00ED3A44"/>
    <w:rsid w:val="00ED4022"/>
    <w:rsid w:val="00ED6851"/>
    <w:rsid w:val="00ED6B62"/>
    <w:rsid w:val="00ED7211"/>
    <w:rsid w:val="00ED74A9"/>
    <w:rsid w:val="00EE3F65"/>
    <w:rsid w:val="00EE476A"/>
    <w:rsid w:val="00EE512D"/>
    <w:rsid w:val="00EE5842"/>
    <w:rsid w:val="00EE5FE4"/>
    <w:rsid w:val="00EF1169"/>
    <w:rsid w:val="00EF1C73"/>
    <w:rsid w:val="00EF2091"/>
    <w:rsid w:val="00EF2166"/>
    <w:rsid w:val="00EF400F"/>
    <w:rsid w:val="00EF6097"/>
    <w:rsid w:val="00F00716"/>
    <w:rsid w:val="00F0279D"/>
    <w:rsid w:val="00F028B6"/>
    <w:rsid w:val="00F028F7"/>
    <w:rsid w:val="00F02CA2"/>
    <w:rsid w:val="00F033CD"/>
    <w:rsid w:val="00F034DE"/>
    <w:rsid w:val="00F056BB"/>
    <w:rsid w:val="00F061E5"/>
    <w:rsid w:val="00F0790D"/>
    <w:rsid w:val="00F0796A"/>
    <w:rsid w:val="00F07973"/>
    <w:rsid w:val="00F07DC0"/>
    <w:rsid w:val="00F102A2"/>
    <w:rsid w:val="00F1181B"/>
    <w:rsid w:val="00F1186E"/>
    <w:rsid w:val="00F1314A"/>
    <w:rsid w:val="00F154DA"/>
    <w:rsid w:val="00F20C86"/>
    <w:rsid w:val="00F215EF"/>
    <w:rsid w:val="00F218C2"/>
    <w:rsid w:val="00F233C1"/>
    <w:rsid w:val="00F25438"/>
    <w:rsid w:val="00F25EEF"/>
    <w:rsid w:val="00F2611E"/>
    <w:rsid w:val="00F26EE1"/>
    <w:rsid w:val="00F30343"/>
    <w:rsid w:val="00F3120D"/>
    <w:rsid w:val="00F315BC"/>
    <w:rsid w:val="00F32BE8"/>
    <w:rsid w:val="00F34D61"/>
    <w:rsid w:val="00F361BC"/>
    <w:rsid w:val="00F3669D"/>
    <w:rsid w:val="00F36B36"/>
    <w:rsid w:val="00F372E4"/>
    <w:rsid w:val="00F40353"/>
    <w:rsid w:val="00F4097D"/>
    <w:rsid w:val="00F42822"/>
    <w:rsid w:val="00F428FA"/>
    <w:rsid w:val="00F43ACF"/>
    <w:rsid w:val="00F448F8"/>
    <w:rsid w:val="00F44AED"/>
    <w:rsid w:val="00F47164"/>
    <w:rsid w:val="00F509BA"/>
    <w:rsid w:val="00F5150E"/>
    <w:rsid w:val="00F558E3"/>
    <w:rsid w:val="00F60588"/>
    <w:rsid w:val="00F625D7"/>
    <w:rsid w:val="00F64CCF"/>
    <w:rsid w:val="00F64E03"/>
    <w:rsid w:val="00F67712"/>
    <w:rsid w:val="00F67790"/>
    <w:rsid w:val="00F712C4"/>
    <w:rsid w:val="00F718A0"/>
    <w:rsid w:val="00F71C26"/>
    <w:rsid w:val="00F7357E"/>
    <w:rsid w:val="00F73F3E"/>
    <w:rsid w:val="00F7567F"/>
    <w:rsid w:val="00F7752C"/>
    <w:rsid w:val="00F80E6D"/>
    <w:rsid w:val="00F817AE"/>
    <w:rsid w:val="00F817E8"/>
    <w:rsid w:val="00F81CD8"/>
    <w:rsid w:val="00F81D67"/>
    <w:rsid w:val="00F82D5C"/>
    <w:rsid w:val="00F8421C"/>
    <w:rsid w:val="00F843FB"/>
    <w:rsid w:val="00F86CE4"/>
    <w:rsid w:val="00F874D2"/>
    <w:rsid w:val="00F91B85"/>
    <w:rsid w:val="00F930D2"/>
    <w:rsid w:val="00F93412"/>
    <w:rsid w:val="00F934B5"/>
    <w:rsid w:val="00F94FFE"/>
    <w:rsid w:val="00F95176"/>
    <w:rsid w:val="00F96B09"/>
    <w:rsid w:val="00F970C4"/>
    <w:rsid w:val="00FA038B"/>
    <w:rsid w:val="00FA18B8"/>
    <w:rsid w:val="00FA26B7"/>
    <w:rsid w:val="00FA3A4A"/>
    <w:rsid w:val="00FA4997"/>
    <w:rsid w:val="00FA6769"/>
    <w:rsid w:val="00FA7013"/>
    <w:rsid w:val="00FA721C"/>
    <w:rsid w:val="00FA78F4"/>
    <w:rsid w:val="00FB0E2F"/>
    <w:rsid w:val="00FB15D1"/>
    <w:rsid w:val="00FB58A9"/>
    <w:rsid w:val="00FB6B1A"/>
    <w:rsid w:val="00FB6D88"/>
    <w:rsid w:val="00FB73D9"/>
    <w:rsid w:val="00FC0E76"/>
    <w:rsid w:val="00FC25D5"/>
    <w:rsid w:val="00FC2623"/>
    <w:rsid w:val="00FC2663"/>
    <w:rsid w:val="00FC395C"/>
    <w:rsid w:val="00FC4D16"/>
    <w:rsid w:val="00FC506D"/>
    <w:rsid w:val="00FC5A1E"/>
    <w:rsid w:val="00FC6A4D"/>
    <w:rsid w:val="00FC6F9F"/>
    <w:rsid w:val="00FC787A"/>
    <w:rsid w:val="00FD06B2"/>
    <w:rsid w:val="00FD0B05"/>
    <w:rsid w:val="00FD0FEC"/>
    <w:rsid w:val="00FD14B9"/>
    <w:rsid w:val="00FD1BB2"/>
    <w:rsid w:val="00FD2D43"/>
    <w:rsid w:val="00FD5264"/>
    <w:rsid w:val="00FD61F7"/>
    <w:rsid w:val="00FD6587"/>
    <w:rsid w:val="00FD6E09"/>
    <w:rsid w:val="00FD6F96"/>
    <w:rsid w:val="00FE098A"/>
    <w:rsid w:val="00FE166B"/>
    <w:rsid w:val="00FE1A34"/>
    <w:rsid w:val="00FE3D54"/>
    <w:rsid w:val="00FE4551"/>
    <w:rsid w:val="00FE498F"/>
    <w:rsid w:val="00FE4A8B"/>
    <w:rsid w:val="00FE5BBD"/>
    <w:rsid w:val="00FE5C30"/>
    <w:rsid w:val="00FE5C89"/>
    <w:rsid w:val="00FE679B"/>
    <w:rsid w:val="00FE6F7D"/>
    <w:rsid w:val="00FE7CB8"/>
    <w:rsid w:val="00FF0811"/>
    <w:rsid w:val="00FF1290"/>
    <w:rsid w:val="00FF1E91"/>
    <w:rsid w:val="00FF306B"/>
    <w:rsid w:val="00FF3727"/>
    <w:rsid w:val="00FF3AAD"/>
    <w:rsid w:val="00FF41C8"/>
    <w:rsid w:val="00FF4660"/>
    <w:rsid w:val="00FF5B8C"/>
    <w:rsid w:val="00FF6F9E"/>
    <w:rsid w:val="00FF7D6B"/>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DAC846"/>
  <w15:docId w15:val="{73A987F5-7320-463D-80D5-EE2C8A023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qFormat="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0"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43F"/>
    <w:pPr>
      <w:jc w:val="both"/>
    </w:pPr>
    <w:rPr>
      <w:sz w:val="20"/>
      <w:szCs w:val="20"/>
    </w:rPr>
  </w:style>
  <w:style w:type="paragraph" w:styleId="Heading1">
    <w:name w:val="heading 1"/>
    <w:basedOn w:val="Normal"/>
    <w:next w:val="Normal"/>
    <w:link w:val="Heading1Char"/>
    <w:uiPriority w:val="99"/>
    <w:qFormat/>
    <w:rsid w:val="0031243F"/>
    <w:pPr>
      <w:keepNext/>
      <w:outlineLvl w:val="0"/>
    </w:pPr>
    <w:rPr>
      <w:sz w:val="24"/>
    </w:rPr>
  </w:style>
  <w:style w:type="paragraph" w:styleId="Heading2">
    <w:name w:val="heading 2"/>
    <w:basedOn w:val="Normal"/>
    <w:next w:val="Normal"/>
    <w:link w:val="Heading2Char"/>
    <w:uiPriority w:val="99"/>
    <w:qFormat/>
    <w:rsid w:val="0031243F"/>
    <w:pPr>
      <w:keepNext/>
      <w:tabs>
        <w:tab w:val="left" w:pos="-1440"/>
      </w:tabs>
      <w:outlineLvl w:val="1"/>
    </w:pPr>
    <w:rPr>
      <w:sz w:val="24"/>
    </w:rPr>
  </w:style>
  <w:style w:type="paragraph" w:styleId="Heading3">
    <w:name w:val="heading 3"/>
    <w:basedOn w:val="Normal"/>
    <w:next w:val="Normal"/>
    <w:link w:val="Heading3Char"/>
    <w:uiPriority w:val="99"/>
    <w:qFormat/>
    <w:rsid w:val="0031243F"/>
    <w:pPr>
      <w:keepNext/>
      <w:spacing w:line="360" w:lineRule="atLeast"/>
      <w:ind w:left="720"/>
      <w:outlineLvl w:val="2"/>
    </w:pPr>
    <w:rPr>
      <w:b/>
      <w:sz w:val="24"/>
    </w:rPr>
  </w:style>
  <w:style w:type="paragraph" w:styleId="Heading4">
    <w:name w:val="heading 4"/>
    <w:basedOn w:val="Normal"/>
    <w:next w:val="Normal"/>
    <w:link w:val="Heading4Char"/>
    <w:uiPriority w:val="99"/>
    <w:qFormat/>
    <w:rsid w:val="0031243F"/>
    <w:pPr>
      <w:keepNext/>
      <w:spacing w:line="360" w:lineRule="atLeast"/>
      <w:ind w:firstLine="720"/>
      <w:outlineLvl w:val="3"/>
    </w:pPr>
    <w:rPr>
      <w:b/>
      <w:sz w:val="24"/>
    </w:rPr>
  </w:style>
  <w:style w:type="paragraph" w:styleId="Heading5">
    <w:name w:val="heading 5"/>
    <w:basedOn w:val="Normal"/>
    <w:next w:val="Normal"/>
    <w:link w:val="Heading5Char"/>
    <w:uiPriority w:val="99"/>
    <w:qFormat/>
    <w:rsid w:val="0031243F"/>
    <w:pPr>
      <w:keepNext/>
      <w:jc w:val="center"/>
      <w:outlineLvl w:val="4"/>
    </w:pPr>
    <w:rPr>
      <w:rFonts w:ascii="Arial" w:hAnsi="Arial"/>
      <w:b/>
      <w:sz w:val="24"/>
    </w:rPr>
  </w:style>
  <w:style w:type="paragraph" w:styleId="Heading6">
    <w:name w:val="heading 6"/>
    <w:basedOn w:val="Normal"/>
    <w:next w:val="Normal"/>
    <w:link w:val="Heading6Char"/>
    <w:uiPriority w:val="99"/>
    <w:qFormat/>
    <w:rsid w:val="0031243F"/>
    <w:pPr>
      <w:keepNext/>
      <w:jc w:val="center"/>
      <w:outlineLvl w:val="5"/>
    </w:pPr>
    <w:rPr>
      <w:rFonts w:ascii="Arial" w:hAnsi="Arial"/>
      <w:b/>
    </w:rPr>
  </w:style>
  <w:style w:type="paragraph" w:styleId="Heading7">
    <w:name w:val="heading 7"/>
    <w:basedOn w:val="Normal"/>
    <w:next w:val="Normal"/>
    <w:link w:val="Heading7Char"/>
    <w:uiPriority w:val="99"/>
    <w:qFormat/>
    <w:rsid w:val="0031243F"/>
    <w:pPr>
      <w:keepNext/>
      <w:ind w:left="3600" w:firstLine="720"/>
      <w:outlineLvl w:val="6"/>
    </w:pPr>
    <w:rPr>
      <w:sz w:val="24"/>
    </w:rPr>
  </w:style>
  <w:style w:type="paragraph" w:styleId="Heading8">
    <w:name w:val="heading 8"/>
    <w:basedOn w:val="Normal"/>
    <w:next w:val="Normal"/>
    <w:link w:val="Heading8Char"/>
    <w:uiPriority w:val="99"/>
    <w:qFormat/>
    <w:rsid w:val="0031243F"/>
    <w:pPr>
      <w:keepNext/>
      <w:jc w:val="center"/>
      <w:outlineLvl w:val="7"/>
    </w:pPr>
    <w:rPr>
      <w:b/>
      <w:sz w:val="28"/>
    </w:rPr>
  </w:style>
  <w:style w:type="paragraph" w:styleId="Heading9">
    <w:name w:val="heading 9"/>
    <w:basedOn w:val="Normal"/>
    <w:next w:val="Normal"/>
    <w:link w:val="Heading9Char"/>
    <w:uiPriority w:val="99"/>
    <w:qFormat/>
    <w:rsid w:val="0031243F"/>
    <w:pPr>
      <w:keepNext/>
      <w:spacing w:line="360" w:lineRule="auto"/>
      <w:ind w:left="1440"/>
      <w:outlineLvl w:val="8"/>
    </w:pPr>
    <w:rPr>
      <w:strik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86E93"/>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086E93"/>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086E93"/>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086E93"/>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086E93"/>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086E93"/>
    <w:rPr>
      <w:rFonts w:ascii="Calibri" w:hAnsi="Calibri" w:cs="Times New Roman"/>
      <w:b/>
      <w:bCs/>
    </w:rPr>
  </w:style>
  <w:style w:type="character" w:customStyle="1" w:styleId="Heading7Char">
    <w:name w:val="Heading 7 Char"/>
    <w:basedOn w:val="DefaultParagraphFont"/>
    <w:link w:val="Heading7"/>
    <w:uiPriority w:val="99"/>
    <w:semiHidden/>
    <w:locked/>
    <w:rsid w:val="00086E93"/>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086E93"/>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086E93"/>
    <w:rPr>
      <w:rFonts w:ascii="Cambria" w:hAnsi="Cambria" w:cs="Times New Roman"/>
    </w:rPr>
  </w:style>
  <w:style w:type="paragraph" w:styleId="BalloonText">
    <w:name w:val="Balloon Text"/>
    <w:basedOn w:val="Normal"/>
    <w:link w:val="BalloonTextChar"/>
    <w:uiPriority w:val="99"/>
    <w:semiHidden/>
    <w:rsid w:val="00EA2C3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86E93"/>
    <w:rPr>
      <w:rFonts w:cs="Times New Roman"/>
      <w:sz w:val="2"/>
    </w:rPr>
  </w:style>
  <w:style w:type="paragraph" w:styleId="Header">
    <w:name w:val="header"/>
    <w:basedOn w:val="Normal"/>
    <w:link w:val="HeaderChar"/>
    <w:uiPriority w:val="99"/>
    <w:rsid w:val="0031243F"/>
    <w:pPr>
      <w:tabs>
        <w:tab w:val="center" w:pos="4320"/>
        <w:tab w:val="right" w:pos="8640"/>
      </w:tabs>
    </w:pPr>
  </w:style>
  <w:style w:type="character" w:customStyle="1" w:styleId="HeaderChar">
    <w:name w:val="Header Char"/>
    <w:basedOn w:val="DefaultParagraphFont"/>
    <w:link w:val="Header"/>
    <w:uiPriority w:val="99"/>
    <w:locked/>
    <w:rsid w:val="00757007"/>
    <w:rPr>
      <w:rFonts w:cs="Times New Roman"/>
    </w:rPr>
  </w:style>
  <w:style w:type="character" w:styleId="PageNumber">
    <w:name w:val="page number"/>
    <w:basedOn w:val="DefaultParagraphFont"/>
    <w:uiPriority w:val="99"/>
    <w:rsid w:val="0031243F"/>
    <w:rPr>
      <w:rFonts w:cs="Times New Roman"/>
    </w:rPr>
  </w:style>
  <w:style w:type="paragraph" w:styleId="BodyTextIndent3">
    <w:name w:val="Body Text Indent 3"/>
    <w:basedOn w:val="Normal"/>
    <w:link w:val="BodyTextIndent3Char"/>
    <w:uiPriority w:val="99"/>
    <w:rsid w:val="0031243F"/>
    <w:pPr>
      <w:widowControl w:val="0"/>
      <w:tabs>
        <w:tab w:val="left" w:pos="-1440"/>
      </w:tabs>
      <w:ind w:left="1440"/>
    </w:pPr>
    <w:rPr>
      <w:sz w:val="24"/>
    </w:rPr>
  </w:style>
  <w:style w:type="character" w:customStyle="1" w:styleId="BodyTextIndent3Char">
    <w:name w:val="Body Text Indent 3 Char"/>
    <w:basedOn w:val="DefaultParagraphFont"/>
    <w:link w:val="BodyTextIndent3"/>
    <w:uiPriority w:val="99"/>
    <w:semiHidden/>
    <w:locked/>
    <w:rsid w:val="00086E93"/>
    <w:rPr>
      <w:rFonts w:cs="Times New Roman"/>
      <w:sz w:val="16"/>
      <w:szCs w:val="16"/>
    </w:rPr>
  </w:style>
  <w:style w:type="paragraph" w:styleId="Footer">
    <w:name w:val="footer"/>
    <w:basedOn w:val="Normal"/>
    <w:link w:val="FooterChar"/>
    <w:uiPriority w:val="99"/>
    <w:rsid w:val="0031243F"/>
    <w:pPr>
      <w:tabs>
        <w:tab w:val="center" w:pos="4320"/>
        <w:tab w:val="right" w:pos="8640"/>
      </w:tabs>
    </w:pPr>
  </w:style>
  <w:style w:type="character" w:customStyle="1" w:styleId="FooterChar">
    <w:name w:val="Footer Char"/>
    <w:basedOn w:val="DefaultParagraphFont"/>
    <w:link w:val="Footer"/>
    <w:uiPriority w:val="99"/>
    <w:locked/>
    <w:rsid w:val="00222E83"/>
    <w:rPr>
      <w:rFonts w:cs="Times New Roman"/>
    </w:rPr>
  </w:style>
  <w:style w:type="paragraph" w:styleId="BodyTextIndent2">
    <w:name w:val="Body Text Indent 2"/>
    <w:basedOn w:val="Normal"/>
    <w:link w:val="BodyTextIndent2Char"/>
    <w:uiPriority w:val="99"/>
    <w:rsid w:val="0031243F"/>
    <w:pPr>
      <w:widowControl w:val="0"/>
      <w:tabs>
        <w:tab w:val="left" w:pos="-1440"/>
      </w:tabs>
      <w:ind w:left="720" w:hanging="720"/>
    </w:pPr>
    <w:rPr>
      <w:sz w:val="24"/>
    </w:rPr>
  </w:style>
  <w:style w:type="character" w:customStyle="1" w:styleId="BodyTextIndent2Char">
    <w:name w:val="Body Text Indent 2 Char"/>
    <w:basedOn w:val="DefaultParagraphFont"/>
    <w:link w:val="BodyTextIndent2"/>
    <w:uiPriority w:val="99"/>
    <w:semiHidden/>
    <w:locked/>
    <w:rsid w:val="00086E93"/>
    <w:rPr>
      <w:rFonts w:cs="Times New Roman"/>
      <w:sz w:val="20"/>
      <w:szCs w:val="20"/>
    </w:rPr>
  </w:style>
  <w:style w:type="paragraph" w:styleId="FootnoteText">
    <w:name w:val="footnote text"/>
    <w:aliases w:val="Footnote,ALTS FOOTNOTE Char Char,Footnote Text Char Char,Footnote Char Char,Text Char Char,FOOTNOTES,fn,single space,Testo nota a piè di pagina Carattere,ft,Geneva 9,Font: Geneva 9,Boston 10,f,ADB, Char,WB-Fußnotentext,Fußnote,Char,A"/>
    <w:basedOn w:val="Normal"/>
    <w:link w:val="FootnoteTextChar"/>
    <w:uiPriority w:val="99"/>
    <w:qFormat/>
    <w:rsid w:val="0031243F"/>
  </w:style>
  <w:style w:type="character" w:customStyle="1" w:styleId="FootnoteTextChar">
    <w:name w:val="Footnote Text Char"/>
    <w:aliases w:val="Footnote Char,ALTS FOOTNOTE Char Char Char,Footnote Text Char Char Char,Footnote Char Char Char,Text Char Char Char,FOOTNOTES Char,fn Char,single space Char,Testo nota a piè di pagina Carattere Char,ft Char,Geneva 9 Char,f Char,A Char"/>
    <w:basedOn w:val="DefaultParagraphFont"/>
    <w:link w:val="FootnoteText"/>
    <w:uiPriority w:val="99"/>
    <w:locked/>
    <w:rsid w:val="00757007"/>
    <w:rPr>
      <w:rFonts w:cs="Times New Roman"/>
    </w:rPr>
  </w:style>
  <w:style w:type="character" w:styleId="FootnoteReference">
    <w:name w:val="footnote reference"/>
    <w:aliases w:val="ftref,Appel note de bas de page,16 Point,Superscript 6 Point,Car Car Char Car Char Car Car Char Car Char Char,Car Car Car Car Car Car Car Car Char Car Car Char Car Car Car Char Car Char Char Char,SUPERS,BVI f,R,de nota al pie,Ref"/>
    <w:basedOn w:val="DefaultParagraphFont"/>
    <w:link w:val="BVIfnrCharCharChar1CharCharCharCharCharCharChar1CharCharChar1Char"/>
    <w:uiPriority w:val="99"/>
    <w:rsid w:val="0031243F"/>
    <w:rPr>
      <w:rFonts w:cs="Times New Roman"/>
      <w:vertAlign w:val="superscript"/>
    </w:rPr>
  </w:style>
  <w:style w:type="paragraph" w:styleId="BodyTextIndent">
    <w:name w:val="Body Text Indent"/>
    <w:basedOn w:val="Normal"/>
    <w:link w:val="BodyTextIndentChar"/>
    <w:uiPriority w:val="99"/>
    <w:rsid w:val="0031243F"/>
    <w:pPr>
      <w:tabs>
        <w:tab w:val="left" w:pos="-1262"/>
        <w:tab w:val="left" w:pos="-720"/>
        <w:tab w:val="left" w:pos="240"/>
      </w:tabs>
    </w:pPr>
    <w:rPr>
      <w:rFonts w:ascii="Arial" w:hAnsi="Arial"/>
      <w:sz w:val="18"/>
    </w:rPr>
  </w:style>
  <w:style w:type="character" w:customStyle="1" w:styleId="BodyTextIndentChar">
    <w:name w:val="Body Text Indent Char"/>
    <w:basedOn w:val="DefaultParagraphFont"/>
    <w:link w:val="BodyTextIndent"/>
    <w:uiPriority w:val="99"/>
    <w:semiHidden/>
    <w:locked/>
    <w:rsid w:val="00086E93"/>
    <w:rPr>
      <w:rFonts w:cs="Times New Roman"/>
      <w:sz w:val="20"/>
      <w:szCs w:val="20"/>
    </w:rPr>
  </w:style>
  <w:style w:type="paragraph" w:customStyle="1" w:styleId="i">
    <w:name w:val="i"/>
    <w:aliases w:val="ii,iii"/>
    <w:basedOn w:val="Normal"/>
    <w:uiPriority w:val="99"/>
    <w:rsid w:val="0031243F"/>
    <w:pPr>
      <w:widowControl w:val="0"/>
      <w:numPr>
        <w:numId w:val="2"/>
      </w:numPr>
      <w:ind w:left="330" w:hanging="330"/>
    </w:pPr>
    <w:rPr>
      <w:sz w:val="24"/>
    </w:rPr>
  </w:style>
  <w:style w:type="paragraph" w:customStyle="1" w:styleId="a">
    <w:name w:val="a"/>
    <w:aliases w:val="b,c"/>
    <w:basedOn w:val="Normal"/>
    <w:uiPriority w:val="99"/>
    <w:rsid w:val="0031243F"/>
    <w:pPr>
      <w:widowControl w:val="0"/>
      <w:numPr>
        <w:numId w:val="3"/>
      </w:numPr>
      <w:ind w:left="240" w:hanging="240"/>
    </w:pPr>
    <w:rPr>
      <w:sz w:val="24"/>
    </w:rPr>
  </w:style>
  <w:style w:type="paragraph" w:customStyle="1" w:styleId="BankNormal">
    <w:name w:val="BankNormal"/>
    <w:basedOn w:val="Normal"/>
    <w:uiPriority w:val="99"/>
    <w:rsid w:val="0031243F"/>
    <w:pPr>
      <w:spacing w:after="240"/>
    </w:pPr>
    <w:rPr>
      <w:sz w:val="24"/>
    </w:rPr>
  </w:style>
  <w:style w:type="paragraph" w:styleId="BodyText">
    <w:name w:val="Body Text"/>
    <w:basedOn w:val="Normal"/>
    <w:link w:val="BodyTextChar"/>
    <w:uiPriority w:val="99"/>
    <w:rsid w:val="0031243F"/>
    <w:pPr>
      <w:spacing w:line="360" w:lineRule="auto"/>
    </w:pPr>
    <w:rPr>
      <w:sz w:val="24"/>
    </w:rPr>
  </w:style>
  <w:style w:type="character" w:customStyle="1" w:styleId="BodyTextChar">
    <w:name w:val="Body Text Char"/>
    <w:basedOn w:val="DefaultParagraphFont"/>
    <w:link w:val="BodyText"/>
    <w:uiPriority w:val="99"/>
    <w:semiHidden/>
    <w:locked/>
    <w:rsid w:val="00086E93"/>
    <w:rPr>
      <w:rFonts w:cs="Times New Roman"/>
      <w:sz w:val="20"/>
      <w:szCs w:val="20"/>
    </w:rPr>
  </w:style>
  <w:style w:type="paragraph" w:customStyle="1" w:styleId="Outline">
    <w:name w:val="Outline"/>
    <w:basedOn w:val="Normal"/>
    <w:uiPriority w:val="99"/>
    <w:rsid w:val="0031243F"/>
    <w:pPr>
      <w:spacing w:before="240"/>
    </w:pPr>
    <w:rPr>
      <w:kern w:val="28"/>
      <w:sz w:val="24"/>
    </w:rPr>
  </w:style>
  <w:style w:type="paragraph" w:styleId="Title">
    <w:name w:val="Title"/>
    <w:basedOn w:val="Normal"/>
    <w:link w:val="TitleChar"/>
    <w:uiPriority w:val="99"/>
    <w:qFormat/>
    <w:rsid w:val="0031243F"/>
    <w:pPr>
      <w:jc w:val="center"/>
    </w:pPr>
    <w:rPr>
      <w:rFonts w:ascii="Arial" w:hAnsi="Arial"/>
      <w:sz w:val="28"/>
    </w:rPr>
  </w:style>
  <w:style w:type="character" w:customStyle="1" w:styleId="TitleChar">
    <w:name w:val="Title Char"/>
    <w:basedOn w:val="DefaultParagraphFont"/>
    <w:link w:val="Title"/>
    <w:uiPriority w:val="99"/>
    <w:locked/>
    <w:rsid w:val="00086E93"/>
    <w:rPr>
      <w:rFonts w:ascii="Cambria" w:hAnsi="Cambria" w:cs="Times New Roman"/>
      <w:b/>
      <w:bCs/>
      <w:kern w:val="28"/>
      <w:sz w:val="32"/>
      <w:szCs w:val="32"/>
    </w:rPr>
  </w:style>
  <w:style w:type="paragraph" w:customStyle="1" w:styleId="Outline1">
    <w:name w:val="Outline1"/>
    <w:basedOn w:val="Outline"/>
    <w:next w:val="Outline2"/>
    <w:uiPriority w:val="99"/>
    <w:rsid w:val="0031243F"/>
    <w:pPr>
      <w:keepNext/>
    </w:pPr>
  </w:style>
  <w:style w:type="paragraph" w:customStyle="1" w:styleId="Outline2">
    <w:name w:val="Outline2"/>
    <w:basedOn w:val="Normal"/>
    <w:uiPriority w:val="99"/>
    <w:rsid w:val="0031243F"/>
    <w:pPr>
      <w:spacing w:before="240"/>
    </w:pPr>
    <w:rPr>
      <w:kern w:val="28"/>
      <w:sz w:val="24"/>
    </w:rPr>
  </w:style>
  <w:style w:type="paragraph" w:styleId="BodyText3">
    <w:name w:val="Body Text 3"/>
    <w:basedOn w:val="Normal"/>
    <w:link w:val="BodyText3Char"/>
    <w:uiPriority w:val="99"/>
    <w:rsid w:val="0031243F"/>
    <w:pPr>
      <w:tabs>
        <w:tab w:val="left" w:pos="-1262"/>
        <w:tab w:val="left" w:pos="-720"/>
      </w:tabs>
    </w:pPr>
    <w:rPr>
      <w:rFonts w:ascii="Arial" w:hAnsi="Arial"/>
      <w:sz w:val="22"/>
    </w:rPr>
  </w:style>
  <w:style w:type="character" w:customStyle="1" w:styleId="BodyText3Char">
    <w:name w:val="Body Text 3 Char"/>
    <w:basedOn w:val="DefaultParagraphFont"/>
    <w:link w:val="BodyText3"/>
    <w:uiPriority w:val="99"/>
    <w:semiHidden/>
    <w:locked/>
    <w:rsid w:val="00086E93"/>
    <w:rPr>
      <w:rFonts w:cs="Times New Roman"/>
      <w:sz w:val="16"/>
      <w:szCs w:val="16"/>
    </w:rPr>
  </w:style>
  <w:style w:type="paragraph" w:styleId="PlainText">
    <w:name w:val="Plain Text"/>
    <w:basedOn w:val="Normal"/>
    <w:link w:val="PlainTextChar"/>
    <w:uiPriority w:val="99"/>
    <w:rsid w:val="0031243F"/>
    <w:rPr>
      <w:rFonts w:ascii="Courier New" w:hAnsi="Courier New"/>
      <w:lang w:val="en-CA"/>
    </w:rPr>
  </w:style>
  <w:style w:type="character" w:customStyle="1" w:styleId="PlainTextChar">
    <w:name w:val="Plain Text Char"/>
    <w:basedOn w:val="DefaultParagraphFont"/>
    <w:link w:val="PlainText"/>
    <w:uiPriority w:val="99"/>
    <w:semiHidden/>
    <w:locked/>
    <w:rsid w:val="00086E93"/>
    <w:rPr>
      <w:rFonts w:ascii="Courier New" w:hAnsi="Courier New" w:cs="Courier New"/>
      <w:sz w:val="20"/>
      <w:szCs w:val="20"/>
    </w:rPr>
  </w:style>
  <w:style w:type="paragraph" w:customStyle="1" w:styleId="ChapterNumber">
    <w:name w:val="ChapterNumber"/>
    <w:basedOn w:val="Normal"/>
    <w:next w:val="Normal"/>
    <w:uiPriority w:val="99"/>
    <w:rsid w:val="0031243F"/>
    <w:pPr>
      <w:spacing w:after="360"/>
    </w:pPr>
    <w:rPr>
      <w:sz w:val="24"/>
    </w:rPr>
  </w:style>
  <w:style w:type="paragraph" w:customStyle="1" w:styleId="Heading11">
    <w:name w:val="Heading 11"/>
    <w:basedOn w:val="Normal"/>
    <w:uiPriority w:val="99"/>
    <w:rsid w:val="0031243F"/>
    <w:rPr>
      <w:b/>
    </w:rPr>
  </w:style>
  <w:style w:type="paragraph" w:styleId="Caption">
    <w:name w:val="caption"/>
    <w:basedOn w:val="Normal"/>
    <w:next w:val="Normal"/>
    <w:uiPriority w:val="99"/>
    <w:qFormat/>
    <w:rsid w:val="0031243F"/>
    <w:rPr>
      <w:rFonts w:ascii="Tahoma" w:hAnsi="Tahoma"/>
      <w:b/>
      <w:color w:val="FF0000"/>
    </w:rPr>
  </w:style>
  <w:style w:type="paragraph" w:styleId="Subtitle">
    <w:name w:val="Subtitle"/>
    <w:basedOn w:val="Normal"/>
    <w:link w:val="SubtitleChar"/>
    <w:uiPriority w:val="99"/>
    <w:qFormat/>
    <w:rsid w:val="0031243F"/>
    <w:pPr>
      <w:jc w:val="center"/>
    </w:pPr>
    <w:rPr>
      <w:rFonts w:ascii="Arial" w:hAnsi="Arial"/>
      <w:b/>
      <w:caps/>
      <w:sz w:val="22"/>
    </w:rPr>
  </w:style>
  <w:style w:type="character" w:customStyle="1" w:styleId="SubtitleChar">
    <w:name w:val="Subtitle Char"/>
    <w:basedOn w:val="DefaultParagraphFont"/>
    <w:link w:val="Subtitle"/>
    <w:uiPriority w:val="99"/>
    <w:locked/>
    <w:rsid w:val="00086E93"/>
    <w:rPr>
      <w:rFonts w:ascii="Cambria" w:hAnsi="Cambria" w:cs="Times New Roman"/>
      <w:sz w:val="24"/>
      <w:szCs w:val="24"/>
    </w:rPr>
  </w:style>
  <w:style w:type="character" w:styleId="Hyperlink">
    <w:name w:val="Hyperlink"/>
    <w:basedOn w:val="DefaultParagraphFont"/>
    <w:rsid w:val="00C60433"/>
    <w:rPr>
      <w:rFonts w:cs="Times New Roman"/>
      <w:color w:val="0000FF"/>
      <w:u w:val="single"/>
    </w:rPr>
  </w:style>
  <w:style w:type="character" w:styleId="CommentReference">
    <w:name w:val="annotation reference"/>
    <w:basedOn w:val="DefaultParagraphFont"/>
    <w:uiPriority w:val="99"/>
    <w:semiHidden/>
    <w:rsid w:val="003C5860"/>
    <w:rPr>
      <w:rFonts w:cs="Times New Roman"/>
      <w:sz w:val="16"/>
      <w:szCs w:val="16"/>
    </w:rPr>
  </w:style>
  <w:style w:type="paragraph" w:styleId="CommentText">
    <w:name w:val="annotation text"/>
    <w:basedOn w:val="Normal"/>
    <w:link w:val="CommentTextChar"/>
    <w:uiPriority w:val="99"/>
    <w:semiHidden/>
    <w:rsid w:val="003C5860"/>
  </w:style>
  <w:style w:type="character" w:customStyle="1" w:styleId="CommentTextChar">
    <w:name w:val="Comment Text Char"/>
    <w:basedOn w:val="DefaultParagraphFont"/>
    <w:link w:val="CommentText"/>
    <w:uiPriority w:val="99"/>
    <w:locked/>
    <w:rsid w:val="003C5860"/>
    <w:rPr>
      <w:rFonts w:cs="Times New Roman"/>
    </w:rPr>
  </w:style>
  <w:style w:type="paragraph" w:styleId="CommentSubject">
    <w:name w:val="annotation subject"/>
    <w:basedOn w:val="CommentText"/>
    <w:next w:val="CommentText"/>
    <w:link w:val="CommentSubjectChar"/>
    <w:uiPriority w:val="99"/>
    <w:semiHidden/>
    <w:rsid w:val="003C5860"/>
    <w:rPr>
      <w:b/>
      <w:bCs/>
    </w:rPr>
  </w:style>
  <w:style w:type="character" w:customStyle="1" w:styleId="CommentSubjectChar">
    <w:name w:val="Comment Subject Char"/>
    <w:basedOn w:val="CommentTextChar"/>
    <w:link w:val="CommentSubject"/>
    <w:uiPriority w:val="99"/>
    <w:locked/>
    <w:rsid w:val="003C5860"/>
    <w:rPr>
      <w:rFonts w:cs="Times New Roman"/>
      <w:b/>
      <w:bCs/>
    </w:rPr>
  </w:style>
  <w:style w:type="paragraph" w:styleId="ListParagraph">
    <w:name w:val="List Paragraph"/>
    <w:basedOn w:val="Normal"/>
    <w:link w:val="ListParagraphChar"/>
    <w:uiPriority w:val="34"/>
    <w:qFormat/>
    <w:rsid w:val="006859FB"/>
    <w:pPr>
      <w:ind w:left="720"/>
    </w:pPr>
    <w:rPr>
      <w:rFonts w:ascii="Comic Sans MS" w:hAnsi="Comic Sans MS"/>
      <w:color w:val="000080"/>
      <w:sz w:val="22"/>
    </w:rPr>
  </w:style>
  <w:style w:type="paragraph" w:customStyle="1" w:styleId="ApndxHeading">
    <w:name w:val="Apndx Heading"/>
    <w:basedOn w:val="Heading1"/>
    <w:uiPriority w:val="99"/>
    <w:rsid w:val="003374D6"/>
    <w:pPr>
      <w:overflowPunct w:val="0"/>
      <w:autoSpaceDE w:val="0"/>
      <w:autoSpaceDN w:val="0"/>
      <w:adjustRightInd w:val="0"/>
      <w:spacing w:before="240" w:after="200"/>
      <w:jc w:val="center"/>
      <w:textAlignment w:val="baseline"/>
    </w:pPr>
    <w:rPr>
      <w:rFonts w:cs="Arial"/>
      <w:b/>
      <w:bCs/>
      <w:kern w:val="32"/>
      <w:sz w:val="28"/>
      <w:szCs w:val="32"/>
    </w:rPr>
  </w:style>
  <w:style w:type="paragraph" w:customStyle="1" w:styleId="xl41">
    <w:name w:val="xl41"/>
    <w:basedOn w:val="Normal"/>
    <w:uiPriority w:val="99"/>
    <w:rsid w:val="00EA1558"/>
    <w:pPr>
      <w:spacing w:before="100" w:beforeAutospacing="1" w:after="100" w:afterAutospacing="1"/>
    </w:pPr>
    <w:rPr>
      <w:rFonts w:eastAsia="Arial Unicode MS"/>
      <w:lang w:val="it-IT" w:eastAsia="it-IT"/>
    </w:rPr>
  </w:style>
  <w:style w:type="table" w:styleId="TableGrid">
    <w:name w:val="Table Grid"/>
    <w:basedOn w:val="TableNormal"/>
    <w:uiPriority w:val="99"/>
    <w:rsid w:val="00F96B0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3">
    <w:name w:val="h3"/>
    <w:basedOn w:val="Normal"/>
    <w:uiPriority w:val="99"/>
    <w:rsid w:val="00757007"/>
    <w:pPr>
      <w:spacing w:before="100" w:beforeAutospacing="1" w:after="100" w:afterAutospacing="1"/>
      <w:jc w:val="left"/>
    </w:pPr>
    <w:rPr>
      <w:sz w:val="24"/>
      <w:szCs w:val="24"/>
      <w:lang w:val="en-GB" w:eastAsia="en-GB"/>
    </w:rPr>
  </w:style>
  <w:style w:type="character" w:customStyle="1" w:styleId="spelle">
    <w:name w:val="spelle"/>
    <w:basedOn w:val="DefaultParagraphFont"/>
    <w:uiPriority w:val="99"/>
    <w:rsid w:val="00757007"/>
    <w:rPr>
      <w:rFonts w:cs="Times New Roman"/>
    </w:rPr>
  </w:style>
  <w:style w:type="paragraph" w:styleId="NormalWeb">
    <w:name w:val="Normal (Web)"/>
    <w:basedOn w:val="Normal"/>
    <w:uiPriority w:val="99"/>
    <w:rsid w:val="00757007"/>
    <w:pPr>
      <w:spacing w:before="100" w:beforeAutospacing="1" w:after="100" w:afterAutospacing="1"/>
      <w:jc w:val="left"/>
    </w:pPr>
    <w:rPr>
      <w:sz w:val="24"/>
      <w:szCs w:val="24"/>
      <w:lang w:val="en-GB" w:eastAsia="en-GB"/>
    </w:rPr>
  </w:style>
  <w:style w:type="paragraph" w:styleId="NoSpacing">
    <w:name w:val="No Spacing"/>
    <w:link w:val="NoSpacingChar"/>
    <w:uiPriority w:val="99"/>
    <w:qFormat/>
    <w:rsid w:val="008D66B0"/>
    <w:rPr>
      <w:rFonts w:ascii="Calibri" w:hAnsi="Calibri"/>
      <w:lang w:eastAsia="ja-JP"/>
    </w:rPr>
  </w:style>
  <w:style w:type="character" w:customStyle="1" w:styleId="NoSpacingChar">
    <w:name w:val="No Spacing Char"/>
    <w:basedOn w:val="DefaultParagraphFont"/>
    <w:link w:val="NoSpacing"/>
    <w:uiPriority w:val="99"/>
    <w:locked/>
    <w:rsid w:val="008D66B0"/>
    <w:rPr>
      <w:rFonts w:ascii="Calibri" w:hAnsi="Calibri" w:cs="Times New Roman"/>
      <w:sz w:val="22"/>
      <w:szCs w:val="22"/>
      <w:lang w:val="en-US" w:eastAsia="ja-JP" w:bidi="ar-SA"/>
    </w:rPr>
  </w:style>
  <w:style w:type="paragraph" w:styleId="DocumentMap">
    <w:name w:val="Document Map"/>
    <w:basedOn w:val="Normal"/>
    <w:link w:val="DocumentMapChar"/>
    <w:uiPriority w:val="99"/>
    <w:semiHidden/>
    <w:unhideWhenUsed/>
    <w:locked/>
    <w:rsid w:val="00182FC6"/>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82FC6"/>
    <w:rPr>
      <w:rFonts w:ascii="Lucida Grande" w:hAnsi="Lucida Grande" w:cs="Lucida Grande"/>
      <w:sz w:val="24"/>
      <w:szCs w:val="24"/>
    </w:rPr>
  </w:style>
  <w:style w:type="character" w:customStyle="1" w:styleId="ListParagraphChar">
    <w:name w:val="List Paragraph Char"/>
    <w:basedOn w:val="DefaultParagraphFont"/>
    <w:link w:val="ListParagraph"/>
    <w:uiPriority w:val="34"/>
    <w:locked/>
    <w:rsid w:val="006D340A"/>
    <w:rPr>
      <w:rFonts w:ascii="Comic Sans MS" w:hAnsi="Comic Sans MS"/>
      <w:color w:val="000080"/>
      <w:szCs w:val="20"/>
    </w:rPr>
  </w:style>
  <w:style w:type="character" w:customStyle="1" w:styleId="apple-converted-space">
    <w:name w:val="apple-converted-space"/>
    <w:basedOn w:val="DefaultParagraphFont"/>
    <w:rsid w:val="0000388D"/>
  </w:style>
  <w:style w:type="paragraph" w:customStyle="1" w:styleId="BVIfnrCharCharChar1CharCharCharCharCharCharChar1CharCharChar1Char">
    <w:name w:val="BVI fnr (文字) (文字) Char (文字) Char Char1 Char Char Char Char Char Char Char1 Char Char Char1 Char"/>
    <w:aliases w:val="BVI fnr (文字) (文字) Char (文字) Char Char1 Char Char Char Char Char Char Char1 Char Char Char Char Char Char1 Char Char"/>
    <w:basedOn w:val="Normal"/>
    <w:link w:val="FootnoteReference"/>
    <w:uiPriority w:val="99"/>
    <w:rsid w:val="00143552"/>
    <w:pPr>
      <w:spacing w:after="160" w:line="240" w:lineRule="exact"/>
      <w:jc w:val="left"/>
    </w:pPr>
    <w:rPr>
      <w:sz w:val="22"/>
      <w:szCs w:val="2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602741">
      <w:marLeft w:val="0"/>
      <w:marRight w:val="0"/>
      <w:marTop w:val="0"/>
      <w:marBottom w:val="0"/>
      <w:divBdr>
        <w:top w:val="none" w:sz="0" w:space="0" w:color="auto"/>
        <w:left w:val="none" w:sz="0" w:space="0" w:color="auto"/>
        <w:bottom w:val="none" w:sz="0" w:space="0" w:color="auto"/>
        <w:right w:val="none" w:sz="0" w:space="0" w:color="auto"/>
      </w:divBdr>
    </w:div>
    <w:div w:id="1132602743">
      <w:marLeft w:val="0"/>
      <w:marRight w:val="0"/>
      <w:marTop w:val="0"/>
      <w:marBottom w:val="0"/>
      <w:divBdr>
        <w:top w:val="none" w:sz="0" w:space="0" w:color="auto"/>
        <w:left w:val="none" w:sz="0" w:space="0" w:color="auto"/>
        <w:bottom w:val="none" w:sz="0" w:space="0" w:color="auto"/>
        <w:right w:val="none" w:sz="0" w:space="0" w:color="auto"/>
      </w:divBdr>
      <w:divsChild>
        <w:div w:id="1132602742">
          <w:marLeft w:val="720"/>
          <w:marRight w:val="720"/>
          <w:marTop w:val="100"/>
          <w:marBottom w:val="100"/>
          <w:divBdr>
            <w:top w:val="none" w:sz="0" w:space="0" w:color="auto"/>
            <w:left w:val="none" w:sz="0" w:space="0" w:color="auto"/>
            <w:bottom w:val="none" w:sz="0" w:space="0" w:color="auto"/>
            <w:right w:val="none" w:sz="0" w:space="0" w:color="auto"/>
          </w:divBdr>
          <w:divsChild>
            <w:div w:id="11326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02744">
      <w:marLeft w:val="0"/>
      <w:marRight w:val="0"/>
      <w:marTop w:val="0"/>
      <w:marBottom w:val="0"/>
      <w:divBdr>
        <w:top w:val="none" w:sz="0" w:space="0" w:color="auto"/>
        <w:left w:val="none" w:sz="0" w:space="0" w:color="auto"/>
        <w:bottom w:val="none" w:sz="0" w:space="0" w:color="auto"/>
        <w:right w:val="none" w:sz="0" w:space="0" w:color="auto"/>
      </w:divBdr>
      <w:divsChild>
        <w:div w:id="1132602746">
          <w:marLeft w:val="720"/>
          <w:marRight w:val="720"/>
          <w:marTop w:val="100"/>
          <w:marBottom w:val="100"/>
          <w:divBdr>
            <w:top w:val="none" w:sz="0" w:space="0" w:color="auto"/>
            <w:left w:val="none" w:sz="0" w:space="0" w:color="auto"/>
            <w:bottom w:val="none" w:sz="0" w:space="0" w:color="auto"/>
            <w:right w:val="none" w:sz="0" w:space="0" w:color="auto"/>
          </w:divBdr>
          <w:divsChild>
            <w:div w:id="11326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02748">
      <w:marLeft w:val="0"/>
      <w:marRight w:val="0"/>
      <w:marTop w:val="0"/>
      <w:marBottom w:val="0"/>
      <w:divBdr>
        <w:top w:val="none" w:sz="0" w:space="0" w:color="auto"/>
        <w:left w:val="none" w:sz="0" w:space="0" w:color="auto"/>
        <w:bottom w:val="none" w:sz="0" w:space="0" w:color="auto"/>
        <w:right w:val="none" w:sz="0" w:space="0" w:color="auto"/>
      </w:divBdr>
    </w:div>
    <w:div w:id="1132602749">
      <w:marLeft w:val="0"/>
      <w:marRight w:val="0"/>
      <w:marTop w:val="0"/>
      <w:marBottom w:val="0"/>
      <w:divBdr>
        <w:top w:val="none" w:sz="0" w:space="0" w:color="auto"/>
        <w:left w:val="none" w:sz="0" w:space="0" w:color="auto"/>
        <w:bottom w:val="none" w:sz="0" w:space="0" w:color="auto"/>
        <w:right w:val="none" w:sz="0" w:space="0" w:color="auto"/>
      </w:divBdr>
    </w:div>
    <w:div w:id="1132602750">
      <w:marLeft w:val="0"/>
      <w:marRight w:val="0"/>
      <w:marTop w:val="0"/>
      <w:marBottom w:val="0"/>
      <w:divBdr>
        <w:top w:val="none" w:sz="0" w:space="0" w:color="auto"/>
        <w:left w:val="none" w:sz="0" w:space="0" w:color="auto"/>
        <w:bottom w:val="none" w:sz="0" w:space="0" w:color="auto"/>
        <w:right w:val="none" w:sz="0" w:space="0" w:color="auto"/>
      </w:divBdr>
    </w:div>
    <w:div w:id="1132602751">
      <w:marLeft w:val="0"/>
      <w:marRight w:val="0"/>
      <w:marTop w:val="0"/>
      <w:marBottom w:val="0"/>
      <w:divBdr>
        <w:top w:val="none" w:sz="0" w:space="0" w:color="auto"/>
        <w:left w:val="none" w:sz="0" w:space="0" w:color="auto"/>
        <w:bottom w:val="none" w:sz="0" w:space="0" w:color="auto"/>
        <w:right w:val="none" w:sz="0" w:space="0" w:color="auto"/>
      </w:divBdr>
    </w:div>
    <w:div w:id="1132602752">
      <w:marLeft w:val="0"/>
      <w:marRight w:val="0"/>
      <w:marTop w:val="0"/>
      <w:marBottom w:val="0"/>
      <w:divBdr>
        <w:top w:val="none" w:sz="0" w:space="0" w:color="auto"/>
        <w:left w:val="none" w:sz="0" w:space="0" w:color="auto"/>
        <w:bottom w:val="none" w:sz="0" w:space="0" w:color="auto"/>
        <w:right w:val="none" w:sz="0" w:space="0" w:color="auto"/>
      </w:divBdr>
    </w:div>
    <w:div w:id="1522936845">
      <w:bodyDiv w:val="1"/>
      <w:marLeft w:val="0"/>
      <w:marRight w:val="0"/>
      <w:marTop w:val="0"/>
      <w:marBottom w:val="0"/>
      <w:divBdr>
        <w:top w:val="none" w:sz="0" w:space="0" w:color="auto"/>
        <w:left w:val="none" w:sz="0" w:space="0" w:color="auto"/>
        <w:bottom w:val="none" w:sz="0" w:space="0" w:color="auto"/>
        <w:right w:val="none" w:sz="0" w:space="0" w:color="auto"/>
      </w:divBdr>
      <w:divsChild>
        <w:div w:id="1097948603">
          <w:marLeft w:val="0"/>
          <w:marRight w:val="0"/>
          <w:marTop w:val="0"/>
          <w:marBottom w:val="0"/>
          <w:divBdr>
            <w:top w:val="none" w:sz="0" w:space="0" w:color="auto"/>
            <w:left w:val="none" w:sz="0" w:space="0" w:color="auto"/>
            <w:bottom w:val="none" w:sz="0" w:space="0" w:color="auto"/>
            <w:right w:val="none" w:sz="0" w:space="0" w:color="auto"/>
          </w:divBdr>
        </w:div>
        <w:div w:id="1945653004">
          <w:marLeft w:val="0"/>
          <w:marRight w:val="0"/>
          <w:marTop w:val="0"/>
          <w:marBottom w:val="0"/>
          <w:divBdr>
            <w:top w:val="none" w:sz="0" w:space="0" w:color="auto"/>
            <w:left w:val="none" w:sz="0" w:space="0" w:color="auto"/>
            <w:bottom w:val="none" w:sz="0" w:space="0" w:color="auto"/>
            <w:right w:val="none" w:sz="0" w:space="0" w:color="auto"/>
          </w:divBdr>
        </w:div>
        <w:div w:id="255747766">
          <w:marLeft w:val="0"/>
          <w:marRight w:val="0"/>
          <w:marTop w:val="0"/>
          <w:marBottom w:val="0"/>
          <w:divBdr>
            <w:top w:val="none" w:sz="0" w:space="0" w:color="auto"/>
            <w:left w:val="none" w:sz="0" w:space="0" w:color="auto"/>
            <w:bottom w:val="none" w:sz="0" w:space="0" w:color="auto"/>
            <w:right w:val="none" w:sz="0" w:space="0" w:color="auto"/>
          </w:divBdr>
        </w:div>
        <w:div w:id="1927762105">
          <w:marLeft w:val="0"/>
          <w:marRight w:val="0"/>
          <w:marTop w:val="0"/>
          <w:marBottom w:val="0"/>
          <w:divBdr>
            <w:top w:val="none" w:sz="0" w:space="0" w:color="auto"/>
            <w:left w:val="none" w:sz="0" w:space="0" w:color="auto"/>
            <w:bottom w:val="none" w:sz="0" w:space="0" w:color="auto"/>
            <w:right w:val="none" w:sz="0" w:space="0" w:color="auto"/>
          </w:divBdr>
        </w:div>
      </w:divsChild>
    </w:div>
    <w:div w:id="160853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docs.myunfpa.org/docushare/dsweb/Get/UNFPA_Publication-5263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onor-relations@unido.org"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customXml" Target="../customXml/item2.xml"/><Relationship Id="rId10" Type="http://schemas.openxmlformats.org/officeDocument/2006/relationships/hyperlink" Target="mailto:unagencies@worldbank.org"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cid:image001.jpg@01D1BCC2.14AC2B80" TargetMode="External"/><Relationship Id="rId14" Type="http://schemas.openxmlformats.org/officeDocument/2006/relationships/footer" Target="footer1.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worldbank.org/debar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1E9B8A-F6DA-4573-80CD-B492617276CB}">
  <ds:schemaRefs>
    <ds:schemaRef ds:uri="http://schemas.openxmlformats.org/officeDocument/2006/bibliography"/>
  </ds:schemaRefs>
</ds:datastoreItem>
</file>

<file path=customXml/itemProps2.xml><?xml version="1.0" encoding="utf-8"?>
<ds:datastoreItem xmlns:ds="http://schemas.openxmlformats.org/officeDocument/2006/customXml" ds:itemID="{75933F68-D957-46EB-A2A9-0B55093773B4}"/>
</file>

<file path=customXml/itemProps3.xml><?xml version="1.0" encoding="utf-8"?>
<ds:datastoreItem xmlns:ds="http://schemas.openxmlformats.org/officeDocument/2006/customXml" ds:itemID="{BC42F585-7341-4F9B-87FB-A5BC380206A7}"/>
</file>

<file path=customXml/itemProps4.xml><?xml version="1.0" encoding="utf-8"?>
<ds:datastoreItem xmlns:ds="http://schemas.openxmlformats.org/officeDocument/2006/customXml" ds:itemID="{6084E5CD-2FCE-49A9-93F9-EE44FCD4328E}"/>
</file>

<file path=docProps/app.xml><?xml version="1.0" encoding="utf-8"?>
<Properties xmlns="http://schemas.openxmlformats.org/officeDocument/2006/extended-properties" xmlns:vt="http://schemas.openxmlformats.org/officeDocument/2006/docPropsVTypes">
  <Template>Normal.dotm</Template>
  <TotalTime>0</TotalTime>
  <Pages>27</Pages>
  <Words>6569</Words>
  <Characters>37444</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STANDARD FORM OF AGREEMENT    for Use by World Bank Borrowers</vt:lpstr>
    </vt:vector>
  </TitlesOfParts>
  <Manager>Maria Vannari</Manager>
  <Company>WB-UNIDO</Company>
  <LinksUpToDate>false</LinksUpToDate>
  <CharactersWithSpaces>43926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FORM OF AGREEMENT    for Use by World Bank Borrowers</dc:title>
  <dc:subject>Provision of Technical Assistance by UNESCO under Bank-Financed Projects</dc:subject>
  <dc:creator>Maria Vannari</dc:creator>
  <cp:keywords>UN agencies;UNIDO</cp:keywords>
  <cp:lastModifiedBy>Jason Patrick Harmala</cp:lastModifiedBy>
  <cp:revision>2</cp:revision>
  <cp:lastPrinted>2016-06-09T14:48:00Z</cp:lastPrinted>
  <dcterms:created xsi:type="dcterms:W3CDTF">2016-11-21T19:57:00Z</dcterms:created>
  <dcterms:modified xsi:type="dcterms:W3CDTF">2016-11-21T19:57:00Z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0x010100753FE2BD86E76B4DAA5BD0ECE9CA712D</vt:lpwstr>
  </property>
</Properties>
</file>