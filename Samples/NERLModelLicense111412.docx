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8B3" w:rsidRPr="004F2767" w:rsidRDefault="003968B3">
      <w:pPr>
        <w:tabs>
          <w:tab w:val="left" w:pos="16384"/>
        </w:tabs>
        <w:jc w:val="center"/>
        <w:rPr>
          <w:b/>
          <w:smallCaps/>
          <w:color w:val="000000"/>
          <w:sz w:val="40"/>
        </w:rPr>
      </w:pPr>
      <w:r w:rsidRPr="004F2767">
        <w:rPr>
          <w:b/>
          <w:smallCaps/>
          <w:color w:val="000000"/>
          <w:sz w:val="40"/>
        </w:rPr>
        <w:t>NorthEast Research Libraries Consortium</w:t>
      </w:r>
    </w:p>
    <w:p w:rsidR="003968B3" w:rsidRPr="004F2767" w:rsidRDefault="003968B3">
      <w:pPr>
        <w:tabs>
          <w:tab w:val="left" w:pos="16384"/>
        </w:tabs>
        <w:jc w:val="center"/>
        <w:rPr>
          <w:b/>
          <w:smallCaps/>
          <w:color w:val="000000"/>
          <w:sz w:val="40"/>
        </w:rPr>
      </w:pPr>
      <w:r w:rsidRPr="004F2767">
        <w:rPr>
          <w:b/>
          <w:smallCaps/>
          <w:color w:val="000000"/>
          <w:sz w:val="40"/>
        </w:rPr>
        <w:t xml:space="preserve"> Generic License Agreement</w:t>
      </w:r>
    </w:p>
    <w:p w:rsidR="003968B3" w:rsidRPr="004F2767" w:rsidRDefault="003968B3">
      <w:pPr>
        <w:tabs>
          <w:tab w:val="left" w:pos="16384"/>
        </w:tabs>
        <w:jc w:val="center"/>
        <w:rPr>
          <w:b/>
          <w:smallCaps/>
          <w:color w:val="000000"/>
          <w:sz w:val="40"/>
        </w:rPr>
      </w:pPr>
      <w:r w:rsidRPr="004F2767">
        <w:rPr>
          <w:b/>
          <w:smallCaps/>
          <w:color w:val="000000"/>
          <w:sz w:val="40"/>
        </w:rPr>
        <w:t>For Electronic Resources</w:t>
      </w:r>
    </w:p>
    <w:p w:rsidR="003968B3" w:rsidRPr="004F2767" w:rsidRDefault="003968B3">
      <w:pPr>
        <w:tabs>
          <w:tab w:val="left" w:pos="16384"/>
        </w:tabs>
        <w:jc w:val="center"/>
        <w:rPr>
          <w:b/>
          <w:smallCaps/>
          <w:color w:val="000000"/>
          <w:sz w:val="40"/>
        </w:rPr>
      </w:pPr>
    </w:p>
    <w:p w:rsidR="003968B3" w:rsidRPr="004F2767" w:rsidRDefault="003968B3">
      <w:pPr>
        <w:tabs>
          <w:tab w:val="left" w:pos="16384"/>
        </w:tabs>
        <w:rPr>
          <w:b/>
          <w:i/>
          <w:color w:val="000000"/>
        </w:rPr>
      </w:pPr>
      <w:r w:rsidRPr="004F2767">
        <w:rPr>
          <w:b/>
          <w:i/>
          <w:color w:val="000000"/>
        </w:rPr>
        <w:t>[Instructions: Replace [bracketed italicized text] with appropriate information for the specific license.  Delete sections that are not applicable to the specific resource.]</w:t>
      </w:r>
    </w:p>
    <w:p w:rsidR="003968B3" w:rsidRPr="004F2767" w:rsidRDefault="003968B3">
      <w:pPr>
        <w:tabs>
          <w:tab w:val="left" w:pos="16384"/>
        </w:tabs>
        <w:rPr>
          <w:b/>
          <w:color w:val="000000"/>
        </w:rPr>
      </w:pPr>
    </w:p>
    <w:p w:rsidR="003968B3" w:rsidRPr="004F2767" w:rsidRDefault="003968B3">
      <w:pPr>
        <w:tabs>
          <w:tab w:val="left" w:pos="4050"/>
          <w:tab w:val="left" w:pos="16384"/>
        </w:tabs>
        <w:rPr>
          <w:color w:val="000000"/>
        </w:rPr>
      </w:pPr>
      <w:r w:rsidRPr="004F2767">
        <w:rPr>
          <w:color w:val="000000"/>
        </w:rPr>
        <w:t xml:space="preserve">This License Agreement (this "Agreement") is made effective as of </w:t>
      </w:r>
      <w:r w:rsidRPr="004F2767">
        <w:rPr>
          <w:i/>
          <w:color w:val="000000"/>
        </w:rPr>
        <w:t>[date]</w:t>
      </w:r>
      <w:r w:rsidRPr="004F2767">
        <w:rPr>
          <w:color w:val="000000"/>
        </w:rPr>
        <w:t xml:space="preserve"> (the "Effective Date") between </w:t>
      </w:r>
      <w:r w:rsidRPr="004F2767">
        <w:rPr>
          <w:i/>
          <w:color w:val="000000"/>
        </w:rPr>
        <w:t xml:space="preserve">[Publisher of Address of Publisher, City of Publisher, State of Publisher, Country of Publisher Postal Code of Publisher] </w:t>
      </w:r>
      <w:r w:rsidRPr="004F2767">
        <w:rPr>
          <w:color w:val="000000"/>
        </w:rPr>
        <w:t>("Licensor")</w:t>
      </w:r>
      <w:r w:rsidRPr="004F2767">
        <w:rPr>
          <w:i/>
          <w:color w:val="000000"/>
        </w:rPr>
        <w:t xml:space="preserve"> </w:t>
      </w:r>
      <w:r w:rsidRPr="004F2767">
        <w:rPr>
          <w:color w:val="000000"/>
        </w:rPr>
        <w:t>and NorthEast Research Libraries Consortium (NERL), P.O. Box 208240, New Haven, CT  06520-8240 ("Licensee").</w:t>
      </w:r>
    </w:p>
    <w:p w:rsidR="00E076FC" w:rsidRPr="004F2767" w:rsidRDefault="00E076FC">
      <w:pPr>
        <w:tabs>
          <w:tab w:val="left" w:pos="4050"/>
          <w:tab w:val="left" w:pos="16384"/>
        </w:tabs>
        <w:rPr>
          <w:color w:val="000000"/>
        </w:rPr>
      </w:pPr>
    </w:p>
    <w:p w:rsidR="00E076FC" w:rsidRPr="004F2767" w:rsidRDefault="00E076FC">
      <w:pPr>
        <w:tabs>
          <w:tab w:val="left" w:pos="4050"/>
          <w:tab w:val="left" w:pos="16384"/>
        </w:tabs>
        <w:rPr>
          <w:rFonts w:ascii="New times roman" w:hAnsi="New times roman"/>
          <w:color w:val="000000"/>
        </w:rPr>
      </w:pPr>
      <w:bookmarkStart w:id="0" w:name="OLE_LINK3"/>
      <w:bookmarkStart w:id="1" w:name="OLE_LINK4"/>
      <w:r w:rsidRPr="00616B5D">
        <w:rPr>
          <w:rFonts w:ascii="New times roman" w:hAnsi="New times roman" w:cs="Arial" w:hint="eastAsia"/>
        </w:rPr>
        <w:t>“</w:t>
      </w:r>
      <w:r w:rsidRPr="00616B5D">
        <w:rPr>
          <w:rFonts w:ascii="New times roman" w:hAnsi="New times roman" w:cs="Arial"/>
        </w:rPr>
        <w:t>Licensee</w:t>
      </w:r>
      <w:r w:rsidRPr="00616B5D">
        <w:rPr>
          <w:rFonts w:ascii="New times roman" w:hAnsi="New times roman" w:cs="Arial" w:hint="eastAsia"/>
        </w:rPr>
        <w:t>”</w:t>
      </w:r>
      <w:r w:rsidRPr="00616B5D">
        <w:rPr>
          <w:rFonts w:ascii="New times roman" w:hAnsi="New times roman" w:cs="Arial"/>
        </w:rPr>
        <w:t xml:space="preserve"> is</w:t>
      </w:r>
      <w:r w:rsidR="00D76225" w:rsidRPr="00616B5D">
        <w:rPr>
          <w:rFonts w:ascii="New times roman" w:hAnsi="New times roman" w:cs="Arial"/>
        </w:rPr>
        <w:t xml:space="preserve"> authorized to act</w:t>
      </w:r>
      <w:r w:rsidR="004C29E7" w:rsidRPr="00616B5D">
        <w:rPr>
          <w:rFonts w:ascii="New times roman" w:hAnsi="New times roman" w:cs="Arial"/>
        </w:rPr>
        <w:t xml:space="preserve"> for</w:t>
      </w:r>
      <w:r w:rsidR="00D76225" w:rsidRPr="00616B5D">
        <w:rPr>
          <w:rFonts w:ascii="New times roman" w:hAnsi="New times roman" w:cs="Arial"/>
        </w:rPr>
        <w:t xml:space="preserve"> and sign this Agreement</w:t>
      </w:r>
      <w:r w:rsidRPr="00616B5D">
        <w:rPr>
          <w:rFonts w:ascii="New times roman" w:hAnsi="New times roman" w:cs="Arial"/>
        </w:rPr>
        <w:t xml:space="preserve"> on behalf of a group of libraries </w:t>
      </w:r>
      <w:r w:rsidR="00A3700F" w:rsidRPr="00616B5D">
        <w:rPr>
          <w:rFonts w:ascii="New times roman" w:hAnsi="New times roman" w:cs="Arial"/>
        </w:rPr>
        <w:t>hereinafter</w:t>
      </w:r>
      <w:r w:rsidRPr="00616B5D">
        <w:rPr>
          <w:rFonts w:ascii="New times roman" w:hAnsi="New times roman" w:cs="Arial"/>
        </w:rPr>
        <w:t xml:space="preserve"> known as the "Participating </w:t>
      </w:r>
      <w:r w:rsidR="00FE57C9" w:rsidRPr="00616B5D">
        <w:rPr>
          <w:rFonts w:ascii="New times roman" w:hAnsi="New times roman" w:cs="Arial"/>
        </w:rPr>
        <w:t>Member Institutions</w:t>
      </w:r>
      <w:r w:rsidRPr="00616B5D">
        <w:rPr>
          <w:rFonts w:ascii="New times roman" w:hAnsi="New times roman" w:cs="Arial"/>
        </w:rPr>
        <w:t>."</w:t>
      </w:r>
      <w:r w:rsidRPr="004F2767">
        <w:rPr>
          <w:rFonts w:ascii="New times roman" w:hAnsi="New times roman" w:cs="Arial"/>
        </w:rPr>
        <w:t xml:space="preserve">  Rights and responsibilities referenced in this Agreement in regard to "Licensee" shall apply to all the Participating </w:t>
      </w:r>
      <w:r w:rsidR="00FE57C9" w:rsidRPr="004F2767">
        <w:rPr>
          <w:rFonts w:ascii="New times roman" w:hAnsi="New times roman" w:cs="Arial"/>
        </w:rPr>
        <w:t>Member Institutions</w:t>
      </w:r>
      <w:r w:rsidRPr="004F2767">
        <w:rPr>
          <w:rFonts w:ascii="New times roman" w:hAnsi="New times roman" w:cs="Arial"/>
        </w:rPr>
        <w:t xml:space="preserve"> covered under this Agreement; however, Licensee is responsible only for fulfillment of its individual responsi</w:t>
      </w:r>
      <w:r w:rsidR="006C4E60">
        <w:rPr>
          <w:rFonts w:ascii="New times roman" w:hAnsi="New times roman" w:cs="Arial"/>
        </w:rPr>
        <w:t xml:space="preserve">bilities under this Agreement. </w:t>
      </w:r>
      <w:r w:rsidRPr="004F2767">
        <w:rPr>
          <w:rFonts w:ascii="New times roman" w:hAnsi="New times roman" w:cs="Arial"/>
        </w:rPr>
        <w:t>Neither Licensee nor any other Participating</w:t>
      </w:r>
      <w:r w:rsidR="00F54A5B" w:rsidRPr="004F2767">
        <w:rPr>
          <w:rFonts w:ascii="New times roman" w:hAnsi="New times roman" w:cs="Arial"/>
        </w:rPr>
        <w:t xml:space="preserve"> Member</w:t>
      </w:r>
      <w:r w:rsidRPr="004F2767">
        <w:rPr>
          <w:rFonts w:ascii="New times roman" w:hAnsi="New times roman" w:cs="Arial"/>
        </w:rPr>
        <w:t xml:space="preserve"> </w:t>
      </w:r>
      <w:r w:rsidR="00FE57C9" w:rsidRPr="004F2767">
        <w:rPr>
          <w:rFonts w:ascii="New times roman" w:hAnsi="New times roman" w:cs="Arial"/>
        </w:rPr>
        <w:t>Institution</w:t>
      </w:r>
      <w:r w:rsidRPr="004F2767">
        <w:rPr>
          <w:rFonts w:ascii="New times roman" w:hAnsi="New times roman" w:cs="Arial"/>
        </w:rPr>
        <w:t xml:space="preserve"> shall be liable for any breach or default of another Participating </w:t>
      </w:r>
      <w:r w:rsidR="00FE57C9" w:rsidRPr="004F2767">
        <w:rPr>
          <w:rFonts w:ascii="New times roman" w:hAnsi="New times roman" w:cs="Arial"/>
        </w:rPr>
        <w:t>Member Institution</w:t>
      </w:r>
      <w:r w:rsidRPr="004F2767">
        <w:rPr>
          <w:rFonts w:ascii="New times roman" w:hAnsi="New times roman" w:cs="Arial"/>
        </w:rPr>
        <w:t xml:space="preserve">. Participating </w:t>
      </w:r>
      <w:r w:rsidR="00FE57C9" w:rsidRPr="004F2767">
        <w:rPr>
          <w:rFonts w:ascii="New times roman" w:hAnsi="New times roman" w:cs="Arial"/>
        </w:rPr>
        <w:t>Member Institutions</w:t>
      </w:r>
      <w:r w:rsidRPr="004F2767">
        <w:rPr>
          <w:rFonts w:ascii="New times roman" w:hAnsi="New times roman" w:cs="Arial"/>
        </w:rPr>
        <w:t xml:space="preserve"> (which include Licensee) are listed in Schedule 1.</w:t>
      </w:r>
    </w:p>
    <w:bookmarkEnd w:id="0"/>
    <w:bookmarkEnd w:id="1"/>
    <w:p w:rsidR="003968B3" w:rsidRPr="004F2767" w:rsidRDefault="003968B3">
      <w:pPr>
        <w:tabs>
          <w:tab w:val="left" w:pos="4050"/>
          <w:tab w:val="left" w:pos="16384"/>
        </w:tabs>
        <w:rPr>
          <w:color w:val="000000"/>
        </w:rPr>
      </w:pPr>
    </w:p>
    <w:p w:rsidR="003968B3" w:rsidRPr="004F2767" w:rsidRDefault="003968B3">
      <w:pPr>
        <w:tabs>
          <w:tab w:val="left" w:pos="16384"/>
        </w:tabs>
        <w:rPr>
          <w:color w:val="000000"/>
        </w:rPr>
      </w:pPr>
      <w:r w:rsidRPr="004F2767">
        <w:rPr>
          <w:color w:val="000000"/>
        </w:rPr>
        <w:t>In consideration of the mutual promises contained herein and other good and valuable consideration, the receipt and sufficiency of which is hereby acknowledged, the parties agree as follows:</w:t>
      </w:r>
    </w:p>
    <w:p w:rsidR="003968B3" w:rsidRPr="004F2767" w:rsidRDefault="003968B3">
      <w:pPr>
        <w:tabs>
          <w:tab w:val="left" w:pos="16384"/>
        </w:tabs>
        <w:rPr>
          <w:b/>
          <w:color w:val="000000"/>
        </w:rPr>
      </w:pPr>
    </w:p>
    <w:p w:rsidR="003968B3" w:rsidRPr="004F2767" w:rsidRDefault="003968B3">
      <w:pPr>
        <w:pStyle w:val="Heading2"/>
        <w:keepNext/>
        <w:tabs>
          <w:tab w:val="left" w:pos="16384"/>
        </w:tabs>
        <w:jc w:val="center"/>
        <w:rPr>
          <w:b/>
          <w:smallCaps/>
          <w:color w:val="000000"/>
          <w:u w:val="single"/>
        </w:rPr>
      </w:pPr>
      <w:r w:rsidRPr="004F2767">
        <w:rPr>
          <w:b/>
          <w:smallCaps/>
          <w:color w:val="000000"/>
          <w:u w:val="single"/>
        </w:rPr>
        <w:t>I. Content of Licensed Materials; Grant of License</w:t>
      </w:r>
    </w:p>
    <w:p w:rsidR="003968B3" w:rsidRPr="004F2767" w:rsidRDefault="003968B3">
      <w:pPr>
        <w:tabs>
          <w:tab w:val="left" w:pos="16384"/>
        </w:tabs>
        <w:rPr>
          <w:color w:val="000000"/>
        </w:rPr>
      </w:pPr>
    </w:p>
    <w:p w:rsidR="003968B3" w:rsidRPr="004F2767" w:rsidRDefault="003968B3">
      <w:pPr>
        <w:tabs>
          <w:tab w:val="left" w:pos="16384"/>
        </w:tabs>
        <w:rPr>
          <w:color w:val="000000"/>
        </w:rPr>
      </w:pPr>
      <w:r w:rsidRPr="004F2767">
        <w:rPr>
          <w:color w:val="000000"/>
        </w:rPr>
        <w:t xml:space="preserve">The materials that are the subject of this Agreement shall consist of </w:t>
      </w:r>
      <w:r w:rsidRPr="004F2767">
        <w:rPr>
          <w:i/>
          <w:color w:val="000000"/>
        </w:rPr>
        <w:t xml:space="preserve">[electronic information published or otherwise made available by Licensor] </w:t>
      </w:r>
      <w:r w:rsidRPr="004F2767">
        <w:rPr>
          <w:color w:val="000000"/>
        </w:rPr>
        <w:t xml:space="preserve">(hereinafter referred to as the "Licensed Materials"). </w:t>
      </w:r>
    </w:p>
    <w:p w:rsidR="003968B3" w:rsidRPr="004F2767" w:rsidRDefault="003968B3">
      <w:pPr>
        <w:tabs>
          <w:tab w:val="left" w:pos="16384"/>
        </w:tabs>
        <w:rPr>
          <w:i/>
          <w:color w:val="000000"/>
        </w:rPr>
      </w:pPr>
    </w:p>
    <w:p w:rsidR="003968B3" w:rsidRPr="004F2767" w:rsidRDefault="004F2767">
      <w:pPr>
        <w:tabs>
          <w:tab w:val="left" w:pos="16384"/>
        </w:tabs>
        <w:rPr>
          <w:color w:val="000000"/>
        </w:rPr>
      </w:pPr>
      <w:r w:rsidRPr="004F2767">
        <w:rPr>
          <w:color w:val="000000"/>
        </w:rPr>
        <w:t>Licensee</w:t>
      </w:r>
      <w:r w:rsidR="00F54A5B" w:rsidRPr="004F2767">
        <w:rPr>
          <w:color w:val="000000"/>
        </w:rPr>
        <w:t>s</w:t>
      </w:r>
      <w:r w:rsidR="003968B3" w:rsidRPr="004F2767">
        <w:rPr>
          <w:color w:val="000000"/>
        </w:rPr>
        <w:t xml:space="preserve"> and </w:t>
      </w:r>
      <w:r w:rsidR="00A3700F" w:rsidRPr="004F2767">
        <w:rPr>
          <w:color w:val="000000"/>
        </w:rPr>
        <w:t>their</w:t>
      </w:r>
      <w:r w:rsidR="003968B3" w:rsidRPr="004F2767">
        <w:rPr>
          <w:color w:val="000000"/>
        </w:rPr>
        <w:t xml:space="preserve"> Authorized Users acknowledge that the copyright and title to the Licensed Materials and any trademarks or service marks relating thereto remain with Licensor and/or its suppliers. Neither </w:t>
      </w:r>
      <w:r w:rsidRPr="004F2767">
        <w:rPr>
          <w:color w:val="000000"/>
        </w:rPr>
        <w:t>Licensee</w:t>
      </w:r>
      <w:r w:rsidR="003968B3" w:rsidRPr="004F2767">
        <w:rPr>
          <w:color w:val="000000"/>
        </w:rPr>
        <w:t xml:space="preserve"> nor its Authorized Users shall have any right, title or interest in the Licensed Materials except as expressly set forth in this Agreement. </w:t>
      </w:r>
    </w:p>
    <w:p w:rsidR="003968B3" w:rsidRPr="004F2767" w:rsidRDefault="003968B3">
      <w:pPr>
        <w:tabs>
          <w:tab w:val="left" w:pos="16384"/>
        </w:tabs>
        <w:rPr>
          <w:color w:val="000000"/>
        </w:rPr>
      </w:pPr>
    </w:p>
    <w:p w:rsidR="003968B3" w:rsidRPr="004F2767" w:rsidRDefault="003968B3">
      <w:pPr>
        <w:tabs>
          <w:tab w:val="left" w:pos="16384"/>
        </w:tabs>
        <w:rPr>
          <w:color w:val="000000"/>
        </w:rPr>
      </w:pPr>
      <w:r w:rsidRPr="004F2767">
        <w:rPr>
          <w:color w:val="000000"/>
        </w:rPr>
        <w:t xml:space="preserve">Licensor hereby grants to </w:t>
      </w:r>
      <w:r w:rsidR="004F2767" w:rsidRPr="004F2767">
        <w:rPr>
          <w:color w:val="000000"/>
        </w:rPr>
        <w:t>Licensee</w:t>
      </w:r>
      <w:r w:rsidR="00F54A5B" w:rsidRPr="004F2767">
        <w:rPr>
          <w:color w:val="000000"/>
        </w:rPr>
        <w:t>s</w:t>
      </w:r>
      <w:r w:rsidRPr="004F2767">
        <w:rPr>
          <w:color w:val="000000"/>
        </w:rPr>
        <w:t xml:space="preserve"> non-exclusive </w:t>
      </w:r>
      <w:r w:rsidRPr="004F2767">
        <w:t>and non-transferable</w:t>
      </w:r>
      <w:r w:rsidRPr="004F2767">
        <w:rPr>
          <w:color w:val="000000"/>
        </w:rPr>
        <w:t xml:space="preserve"> use of the Licensed Materials and the right to provide the Licensed Materials to Authorized Users in accordance with this Agreement.</w:t>
      </w:r>
    </w:p>
    <w:p w:rsidR="003968B3" w:rsidRPr="004F2767" w:rsidRDefault="003968B3">
      <w:pPr>
        <w:pStyle w:val="Heading1"/>
        <w:keepNext/>
        <w:tabs>
          <w:tab w:val="left" w:pos="16384"/>
        </w:tabs>
        <w:jc w:val="center"/>
        <w:rPr>
          <w:b/>
          <w:smallCaps/>
          <w:color w:val="000000"/>
          <w:u w:val="single"/>
        </w:rPr>
      </w:pPr>
      <w:r w:rsidRPr="004F2767">
        <w:rPr>
          <w:b/>
          <w:smallCaps/>
          <w:color w:val="000000"/>
          <w:u w:val="single"/>
        </w:rPr>
        <w:t>II. Fees</w:t>
      </w:r>
    </w:p>
    <w:p w:rsidR="003968B3" w:rsidRPr="004F2767" w:rsidRDefault="003968B3">
      <w:pPr>
        <w:tabs>
          <w:tab w:val="left" w:pos="16384"/>
        </w:tabs>
        <w:rPr>
          <w:color w:val="000000"/>
        </w:rPr>
      </w:pPr>
    </w:p>
    <w:p w:rsidR="003968B3" w:rsidRPr="004F2767" w:rsidRDefault="003968B3">
      <w:pPr>
        <w:tabs>
          <w:tab w:val="left" w:pos="16384"/>
        </w:tabs>
        <w:rPr>
          <w:color w:val="000000"/>
        </w:rPr>
      </w:pPr>
      <w:r w:rsidRPr="004F2767">
        <w:rPr>
          <w:color w:val="000000"/>
        </w:rPr>
        <w:t xml:space="preserve">Licensee shall make payment to Licensor for use of the Licensed Materials pursuant to </w:t>
      </w:r>
      <w:r w:rsidRPr="004F2767">
        <w:rPr>
          <w:color w:val="000000"/>
        </w:rPr>
        <w:lastRenderedPageBreak/>
        <w:t xml:space="preserve">the terms set forth in Appendix A, attached hereto. </w:t>
      </w:r>
    </w:p>
    <w:p w:rsidR="003968B3" w:rsidRPr="004F2767" w:rsidRDefault="003968B3">
      <w:pPr>
        <w:tabs>
          <w:tab w:val="left" w:pos="16384"/>
        </w:tabs>
        <w:rPr>
          <w:color w:val="000000"/>
        </w:rPr>
      </w:pPr>
    </w:p>
    <w:p w:rsidR="003968B3" w:rsidRPr="004F2767" w:rsidRDefault="003968B3">
      <w:pPr>
        <w:pStyle w:val="Heading1"/>
        <w:keepNext/>
        <w:tabs>
          <w:tab w:val="left" w:pos="16384"/>
        </w:tabs>
        <w:jc w:val="center"/>
        <w:rPr>
          <w:b/>
          <w:smallCaps/>
          <w:color w:val="000000"/>
          <w:u w:val="single"/>
        </w:rPr>
      </w:pPr>
      <w:r w:rsidRPr="004F2767">
        <w:rPr>
          <w:b/>
          <w:smallCaps/>
          <w:color w:val="000000"/>
          <w:u w:val="single"/>
        </w:rPr>
        <w:t>III</w:t>
      </w:r>
      <w:proofErr w:type="gramStart"/>
      <w:r w:rsidRPr="004F2767">
        <w:rPr>
          <w:b/>
          <w:smallCaps/>
          <w:color w:val="000000"/>
          <w:u w:val="single"/>
        </w:rPr>
        <w:t>.  Authorized</w:t>
      </w:r>
      <w:proofErr w:type="gramEnd"/>
      <w:r w:rsidRPr="004F2767">
        <w:rPr>
          <w:b/>
          <w:smallCaps/>
          <w:color w:val="000000"/>
          <w:u w:val="single"/>
        </w:rPr>
        <w:t xml:space="preserve"> Use of Licensed Materials</w:t>
      </w:r>
    </w:p>
    <w:p w:rsidR="003968B3" w:rsidRPr="004F2767" w:rsidRDefault="003968B3">
      <w:pPr>
        <w:tabs>
          <w:tab w:val="left" w:pos="16384"/>
        </w:tabs>
        <w:rPr>
          <w:b/>
          <w:color w:val="000000"/>
          <w:u w:val="single"/>
        </w:rPr>
      </w:pPr>
    </w:p>
    <w:p w:rsidR="003968B3" w:rsidRPr="004F2767" w:rsidRDefault="003968B3">
      <w:pPr>
        <w:tabs>
          <w:tab w:val="left" w:pos="16384"/>
        </w:tabs>
        <w:rPr>
          <w:color w:val="000000"/>
        </w:rPr>
      </w:pPr>
      <w:proofErr w:type="gramStart"/>
      <w:r w:rsidRPr="004F2767">
        <w:rPr>
          <w:b/>
          <w:color w:val="000000"/>
          <w:u w:val="single"/>
        </w:rPr>
        <w:t>Authorized Users.</w:t>
      </w:r>
      <w:proofErr w:type="gramEnd"/>
      <w:r w:rsidRPr="004F2767">
        <w:rPr>
          <w:color w:val="000000"/>
        </w:rPr>
        <w:t xml:space="preserve">  "Authorized Users" are:</w:t>
      </w:r>
    </w:p>
    <w:p w:rsidR="003968B3" w:rsidRPr="004F2767" w:rsidRDefault="003968B3">
      <w:pPr>
        <w:tabs>
          <w:tab w:val="left" w:pos="16384"/>
        </w:tabs>
        <w:rPr>
          <w:color w:val="000000"/>
        </w:rPr>
      </w:pPr>
    </w:p>
    <w:p w:rsidR="003968B3" w:rsidRPr="004F2767" w:rsidRDefault="003968B3">
      <w:pPr>
        <w:tabs>
          <w:tab w:val="left" w:pos="16384"/>
        </w:tabs>
        <w:rPr>
          <w:color w:val="000000"/>
        </w:rPr>
      </w:pPr>
      <w:r w:rsidRPr="004F2767">
        <w:rPr>
          <w:color w:val="000000"/>
          <w:u w:val="single"/>
        </w:rPr>
        <w:t xml:space="preserve">Persons Affiliated with </w:t>
      </w:r>
      <w:r w:rsidR="00F54A5B" w:rsidRPr="004F2767">
        <w:rPr>
          <w:color w:val="000000"/>
          <w:u w:val="single"/>
        </w:rPr>
        <w:t>Participating Member Institutions</w:t>
      </w:r>
      <w:r w:rsidRPr="004F2767">
        <w:rPr>
          <w:color w:val="000000"/>
        </w:rPr>
        <w:t xml:space="preserve">. </w:t>
      </w:r>
      <w:proofErr w:type="gramStart"/>
      <w:r w:rsidRPr="004F2767">
        <w:rPr>
          <w:color w:val="000000"/>
        </w:rPr>
        <w:t xml:space="preserve">Full and part time students and employees (including faculty, staff, affiliated researchers and independent contractors) and other valid ID holders of </w:t>
      </w:r>
      <w:r w:rsidR="00F54A5B" w:rsidRPr="004F2767">
        <w:rPr>
          <w:color w:val="000000"/>
        </w:rPr>
        <w:t>Participating Member Institution</w:t>
      </w:r>
      <w:r w:rsidRPr="004F2767">
        <w:rPr>
          <w:color w:val="000000"/>
        </w:rPr>
        <w:t xml:space="preserve"> and its member institutions, regardless of the physical location of such persons.</w:t>
      </w:r>
      <w:proofErr w:type="gramEnd"/>
      <w:r w:rsidRPr="004F2767">
        <w:rPr>
          <w:color w:val="000000"/>
        </w:rPr>
        <w:t xml:space="preserve"> </w:t>
      </w:r>
    </w:p>
    <w:p w:rsidR="003968B3" w:rsidRPr="004F2767" w:rsidRDefault="003968B3">
      <w:pPr>
        <w:tabs>
          <w:tab w:val="left" w:pos="16384"/>
        </w:tabs>
        <w:rPr>
          <w:color w:val="000000"/>
        </w:rPr>
      </w:pPr>
    </w:p>
    <w:p w:rsidR="003968B3" w:rsidRPr="004F2767" w:rsidRDefault="003968B3">
      <w:pPr>
        <w:tabs>
          <w:tab w:val="left" w:pos="16384"/>
        </w:tabs>
        <w:rPr>
          <w:color w:val="000000"/>
        </w:rPr>
      </w:pPr>
      <w:r w:rsidRPr="004F2767">
        <w:rPr>
          <w:color w:val="000000"/>
          <w:u w:val="single"/>
        </w:rPr>
        <w:t>Walk-ins</w:t>
      </w:r>
      <w:r w:rsidRPr="004F2767">
        <w:rPr>
          <w:color w:val="000000"/>
        </w:rPr>
        <w:t xml:space="preserve">. </w:t>
      </w:r>
      <w:proofErr w:type="gramStart"/>
      <w:r w:rsidR="006C311E" w:rsidRPr="004F2767">
        <w:rPr>
          <w:color w:val="000000"/>
        </w:rPr>
        <w:t>Patrons</w:t>
      </w:r>
      <w:r w:rsidR="006C311E">
        <w:rPr>
          <w:color w:val="000000"/>
        </w:rPr>
        <w:t>,</w:t>
      </w:r>
      <w:proofErr w:type="gramEnd"/>
      <w:r w:rsidRPr="004F2767">
        <w:rPr>
          <w:color w:val="000000"/>
        </w:rPr>
        <w:t xml:space="preserve"> not affiliated with </w:t>
      </w:r>
      <w:r w:rsidR="004F2767" w:rsidRPr="004F2767">
        <w:rPr>
          <w:color w:val="000000"/>
        </w:rPr>
        <w:t>Licensee</w:t>
      </w:r>
      <w:r w:rsidR="006C311E">
        <w:rPr>
          <w:color w:val="000000"/>
        </w:rPr>
        <w:t>,</w:t>
      </w:r>
      <w:r w:rsidRPr="004F2767">
        <w:rPr>
          <w:color w:val="000000"/>
        </w:rPr>
        <w:t xml:space="preserve"> who are physically present at </w:t>
      </w:r>
      <w:r w:rsidR="004F2767" w:rsidRPr="004F2767">
        <w:rPr>
          <w:color w:val="000000"/>
        </w:rPr>
        <w:t>Licensee</w:t>
      </w:r>
      <w:r w:rsidR="00F54A5B" w:rsidRPr="004F2767">
        <w:rPr>
          <w:color w:val="000000"/>
        </w:rPr>
        <w:t>’s</w:t>
      </w:r>
      <w:r w:rsidRPr="004F2767">
        <w:rPr>
          <w:color w:val="000000"/>
        </w:rPr>
        <w:t xml:space="preserve"> site(s) ("walk-ins"). </w:t>
      </w:r>
    </w:p>
    <w:p w:rsidR="003968B3" w:rsidRPr="004F2767" w:rsidRDefault="003968B3">
      <w:pPr>
        <w:tabs>
          <w:tab w:val="left" w:pos="16384"/>
        </w:tabs>
        <w:rPr>
          <w:color w:val="000000"/>
        </w:rPr>
      </w:pPr>
    </w:p>
    <w:p w:rsidR="003968B3" w:rsidRPr="004F2767" w:rsidRDefault="003968B3">
      <w:pPr>
        <w:tabs>
          <w:tab w:val="left" w:pos="16384"/>
        </w:tabs>
        <w:rPr>
          <w:color w:val="000000"/>
        </w:rPr>
      </w:pPr>
      <w:proofErr w:type="gramStart"/>
      <w:r w:rsidRPr="004F2767">
        <w:rPr>
          <w:b/>
          <w:color w:val="000000"/>
          <w:u w:val="single"/>
        </w:rPr>
        <w:t>Authorized Uses.</w:t>
      </w:r>
      <w:proofErr w:type="gramEnd"/>
      <w:r w:rsidRPr="004F2767">
        <w:rPr>
          <w:color w:val="000000"/>
        </w:rPr>
        <w:t xml:space="preserve"> </w:t>
      </w:r>
      <w:r w:rsidR="004F2767" w:rsidRPr="004F2767">
        <w:rPr>
          <w:color w:val="000000"/>
        </w:rPr>
        <w:t>Licensee</w:t>
      </w:r>
      <w:r w:rsidRPr="004F2767">
        <w:rPr>
          <w:color w:val="000000"/>
        </w:rPr>
        <w:t xml:space="preserve"> and Authorized Users may make all use of the Licensed Materials as is consistent with the Fair Use Provisions of United States and international law. Nothing in this Agreement </w:t>
      </w:r>
      <w:r w:rsidRPr="004F2767">
        <w:t>shall be interpreted to limit</w:t>
      </w:r>
      <w:r w:rsidRPr="004F2767">
        <w:rPr>
          <w:color w:val="000000"/>
        </w:rPr>
        <w:t xml:space="preserve"> in any way whatsoever </w:t>
      </w:r>
      <w:r w:rsidR="004F2767" w:rsidRPr="004F2767">
        <w:rPr>
          <w:color w:val="000000"/>
        </w:rPr>
        <w:t>Licensee</w:t>
      </w:r>
      <w:r w:rsidRPr="004F2767">
        <w:rPr>
          <w:color w:val="000000"/>
        </w:rPr>
        <w:t xml:space="preserve">'s or Authorized User's rights under the Fair Use provisions of </w:t>
      </w:r>
      <w:smartTag w:uri="urn:schemas-microsoft-com:office:smarttags" w:element="place">
        <w:smartTag w:uri="urn:schemas-microsoft-com:office:smarttags" w:element="country-region">
          <w:r w:rsidRPr="004F2767">
            <w:rPr>
              <w:color w:val="000000"/>
            </w:rPr>
            <w:t>United States</w:t>
          </w:r>
        </w:smartTag>
      </w:smartTag>
      <w:r w:rsidRPr="004F2767">
        <w:rPr>
          <w:color w:val="000000"/>
        </w:rPr>
        <w:t xml:space="preserve"> or international law to use the Licensed Materials.</w:t>
      </w:r>
    </w:p>
    <w:p w:rsidR="003968B3" w:rsidRPr="004F2767" w:rsidRDefault="003968B3">
      <w:pPr>
        <w:tabs>
          <w:tab w:val="left" w:pos="16384"/>
        </w:tabs>
        <w:rPr>
          <w:color w:val="000000"/>
        </w:rPr>
      </w:pPr>
    </w:p>
    <w:p w:rsidR="003968B3" w:rsidRPr="004F2767" w:rsidRDefault="003968B3">
      <w:pPr>
        <w:tabs>
          <w:tab w:val="left" w:pos="16384"/>
        </w:tabs>
        <w:rPr>
          <w:color w:val="000000"/>
        </w:rPr>
      </w:pPr>
      <w:r w:rsidRPr="004F2767">
        <w:rPr>
          <w:color w:val="000000"/>
        </w:rPr>
        <w:t>The Licensed Materials may be used for purposes of research, education or other non-commercial use as follows:</w:t>
      </w:r>
    </w:p>
    <w:p w:rsidR="003968B3" w:rsidRPr="004F2767" w:rsidRDefault="003968B3">
      <w:pPr>
        <w:tabs>
          <w:tab w:val="left" w:pos="16384"/>
        </w:tabs>
        <w:rPr>
          <w:color w:val="000000"/>
        </w:rPr>
      </w:pPr>
    </w:p>
    <w:p w:rsidR="00DA16C1" w:rsidRPr="004F2767" w:rsidRDefault="00DA16C1" w:rsidP="00DA16C1">
      <w:pPr>
        <w:tabs>
          <w:tab w:val="left" w:pos="16384"/>
        </w:tabs>
        <w:rPr>
          <w:color w:val="000000"/>
        </w:rPr>
      </w:pPr>
      <w:proofErr w:type="gramStart"/>
      <w:r w:rsidRPr="004F2767">
        <w:rPr>
          <w:color w:val="000000"/>
          <w:u w:val="single"/>
        </w:rPr>
        <w:t>Archival/Backup Copy</w:t>
      </w:r>
      <w:r w:rsidRPr="004F2767">
        <w:rPr>
          <w:color w:val="000000"/>
        </w:rPr>
        <w:t>.</w:t>
      </w:r>
      <w:proofErr w:type="gramEnd"/>
      <w:r w:rsidRPr="004F2767">
        <w:rPr>
          <w:color w:val="000000"/>
        </w:rPr>
        <w:t xml:space="preserve"> Licensor will provide Licensee with one (1) copy in a mutually-acceptable format (or grant permission to make one copy) of any Licensed Materials holdings that are sold to another publisher/provider or discontinued for any reason, to fulfill Licensee's rights under Section XI, "Perpetual License", of this Agreement.</w:t>
      </w:r>
    </w:p>
    <w:p w:rsidR="00DA16C1" w:rsidRPr="004F2767" w:rsidRDefault="00DA16C1" w:rsidP="00DA16C1">
      <w:pPr>
        <w:tabs>
          <w:tab w:val="left" w:pos="16384"/>
        </w:tabs>
        <w:rPr>
          <w:color w:val="000000"/>
        </w:rPr>
      </w:pPr>
    </w:p>
    <w:p w:rsidR="00DA16C1" w:rsidRPr="004F2767" w:rsidRDefault="00DA16C1" w:rsidP="00DA16C1">
      <w:pPr>
        <w:tabs>
          <w:tab w:val="left" w:pos="16384"/>
        </w:tabs>
        <w:rPr>
          <w:color w:val="000000"/>
        </w:rPr>
      </w:pPr>
      <w:r w:rsidRPr="004F2767">
        <w:rPr>
          <w:color w:val="000000"/>
        </w:rPr>
        <w:t>In addition, upon termination of this Agreement or upon request, Licensor agrees to provide to Licensee in a mutually-acceptable format a machine-readable copy of the Licensed Materials for Licensee's use.  This copy shall be perpetually licensed to Licensee in accordance with Section XI, "Perpetual License", of this Agreement.</w:t>
      </w:r>
    </w:p>
    <w:p w:rsidR="00DA16C1" w:rsidRDefault="00DA16C1" w:rsidP="00DA16C1">
      <w:pPr>
        <w:tabs>
          <w:tab w:val="left" w:pos="16384"/>
        </w:tabs>
        <w:rPr>
          <w:color w:val="000000"/>
        </w:rPr>
      </w:pPr>
      <w:r w:rsidRPr="004F2767">
        <w:rPr>
          <w:color w:val="000000"/>
        </w:rPr>
        <w:t>Licensee are authorized to make such further copies in perpetuity as it may deem necessary for purposes of archival preservation, refreshing, or migration, including migration to other formats, so long as the purpose of such copying is solely for continued use and/or archival retention of the data and does not violate or extend the use rights contained in this Agreement.</w:t>
      </w:r>
    </w:p>
    <w:p w:rsidR="00DA16C1" w:rsidRDefault="00DA16C1" w:rsidP="00DA16C1">
      <w:pPr>
        <w:tabs>
          <w:tab w:val="left" w:pos="16384"/>
        </w:tabs>
        <w:rPr>
          <w:color w:val="000000"/>
        </w:rPr>
      </w:pPr>
    </w:p>
    <w:p w:rsidR="00DA16C1" w:rsidRPr="001235C5" w:rsidRDefault="00DA16C1" w:rsidP="00DA16C1">
      <w:pPr>
        <w:tabs>
          <w:tab w:val="left" w:pos="16384"/>
        </w:tabs>
      </w:pPr>
      <w:r w:rsidRPr="004F2767">
        <w:rPr>
          <w:color w:val="000000"/>
        </w:rPr>
        <w:t>Licensor acknowledges that Licensee may engage the services of third-party trusted archives</w:t>
      </w:r>
      <w:r w:rsidR="006C311E">
        <w:rPr>
          <w:color w:val="000000"/>
        </w:rPr>
        <w:t xml:space="preserve"> </w:t>
      </w:r>
      <w:r w:rsidR="006C311E" w:rsidRPr="00AE3BC6">
        <w:t>service</w:t>
      </w:r>
      <w:r w:rsidRPr="004F2767">
        <w:rPr>
          <w:color w:val="000000"/>
        </w:rPr>
        <w:t xml:space="preserve"> and/or participate in collaborative archiving endeavors to fulfill the requirements of this provision.  Licens</w:t>
      </w:r>
      <w:r>
        <w:rPr>
          <w:color w:val="000000"/>
        </w:rPr>
        <w:t>or</w:t>
      </w:r>
      <w:r w:rsidRPr="004F2767">
        <w:rPr>
          <w:color w:val="000000"/>
        </w:rPr>
        <w:t xml:space="preserve"> agrees to cooperate with such archiving entities and/or initiatives as reasonably necessary to make the Licensed Materials available for archiving purposes. Licensees may perpetually use the trusted third-party system to archive and restore the Licensed Materials, so long as Licensee's use is otherwise consistent with this Agreement.  Licensor further acknowledges and agrees that, in using the third-party archival system, Licensed Materials may be made available to other </w:t>
      </w:r>
      <w:r w:rsidRPr="004F2767">
        <w:rPr>
          <w:color w:val="000000"/>
        </w:rPr>
        <w:lastRenderedPageBreak/>
        <w:t>system participants who indicate a right to those Licensed Materials.</w:t>
      </w:r>
      <w:r w:rsidR="00D71594">
        <w:rPr>
          <w:color w:val="000000"/>
        </w:rPr>
        <w:br/>
      </w:r>
      <w:r w:rsidR="00D71594">
        <w:rPr>
          <w:color w:val="000000"/>
        </w:rPr>
        <w:br/>
      </w:r>
      <w:proofErr w:type="gramStart"/>
      <w:r w:rsidR="00D71594" w:rsidRPr="001235C5">
        <w:rPr>
          <w:u w:val="single"/>
        </w:rPr>
        <w:t>Authors' Rights to Use Their Own Work.</w:t>
      </w:r>
      <w:proofErr w:type="gramEnd"/>
      <w:r w:rsidR="00D71594" w:rsidRPr="001235C5">
        <w:t xml:space="preserve">  Notwithstanding any terms or conditions to the contrary in any author agreement between Authors and Licensor, Authors affiliated with Licensee whose work ("Content") is accepted for publication within the Licensed Materials shall retain the non-exclusive, irrevocable, royalty-free right to use their Content for scholarly and educational purposes, including self-archiving or depositing the Content in institutional, subject-based, national or other open repositories or archives (including the author's own web pages or departmental servers), and to comply with all grant or institutional requirements associated with the Content.</w:t>
      </w:r>
    </w:p>
    <w:p w:rsidR="00D71594" w:rsidRPr="001235C5" w:rsidRDefault="00D71594" w:rsidP="00DA16C1">
      <w:pPr>
        <w:tabs>
          <w:tab w:val="left" w:pos="16384"/>
        </w:tabs>
      </w:pPr>
    </w:p>
    <w:p w:rsidR="00D71594" w:rsidRPr="001235C5" w:rsidRDefault="00D71594" w:rsidP="00DA16C1">
      <w:pPr>
        <w:tabs>
          <w:tab w:val="left" w:pos="16384"/>
        </w:tabs>
      </w:pPr>
      <w:r w:rsidRPr="001235C5">
        <w:t>For the avoidance of doubt, it is the intent of the parties to this agreement that Authors are third party beneficiaries of this provision of the Agreement.</w:t>
      </w:r>
    </w:p>
    <w:p w:rsidR="00BB7BF2" w:rsidRPr="001235C5" w:rsidRDefault="00D71594" w:rsidP="00DA16C1">
      <w:pPr>
        <w:tabs>
          <w:tab w:val="left" w:pos="16384"/>
        </w:tabs>
      </w:pPr>
      <w:r w:rsidRPr="001235C5">
        <w:t xml:space="preserve">     </w:t>
      </w:r>
    </w:p>
    <w:p w:rsidR="00BB7BF2" w:rsidRPr="001235C5" w:rsidRDefault="00BB7BF2" w:rsidP="00DA16C1">
      <w:pPr>
        <w:tabs>
          <w:tab w:val="left" w:pos="16384"/>
        </w:tabs>
      </w:pPr>
      <w:r w:rsidRPr="001235C5">
        <w:t xml:space="preserve">     </w:t>
      </w:r>
      <w:proofErr w:type="gramStart"/>
      <w:r w:rsidRPr="001235C5">
        <w:rPr>
          <w:u w:val="single"/>
        </w:rPr>
        <w:t>Definitions</w:t>
      </w:r>
      <w:r w:rsidRPr="001235C5">
        <w:t>.</w:t>
      </w:r>
      <w:proofErr w:type="gramEnd"/>
    </w:p>
    <w:p w:rsidR="00BB7BF2" w:rsidRPr="001235C5" w:rsidRDefault="00BB7BF2" w:rsidP="00DA16C1">
      <w:pPr>
        <w:tabs>
          <w:tab w:val="left" w:pos="16384"/>
        </w:tabs>
      </w:pPr>
    </w:p>
    <w:p w:rsidR="00BB7BF2" w:rsidRPr="001235C5" w:rsidRDefault="00BB7BF2" w:rsidP="00BB7BF2">
      <w:pPr>
        <w:tabs>
          <w:tab w:val="left" w:pos="16384"/>
        </w:tabs>
        <w:ind w:left="720"/>
      </w:pPr>
      <w:proofErr w:type="gramStart"/>
      <w:r w:rsidRPr="001235C5">
        <w:rPr>
          <w:u w:val="single"/>
        </w:rPr>
        <w:t>Content</w:t>
      </w:r>
      <w:r w:rsidRPr="001235C5">
        <w:t>.</w:t>
      </w:r>
      <w:proofErr w:type="gramEnd"/>
      <w:r w:rsidRPr="001235C5">
        <w:t xml:space="preserve">  </w:t>
      </w:r>
      <w:proofErr w:type="gramStart"/>
      <w:r w:rsidRPr="001235C5">
        <w:t>Any version (including the published version) of any work by an author affiliated with Licensee that is published in the Licensed Materials.</w:t>
      </w:r>
      <w:proofErr w:type="gramEnd"/>
    </w:p>
    <w:p w:rsidR="00BB7BF2" w:rsidRPr="001235C5" w:rsidRDefault="00BB7BF2" w:rsidP="00BB7BF2">
      <w:pPr>
        <w:tabs>
          <w:tab w:val="left" w:pos="16384"/>
        </w:tabs>
        <w:ind w:left="720"/>
      </w:pPr>
    </w:p>
    <w:p w:rsidR="00B755D2" w:rsidRPr="001235C5" w:rsidRDefault="00BB7BF2" w:rsidP="00BB7BF2">
      <w:pPr>
        <w:tabs>
          <w:tab w:val="left" w:pos="16384"/>
        </w:tabs>
        <w:ind w:left="720"/>
      </w:pPr>
      <w:proofErr w:type="gramStart"/>
      <w:r w:rsidRPr="001235C5">
        <w:rPr>
          <w:u w:val="single"/>
        </w:rPr>
        <w:t>Scholarly and educational purposes</w:t>
      </w:r>
      <w:r w:rsidRPr="001235C5">
        <w:t>.</w:t>
      </w:r>
      <w:proofErr w:type="gramEnd"/>
      <w:r w:rsidRPr="001235C5">
        <w:t xml:space="preserve">  Purposes encompassing teaching, research, and institutional needs, including but not limited to the right to (a) use, reproduce, distribute, perform, and display the Content in connection with teaching, conference presentations, and lectures; (b) make full use of the Content in future research and publications; (c) republish, update or revise the Con</w:t>
      </w:r>
      <w:r w:rsidR="006528A9">
        <w:t>t</w:t>
      </w:r>
      <w:r w:rsidRPr="001235C5">
        <w:t>ent in whole or in part for later publication; (d) meet requirements and conditions of research grants or publishing subventions provided by government agencies or non-profit foundations, and; (e) grant to the Author's</w:t>
      </w:r>
      <w:r w:rsidR="00B755D2" w:rsidRPr="001235C5">
        <w:t xml:space="preserve"> employing institution some or all of the foregoing rights, as well as permission to use the Content in connection with administrative activities such as accreditation, mandated reports to state or federal governments, and similar purposes.  In all cases, the Author and/or the Author's employing institution will be expected to provide proper citation to the published version.</w:t>
      </w:r>
    </w:p>
    <w:p w:rsidR="00B755D2" w:rsidRPr="001235C5" w:rsidRDefault="00B755D2" w:rsidP="00BB7BF2">
      <w:pPr>
        <w:tabs>
          <w:tab w:val="left" w:pos="16384"/>
        </w:tabs>
        <w:ind w:left="720"/>
      </w:pPr>
    </w:p>
    <w:p w:rsidR="00D71594" w:rsidRDefault="00B755D2" w:rsidP="00BB7BF2">
      <w:pPr>
        <w:tabs>
          <w:tab w:val="left" w:pos="16384"/>
        </w:tabs>
        <w:ind w:left="720"/>
        <w:rPr>
          <w:color w:val="0070C0"/>
        </w:rPr>
      </w:pPr>
      <w:proofErr w:type="gramStart"/>
      <w:r w:rsidRPr="001235C5">
        <w:rPr>
          <w:u w:val="single"/>
        </w:rPr>
        <w:t>Repositories or archives</w:t>
      </w:r>
      <w:r w:rsidRPr="001235C5">
        <w:t>.</w:t>
      </w:r>
      <w:proofErr w:type="gramEnd"/>
      <w:r w:rsidRPr="001235C5">
        <w:t xml:space="preserve">  </w:t>
      </w:r>
      <w:proofErr w:type="gramStart"/>
      <w:r w:rsidRPr="001235C5">
        <w:t>Open-access digital repository services such as those provided by the Author's employing institution, an academic consortium, a discipline-based entity, or a governmental funding agency.</w:t>
      </w:r>
      <w:proofErr w:type="gramEnd"/>
      <w:r w:rsidR="00BB7BF2">
        <w:rPr>
          <w:color w:val="0070C0"/>
        </w:rPr>
        <w:tab/>
      </w:r>
      <w:r w:rsidR="00D71594">
        <w:rPr>
          <w:color w:val="0070C0"/>
        </w:rPr>
        <w:tab/>
        <w:t>DE</w:t>
      </w:r>
    </w:p>
    <w:p w:rsidR="00DA16C1" w:rsidRPr="003166BA" w:rsidRDefault="00D71594" w:rsidP="00DA16C1">
      <w:pPr>
        <w:tabs>
          <w:tab w:val="left" w:pos="16384"/>
        </w:tabs>
        <w:rPr>
          <w:color w:val="0070C0"/>
        </w:rPr>
      </w:pPr>
      <w:r>
        <w:rPr>
          <w:color w:val="0070C0"/>
        </w:rPr>
        <w:tab/>
      </w:r>
      <w:r>
        <w:rPr>
          <w:color w:val="0070C0"/>
        </w:rPr>
        <w:tab/>
      </w:r>
      <w:bookmarkStart w:id="2" w:name="_GoBack"/>
      <w:bookmarkEnd w:id="2"/>
    </w:p>
    <w:p w:rsidR="00DA16C1" w:rsidRPr="004F2767" w:rsidRDefault="00DA16C1" w:rsidP="00DA16C1">
      <w:pPr>
        <w:tabs>
          <w:tab w:val="left" w:pos="16384"/>
        </w:tabs>
        <w:rPr>
          <w:color w:val="000000"/>
        </w:rPr>
      </w:pPr>
      <w:proofErr w:type="gramStart"/>
      <w:r w:rsidRPr="004F2767">
        <w:rPr>
          <w:color w:val="000000"/>
          <w:u w:val="single"/>
        </w:rPr>
        <w:t>Caching</w:t>
      </w:r>
      <w:r w:rsidRPr="004F2767">
        <w:rPr>
          <w:color w:val="000000"/>
        </w:rPr>
        <w:t>.</w:t>
      </w:r>
      <w:proofErr w:type="gramEnd"/>
      <w:r w:rsidRPr="004F2767">
        <w:rPr>
          <w:color w:val="000000"/>
        </w:rPr>
        <w:t xml:space="preserve"> Licensee and Authorized Users may make such local digital copies of the Licensed Materials as are necessary to ensure efficient use by Authorized Users by appropriate browser or other software.</w:t>
      </w:r>
    </w:p>
    <w:p w:rsidR="00DA16C1" w:rsidRDefault="00DA16C1" w:rsidP="00DA16C1">
      <w:pPr>
        <w:tabs>
          <w:tab w:val="left" w:pos="16384"/>
        </w:tabs>
        <w:rPr>
          <w:color w:val="000000"/>
          <w:u w:val="single"/>
        </w:rPr>
      </w:pPr>
    </w:p>
    <w:p w:rsidR="00DA16C1" w:rsidRPr="004F2767" w:rsidRDefault="00DA16C1" w:rsidP="00DA16C1">
      <w:pPr>
        <w:tabs>
          <w:tab w:val="left" w:pos="16384"/>
        </w:tabs>
        <w:rPr>
          <w:color w:val="000000"/>
        </w:rPr>
      </w:pPr>
      <w:proofErr w:type="gramStart"/>
      <w:r w:rsidRPr="004F2767">
        <w:rPr>
          <w:color w:val="000000"/>
          <w:u w:val="single"/>
        </w:rPr>
        <w:t>Collections of Information</w:t>
      </w:r>
      <w:r w:rsidRPr="004F2767">
        <w:rPr>
          <w:color w:val="000000"/>
        </w:rPr>
        <w:t>.</w:t>
      </w:r>
      <w:proofErr w:type="gramEnd"/>
      <w:r w:rsidRPr="004F2767">
        <w:rPr>
          <w:color w:val="000000"/>
        </w:rPr>
        <w:t xml:space="preserve"> If the Licensed Materials are a database, compilation, or collection of information, Authorized Users shall be permitted to extract or use information contained in the database for educational, scientific, or research purposes, including extraction and manipulation of information for the purpose of illustration, explanation, example, comment, criticism, teaching, research, or analysis.</w:t>
      </w:r>
    </w:p>
    <w:p w:rsidR="00DA16C1" w:rsidRDefault="00DA16C1" w:rsidP="00DA16C1">
      <w:pPr>
        <w:tabs>
          <w:tab w:val="left" w:pos="16384"/>
        </w:tabs>
        <w:rPr>
          <w:color w:val="000000"/>
          <w:u w:val="single"/>
        </w:rPr>
      </w:pPr>
    </w:p>
    <w:p w:rsidR="00DA16C1" w:rsidRDefault="00DA16C1" w:rsidP="00DA16C1">
      <w:pPr>
        <w:tabs>
          <w:tab w:val="left" w:pos="16384"/>
        </w:tabs>
        <w:rPr>
          <w:color w:val="000000"/>
        </w:rPr>
      </w:pPr>
      <w:r w:rsidRPr="004F2767">
        <w:rPr>
          <w:color w:val="000000"/>
          <w:u w:val="single"/>
        </w:rPr>
        <w:t>Course Packs</w:t>
      </w:r>
      <w:r w:rsidRPr="004F2767">
        <w:rPr>
          <w:color w:val="000000"/>
        </w:rPr>
        <w:t>. Licensee and Authorized Users may use a reasonable portion of the Licensed Materials in the preparation of Course Packs or other educational materials.</w:t>
      </w:r>
    </w:p>
    <w:p w:rsidR="00DA16C1" w:rsidRDefault="00DA16C1" w:rsidP="00DA16C1">
      <w:pPr>
        <w:tabs>
          <w:tab w:val="left" w:pos="16384"/>
        </w:tabs>
        <w:rPr>
          <w:color w:val="000000"/>
        </w:rPr>
      </w:pPr>
    </w:p>
    <w:p w:rsidR="00DA16C1" w:rsidRPr="004F2767" w:rsidRDefault="00DA16C1" w:rsidP="00DA16C1">
      <w:pPr>
        <w:tabs>
          <w:tab w:val="left" w:pos="16384"/>
        </w:tabs>
        <w:rPr>
          <w:color w:val="000000"/>
        </w:rPr>
      </w:pPr>
      <w:proofErr w:type="gramStart"/>
      <w:r w:rsidRPr="004F2767">
        <w:rPr>
          <w:color w:val="000000"/>
          <w:u w:val="single"/>
        </w:rPr>
        <w:t>Course Reserves (Print and Electronic)</w:t>
      </w:r>
      <w:r w:rsidRPr="004F2767">
        <w:rPr>
          <w:color w:val="000000"/>
        </w:rPr>
        <w:t>.</w:t>
      </w:r>
      <w:proofErr w:type="gramEnd"/>
      <w:r w:rsidRPr="004F2767">
        <w:rPr>
          <w:color w:val="000000"/>
        </w:rPr>
        <w:t xml:space="preserve"> Licensee and Authorized Users may use a reasonable portion of the Licensed Materials for use in connection with specific courses of instruction offered by Licensee and/or its member institutions. </w:t>
      </w:r>
    </w:p>
    <w:p w:rsidR="00DA16C1" w:rsidRDefault="00DA16C1" w:rsidP="00DA16C1">
      <w:pPr>
        <w:tabs>
          <w:tab w:val="left" w:pos="16384"/>
        </w:tabs>
        <w:rPr>
          <w:color w:val="000000"/>
          <w:u w:val="single"/>
        </w:rPr>
      </w:pPr>
    </w:p>
    <w:p w:rsidR="003968B3" w:rsidRPr="004F2767" w:rsidRDefault="003968B3" w:rsidP="00DA16C1">
      <w:pPr>
        <w:tabs>
          <w:tab w:val="left" w:pos="16384"/>
        </w:tabs>
        <w:rPr>
          <w:color w:val="000000"/>
        </w:rPr>
      </w:pPr>
      <w:proofErr w:type="gramStart"/>
      <w:r w:rsidRPr="004F2767">
        <w:rPr>
          <w:color w:val="000000"/>
          <w:u w:val="single"/>
        </w:rPr>
        <w:t>Display</w:t>
      </w:r>
      <w:r w:rsidRPr="004F2767">
        <w:rPr>
          <w:color w:val="000000"/>
        </w:rPr>
        <w:t>.</w:t>
      </w:r>
      <w:proofErr w:type="gramEnd"/>
      <w:r w:rsidRPr="004F2767">
        <w:rPr>
          <w:color w:val="000000"/>
        </w:rPr>
        <w:t xml:space="preserve"> </w:t>
      </w:r>
      <w:r w:rsidR="004F2767" w:rsidRPr="004F2767">
        <w:rPr>
          <w:color w:val="000000"/>
        </w:rPr>
        <w:t>Licensee</w:t>
      </w:r>
      <w:r w:rsidRPr="004F2767">
        <w:rPr>
          <w:color w:val="000000"/>
        </w:rPr>
        <w:t xml:space="preserve"> and Authorized Users shall have the right to electronically display the Licensed Materials.</w:t>
      </w:r>
    </w:p>
    <w:p w:rsidR="003968B3" w:rsidRPr="004F2767" w:rsidRDefault="003968B3">
      <w:pPr>
        <w:tabs>
          <w:tab w:val="left" w:pos="16384"/>
        </w:tabs>
        <w:rPr>
          <w:color w:val="000000"/>
        </w:rPr>
      </w:pPr>
    </w:p>
    <w:p w:rsidR="003968B3" w:rsidRDefault="003968B3">
      <w:pPr>
        <w:tabs>
          <w:tab w:val="left" w:pos="16384"/>
        </w:tabs>
        <w:rPr>
          <w:color w:val="000000"/>
        </w:rPr>
      </w:pPr>
      <w:r w:rsidRPr="004F2767">
        <w:rPr>
          <w:color w:val="000000"/>
          <w:u w:val="single"/>
        </w:rPr>
        <w:t>Digitally Copy</w:t>
      </w:r>
      <w:r w:rsidRPr="004F2767">
        <w:rPr>
          <w:color w:val="000000"/>
        </w:rPr>
        <w:t xml:space="preserve">. </w:t>
      </w:r>
      <w:r w:rsidR="004F2767" w:rsidRPr="004F2767">
        <w:rPr>
          <w:color w:val="000000"/>
        </w:rPr>
        <w:t>Licensee</w:t>
      </w:r>
      <w:r w:rsidRPr="004F2767">
        <w:rPr>
          <w:color w:val="000000"/>
        </w:rPr>
        <w:t xml:space="preserve"> and Authorized Users may download and digitally copy a reasonable portion of the Licensed Materials. </w:t>
      </w:r>
    </w:p>
    <w:p w:rsidR="00DA16C1" w:rsidRDefault="00DA16C1">
      <w:pPr>
        <w:tabs>
          <w:tab w:val="left" w:pos="16384"/>
        </w:tabs>
        <w:rPr>
          <w:color w:val="000000"/>
        </w:rPr>
      </w:pPr>
    </w:p>
    <w:p w:rsidR="00DA16C1" w:rsidRPr="004F2767" w:rsidRDefault="00DA16C1" w:rsidP="00DA16C1">
      <w:pPr>
        <w:tabs>
          <w:tab w:val="left" w:pos="16384"/>
        </w:tabs>
        <w:rPr>
          <w:color w:val="000000"/>
        </w:rPr>
      </w:pPr>
      <w:proofErr w:type="gramStart"/>
      <w:r w:rsidRPr="004F2767">
        <w:rPr>
          <w:color w:val="000000"/>
          <w:u w:val="single"/>
        </w:rPr>
        <w:t>Electronic Links</w:t>
      </w:r>
      <w:r w:rsidRPr="004F2767">
        <w:rPr>
          <w:color w:val="000000"/>
        </w:rPr>
        <w:t>.</w:t>
      </w:r>
      <w:proofErr w:type="gramEnd"/>
      <w:r w:rsidRPr="004F2767">
        <w:rPr>
          <w:color w:val="000000"/>
        </w:rPr>
        <w:t xml:space="preserve"> Licensee may provide electronic links to the Licensed Materials from Licensee’s web page(s) and course management systems, and is encouraged to do so in ways that will increase the usefulness of the Licensed Materials to Authorized Users. Licensor staff will assist Licensee upon request in creating such links effectively. </w:t>
      </w:r>
    </w:p>
    <w:p w:rsidR="00DA16C1" w:rsidRPr="004F2767" w:rsidRDefault="00DA16C1">
      <w:pPr>
        <w:tabs>
          <w:tab w:val="left" w:pos="16384"/>
        </w:tabs>
        <w:rPr>
          <w:color w:val="000000"/>
        </w:rPr>
      </w:pPr>
    </w:p>
    <w:p w:rsidR="00DA16C1" w:rsidRDefault="00DA16C1" w:rsidP="00DA16C1">
      <w:pPr>
        <w:tabs>
          <w:tab w:val="left" w:pos="16384"/>
        </w:tabs>
        <w:rPr>
          <w:color w:val="000000"/>
        </w:rPr>
      </w:pPr>
      <w:proofErr w:type="gramStart"/>
      <w:r w:rsidRPr="004F2767">
        <w:rPr>
          <w:color w:val="000000"/>
          <w:u w:val="single"/>
        </w:rPr>
        <w:t>Indices</w:t>
      </w:r>
      <w:r w:rsidRPr="004F2767">
        <w:rPr>
          <w:color w:val="000000"/>
        </w:rPr>
        <w:t>.</w:t>
      </w:r>
      <w:proofErr w:type="gramEnd"/>
      <w:r w:rsidRPr="004F2767">
        <w:rPr>
          <w:color w:val="000000"/>
        </w:rPr>
        <w:t xml:space="preserve"> Participating Member Institutions may use the Licensed Materials in connection with the preparation of or access to integrated indices to the Licensed Materials, including author, article, abstract and keyword indices.</w:t>
      </w:r>
    </w:p>
    <w:p w:rsidR="00DA16C1" w:rsidRDefault="00DA16C1" w:rsidP="00DA16C1">
      <w:pPr>
        <w:tabs>
          <w:tab w:val="left" w:pos="16384"/>
        </w:tabs>
        <w:rPr>
          <w:color w:val="000000"/>
        </w:rPr>
      </w:pPr>
    </w:p>
    <w:p w:rsidR="00DA16C1" w:rsidRPr="004F2767" w:rsidRDefault="00DA16C1" w:rsidP="00DA16C1">
      <w:pPr>
        <w:tabs>
          <w:tab w:val="left" w:pos="16384"/>
        </w:tabs>
        <w:rPr>
          <w:color w:val="000000"/>
        </w:rPr>
      </w:pPr>
      <w:proofErr w:type="gramStart"/>
      <w:r w:rsidRPr="004F2767">
        <w:rPr>
          <w:color w:val="000000"/>
          <w:u w:val="single"/>
        </w:rPr>
        <w:t>Interlibrary Loan</w:t>
      </w:r>
      <w:r w:rsidRPr="004F2767">
        <w:rPr>
          <w:color w:val="000000"/>
        </w:rPr>
        <w:t>.</w:t>
      </w:r>
      <w:proofErr w:type="gramEnd"/>
      <w:r w:rsidRPr="004F2767">
        <w:rPr>
          <w:color w:val="000000"/>
        </w:rPr>
        <w:t xml:space="preserve"> Licensee may fulfill requests from other institutions, a practice commonly called Interlibrary Loan. Participating Member Institution agrees to fulfill such requests in compliance with Section 108 of the United States Copyright Law (17 USC §108, "Limitations on exclusive rights: Reproduction by libraries and archives") and clause 3 of the Guidelines for the Proviso of Subsection 108(g)(2) prepared by the National Commission on New Technological Uses of Copyrighted Works.</w:t>
      </w:r>
    </w:p>
    <w:p w:rsidR="003968B3" w:rsidRPr="004F2767" w:rsidRDefault="003968B3">
      <w:pPr>
        <w:tabs>
          <w:tab w:val="left" w:pos="16384"/>
        </w:tabs>
        <w:rPr>
          <w:color w:val="000000"/>
        </w:rPr>
      </w:pPr>
    </w:p>
    <w:p w:rsidR="003968B3" w:rsidRPr="004F2767" w:rsidRDefault="003968B3">
      <w:pPr>
        <w:tabs>
          <w:tab w:val="left" w:pos="16384"/>
        </w:tabs>
        <w:rPr>
          <w:color w:val="000000"/>
        </w:rPr>
      </w:pPr>
      <w:proofErr w:type="gramStart"/>
      <w:r w:rsidRPr="004F2767">
        <w:rPr>
          <w:color w:val="000000"/>
          <w:u w:val="single"/>
        </w:rPr>
        <w:t>Print Copy</w:t>
      </w:r>
      <w:r w:rsidRPr="004F2767">
        <w:rPr>
          <w:color w:val="000000"/>
        </w:rPr>
        <w:t>.</w:t>
      </w:r>
      <w:proofErr w:type="gramEnd"/>
      <w:r w:rsidRPr="004F2767">
        <w:rPr>
          <w:color w:val="000000"/>
        </w:rPr>
        <w:t xml:space="preserve"> </w:t>
      </w:r>
      <w:r w:rsidR="004F2767" w:rsidRPr="004F2767">
        <w:rPr>
          <w:color w:val="000000"/>
        </w:rPr>
        <w:t>Licensee</w:t>
      </w:r>
      <w:r w:rsidRPr="004F2767">
        <w:rPr>
          <w:color w:val="000000"/>
        </w:rPr>
        <w:t xml:space="preserve"> and Authorized Users may print a reasonable portion of the Licensed Materials. </w:t>
      </w:r>
    </w:p>
    <w:p w:rsidR="003968B3" w:rsidRPr="004F2767" w:rsidRDefault="003968B3">
      <w:pPr>
        <w:tabs>
          <w:tab w:val="left" w:pos="16384"/>
        </w:tabs>
        <w:rPr>
          <w:color w:val="000000"/>
        </w:rPr>
      </w:pPr>
    </w:p>
    <w:p w:rsidR="003968B3" w:rsidRDefault="003968B3">
      <w:pPr>
        <w:tabs>
          <w:tab w:val="left" w:pos="16384"/>
        </w:tabs>
        <w:rPr>
          <w:color w:val="000000"/>
        </w:rPr>
      </w:pPr>
      <w:r w:rsidRPr="004F2767">
        <w:rPr>
          <w:color w:val="000000"/>
          <w:u w:val="single"/>
        </w:rPr>
        <w:t>Recover Copying Costs</w:t>
      </w:r>
      <w:r w:rsidRPr="004F2767">
        <w:rPr>
          <w:color w:val="000000"/>
        </w:rPr>
        <w:t xml:space="preserve">. </w:t>
      </w:r>
      <w:r w:rsidR="004F2767" w:rsidRPr="004F2767">
        <w:rPr>
          <w:color w:val="000000"/>
        </w:rPr>
        <w:t>Licensee</w:t>
      </w:r>
      <w:r w:rsidRPr="004F2767">
        <w:rPr>
          <w:color w:val="000000"/>
        </w:rPr>
        <w:t xml:space="preserve"> may charge a reasonable fee to cover costs of copying or printing portions of Licensed Materials for Authorized Users.</w:t>
      </w:r>
    </w:p>
    <w:p w:rsidR="003166BA" w:rsidRPr="004F2767" w:rsidRDefault="003166BA">
      <w:pPr>
        <w:tabs>
          <w:tab w:val="left" w:pos="16384"/>
        </w:tabs>
        <w:rPr>
          <w:color w:val="000000"/>
        </w:rPr>
      </w:pPr>
    </w:p>
    <w:p w:rsidR="003968B3" w:rsidRDefault="00DA16C1">
      <w:pPr>
        <w:tabs>
          <w:tab w:val="left" w:pos="16384"/>
        </w:tabs>
        <w:rPr>
          <w:color w:val="000000"/>
        </w:rPr>
      </w:pPr>
      <w:proofErr w:type="gramStart"/>
      <w:r w:rsidRPr="004F2767">
        <w:rPr>
          <w:color w:val="000000"/>
          <w:u w:val="single"/>
        </w:rPr>
        <w:t>Scholarly Sharing</w:t>
      </w:r>
      <w:r w:rsidRPr="004F2767">
        <w:rPr>
          <w:color w:val="000000"/>
        </w:rPr>
        <w:t>.</w:t>
      </w:r>
      <w:proofErr w:type="gramEnd"/>
      <w:r w:rsidRPr="004F2767">
        <w:rPr>
          <w:color w:val="000000"/>
        </w:rPr>
        <w:t xml:space="preserve"> Authorized Users may transmit to a third party colleague in hard copy or electronically, minimal, insubstantial amounts of the Licensed Materials for personal use or scholarly, educational, or scientific research or professional use but in no case for re-sale. In addition, Authorized Users have the right to use, with appropriate credit, figures, tables and brief excerpts from the Licensed Materials in the Authorized User’s own scientific, scholarly and educational works.</w:t>
      </w:r>
    </w:p>
    <w:p w:rsidR="003166BA" w:rsidRDefault="003166BA">
      <w:pPr>
        <w:tabs>
          <w:tab w:val="left" w:pos="16384"/>
        </w:tabs>
        <w:rPr>
          <w:color w:val="000000"/>
        </w:rPr>
      </w:pPr>
    </w:p>
    <w:p w:rsidR="003968B3" w:rsidRPr="004F2767" w:rsidRDefault="003166BA" w:rsidP="003166BA">
      <w:pPr>
        <w:ind w:right="450"/>
        <w:jc w:val="both"/>
        <w:rPr>
          <w:color w:val="000000"/>
        </w:rPr>
      </w:pPr>
      <w:proofErr w:type="gramStart"/>
      <w:r w:rsidRPr="007B3690">
        <w:rPr>
          <w:color w:val="000000"/>
          <w:u w:val="single"/>
        </w:rPr>
        <w:t>Text Mining.</w:t>
      </w:r>
      <w:proofErr w:type="gramEnd"/>
      <w:r w:rsidRPr="007B3690">
        <w:rPr>
          <w:color w:val="000000"/>
        </w:rPr>
        <w:t xml:space="preserve"> Authorized Users may use the licensed material to perform and engage in text</w:t>
      </w:r>
      <w:r>
        <w:rPr>
          <w:color w:val="000000"/>
        </w:rPr>
        <w:t xml:space="preserve"> m</w:t>
      </w:r>
      <w:r w:rsidRPr="007B3690">
        <w:rPr>
          <w:color w:val="000000"/>
        </w:rPr>
        <w:t>ining</w:t>
      </w:r>
      <w:r>
        <w:rPr>
          <w:color w:val="000000"/>
        </w:rPr>
        <w:t xml:space="preserve"> </w:t>
      </w:r>
      <w:r w:rsidRPr="007B3690">
        <w:rPr>
          <w:color w:val="000000"/>
        </w:rPr>
        <w:t xml:space="preserve">/data mining activities for </w:t>
      </w:r>
      <w:r>
        <w:rPr>
          <w:color w:val="000000"/>
        </w:rPr>
        <w:t xml:space="preserve">legitimate </w:t>
      </w:r>
      <w:r w:rsidRPr="007B3690">
        <w:rPr>
          <w:color w:val="000000"/>
        </w:rPr>
        <w:t>academic research and other educational purposes.</w:t>
      </w:r>
    </w:p>
    <w:p w:rsidR="003968B3" w:rsidRPr="004F2767" w:rsidRDefault="003968B3">
      <w:pPr>
        <w:pStyle w:val="Heading1"/>
        <w:keepNext/>
        <w:tabs>
          <w:tab w:val="left" w:pos="16384"/>
        </w:tabs>
        <w:jc w:val="center"/>
        <w:rPr>
          <w:b/>
          <w:smallCaps/>
          <w:color w:val="000000"/>
          <w:u w:val="single"/>
        </w:rPr>
      </w:pPr>
      <w:r w:rsidRPr="004F2767">
        <w:rPr>
          <w:b/>
          <w:smallCaps/>
          <w:color w:val="000000"/>
          <w:u w:val="single"/>
        </w:rPr>
        <w:lastRenderedPageBreak/>
        <w:t>IV</w:t>
      </w:r>
      <w:proofErr w:type="gramStart"/>
      <w:r w:rsidRPr="004F2767">
        <w:rPr>
          <w:b/>
          <w:smallCaps/>
          <w:color w:val="000000"/>
          <w:u w:val="single"/>
        </w:rPr>
        <w:t>.  Specific</w:t>
      </w:r>
      <w:proofErr w:type="gramEnd"/>
      <w:r w:rsidRPr="004F2767">
        <w:rPr>
          <w:b/>
          <w:smallCaps/>
          <w:color w:val="000000"/>
          <w:u w:val="single"/>
        </w:rPr>
        <w:t xml:space="preserve"> Restrictions on Use of Licensed Materials</w:t>
      </w:r>
    </w:p>
    <w:p w:rsidR="003968B3" w:rsidRPr="004F2767" w:rsidRDefault="003968B3">
      <w:pPr>
        <w:tabs>
          <w:tab w:val="left" w:pos="16384"/>
        </w:tabs>
        <w:rPr>
          <w:b/>
          <w:color w:val="000000"/>
          <w:u w:val="single"/>
        </w:rPr>
      </w:pPr>
    </w:p>
    <w:p w:rsidR="003968B3" w:rsidRPr="004F2767" w:rsidRDefault="003968B3">
      <w:pPr>
        <w:tabs>
          <w:tab w:val="left" w:pos="16384"/>
        </w:tabs>
        <w:rPr>
          <w:color w:val="000000"/>
        </w:rPr>
      </w:pPr>
      <w:proofErr w:type="gramStart"/>
      <w:r w:rsidRPr="004F2767">
        <w:rPr>
          <w:color w:val="000000"/>
          <w:u w:val="single"/>
        </w:rPr>
        <w:t>Unauthorized Use.</w:t>
      </w:r>
      <w:proofErr w:type="gramEnd"/>
      <w:r w:rsidRPr="004F2767">
        <w:rPr>
          <w:color w:val="000000"/>
        </w:rPr>
        <w:t xml:space="preserve"> </w:t>
      </w:r>
      <w:r w:rsidR="004F2767" w:rsidRPr="004F2767">
        <w:rPr>
          <w:color w:val="000000"/>
        </w:rPr>
        <w:t>Licensee</w:t>
      </w:r>
      <w:r w:rsidRPr="004F2767">
        <w:rPr>
          <w:color w:val="000000"/>
        </w:rPr>
        <w:t xml:space="preserve"> shall not knowingly permit anyone other than Authorized Users to use the Licensed Materials.</w:t>
      </w:r>
    </w:p>
    <w:p w:rsidR="003968B3" w:rsidRPr="004F2767" w:rsidRDefault="003968B3">
      <w:pPr>
        <w:tabs>
          <w:tab w:val="left" w:pos="1725"/>
        </w:tabs>
        <w:rPr>
          <w:color w:val="000000"/>
        </w:rPr>
      </w:pPr>
      <w:r w:rsidRPr="004F2767">
        <w:rPr>
          <w:color w:val="000000"/>
        </w:rPr>
        <w:tab/>
      </w:r>
    </w:p>
    <w:p w:rsidR="003968B3" w:rsidRPr="004F2767" w:rsidRDefault="003968B3">
      <w:pPr>
        <w:tabs>
          <w:tab w:val="left" w:pos="16384"/>
        </w:tabs>
        <w:rPr>
          <w:color w:val="000000"/>
        </w:rPr>
      </w:pPr>
      <w:proofErr w:type="gramStart"/>
      <w:r w:rsidRPr="004F2767">
        <w:rPr>
          <w:color w:val="000000"/>
          <w:u w:val="single"/>
        </w:rPr>
        <w:t>Modification of Licensed Materials.</w:t>
      </w:r>
      <w:proofErr w:type="gramEnd"/>
      <w:r w:rsidRPr="004F2767">
        <w:rPr>
          <w:color w:val="000000"/>
        </w:rPr>
        <w:t xml:space="preserve"> </w:t>
      </w:r>
      <w:r w:rsidR="004F2767" w:rsidRPr="004F2767">
        <w:rPr>
          <w:color w:val="000000"/>
        </w:rPr>
        <w:t>Licensee</w:t>
      </w:r>
      <w:r w:rsidRPr="004F2767">
        <w:rPr>
          <w:color w:val="000000"/>
        </w:rPr>
        <w:t xml:space="preserve"> shall not modify or create a derivative work of the Licensed Materials without the prior written permission of Licensor.</w:t>
      </w:r>
    </w:p>
    <w:p w:rsidR="003968B3" w:rsidRPr="004F2767" w:rsidRDefault="003968B3">
      <w:pPr>
        <w:tabs>
          <w:tab w:val="left" w:pos="16384"/>
        </w:tabs>
        <w:rPr>
          <w:color w:val="000000"/>
        </w:rPr>
      </w:pPr>
    </w:p>
    <w:p w:rsidR="003968B3" w:rsidRPr="004F2767" w:rsidRDefault="003968B3">
      <w:pPr>
        <w:tabs>
          <w:tab w:val="left" w:pos="16384"/>
        </w:tabs>
        <w:rPr>
          <w:color w:val="000000"/>
        </w:rPr>
      </w:pPr>
      <w:proofErr w:type="gramStart"/>
      <w:r w:rsidRPr="004F2767">
        <w:rPr>
          <w:color w:val="000000"/>
          <w:u w:val="single"/>
        </w:rPr>
        <w:t>Removal of Copyright Notice.</w:t>
      </w:r>
      <w:proofErr w:type="gramEnd"/>
      <w:r w:rsidRPr="004F2767">
        <w:rPr>
          <w:color w:val="000000"/>
        </w:rPr>
        <w:t xml:space="preserve"> </w:t>
      </w:r>
      <w:r w:rsidR="004F2767" w:rsidRPr="004F2767">
        <w:rPr>
          <w:color w:val="000000"/>
        </w:rPr>
        <w:t>Licensee</w:t>
      </w:r>
      <w:r w:rsidRPr="004F2767">
        <w:rPr>
          <w:color w:val="000000"/>
        </w:rPr>
        <w:t xml:space="preserve"> may not remove, obscure or modify any copyright or other notices included in the Licensed Materials.</w:t>
      </w:r>
    </w:p>
    <w:p w:rsidR="003968B3" w:rsidRPr="004F2767" w:rsidRDefault="003968B3">
      <w:pPr>
        <w:tabs>
          <w:tab w:val="left" w:pos="16384"/>
        </w:tabs>
        <w:rPr>
          <w:color w:val="000000"/>
        </w:rPr>
      </w:pPr>
    </w:p>
    <w:p w:rsidR="003968B3" w:rsidRPr="004F2767" w:rsidRDefault="003968B3">
      <w:pPr>
        <w:tabs>
          <w:tab w:val="left" w:pos="16384"/>
        </w:tabs>
        <w:rPr>
          <w:color w:val="000000"/>
        </w:rPr>
      </w:pPr>
      <w:proofErr w:type="gramStart"/>
      <w:r w:rsidRPr="004F2767">
        <w:rPr>
          <w:color w:val="000000"/>
          <w:u w:val="single"/>
        </w:rPr>
        <w:t>Commercial Purposes.</w:t>
      </w:r>
      <w:proofErr w:type="gramEnd"/>
      <w:r w:rsidRPr="004F2767">
        <w:rPr>
          <w:color w:val="000000"/>
        </w:rPr>
        <w:t xml:space="preserve"> Other than as specifically permitted in this Agreement, </w:t>
      </w:r>
      <w:r w:rsidR="004F2767" w:rsidRPr="004F2767">
        <w:rPr>
          <w:color w:val="000000"/>
        </w:rPr>
        <w:t>Licensee</w:t>
      </w:r>
      <w:r w:rsidRPr="004F2767">
        <w:rPr>
          <w:color w:val="000000"/>
        </w:rPr>
        <w:t xml:space="preserve"> may not use the Licensed Materials for commercial purposes, including but not limited to the sale of the Licensed Materials or bulk reproduction or distribution of the Licensed Materials in any form.</w:t>
      </w:r>
    </w:p>
    <w:p w:rsidR="003968B3" w:rsidRPr="004F2767" w:rsidRDefault="003968B3">
      <w:pPr>
        <w:tabs>
          <w:tab w:val="left" w:pos="16384"/>
        </w:tabs>
        <w:rPr>
          <w:color w:val="000000"/>
        </w:rPr>
      </w:pPr>
    </w:p>
    <w:p w:rsidR="003968B3" w:rsidRPr="004F2767" w:rsidRDefault="003968B3">
      <w:pPr>
        <w:pStyle w:val="Heading1"/>
        <w:keepNext/>
        <w:tabs>
          <w:tab w:val="left" w:pos="16384"/>
        </w:tabs>
        <w:jc w:val="center"/>
        <w:rPr>
          <w:b/>
          <w:smallCaps/>
          <w:color w:val="000000"/>
          <w:u w:val="single"/>
        </w:rPr>
      </w:pPr>
      <w:r w:rsidRPr="004F2767">
        <w:rPr>
          <w:b/>
          <w:smallCaps/>
          <w:color w:val="000000"/>
          <w:u w:val="single"/>
        </w:rPr>
        <w:t>V.  Licensor Performance Obligations</w:t>
      </w:r>
    </w:p>
    <w:p w:rsidR="003968B3" w:rsidRPr="004F2767" w:rsidRDefault="003968B3">
      <w:pPr>
        <w:rPr>
          <w:color w:val="000000"/>
        </w:rPr>
      </w:pPr>
    </w:p>
    <w:p w:rsidR="003968B3" w:rsidRPr="004F2767" w:rsidRDefault="003968B3">
      <w:pPr>
        <w:tabs>
          <w:tab w:val="left" w:pos="16384"/>
        </w:tabs>
        <w:rPr>
          <w:color w:val="000000"/>
        </w:rPr>
      </w:pPr>
      <w:bookmarkStart w:id="3" w:name="OLE_LINK1"/>
      <w:bookmarkStart w:id="4" w:name="OLE_LINK2"/>
      <w:proofErr w:type="gramStart"/>
      <w:r w:rsidRPr="004F2767">
        <w:rPr>
          <w:color w:val="000000"/>
          <w:u w:val="single"/>
        </w:rPr>
        <w:t>Availability of Licensed Materials.</w:t>
      </w:r>
      <w:proofErr w:type="gramEnd"/>
      <w:r w:rsidRPr="004F2767">
        <w:rPr>
          <w:color w:val="000000"/>
        </w:rPr>
        <w:t xml:space="preserve"> Within two (2) weeks</w:t>
      </w:r>
      <w:r w:rsidRPr="004F2767">
        <w:rPr>
          <w:i/>
          <w:color w:val="000000"/>
        </w:rPr>
        <w:t xml:space="preserve"> </w:t>
      </w:r>
      <w:r w:rsidRPr="004F2767">
        <w:rPr>
          <w:color w:val="000000"/>
        </w:rPr>
        <w:t xml:space="preserve">of the Effective Date of this Agreement, Licensor shall make the Licensed Materials available to </w:t>
      </w:r>
      <w:r w:rsidR="004F2767" w:rsidRPr="004F2767">
        <w:rPr>
          <w:color w:val="000000"/>
        </w:rPr>
        <w:t>Licensee</w:t>
      </w:r>
      <w:r w:rsidR="00F54A5B" w:rsidRPr="004F2767">
        <w:rPr>
          <w:color w:val="000000"/>
        </w:rPr>
        <w:t xml:space="preserve"> </w:t>
      </w:r>
      <w:r w:rsidRPr="004F2767">
        <w:rPr>
          <w:color w:val="000000"/>
        </w:rPr>
        <w:t>and Authorized Users.</w:t>
      </w:r>
    </w:p>
    <w:p w:rsidR="003968B3" w:rsidRPr="004F2767" w:rsidRDefault="003968B3">
      <w:pPr>
        <w:tabs>
          <w:tab w:val="left" w:pos="16384"/>
        </w:tabs>
        <w:rPr>
          <w:color w:val="000000"/>
        </w:rPr>
      </w:pPr>
    </w:p>
    <w:p w:rsidR="003968B3" w:rsidRPr="004F2767" w:rsidRDefault="003968B3">
      <w:pPr>
        <w:tabs>
          <w:tab w:val="left" w:pos="16384"/>
        </w:tabs>
        <w:rPr>
          <w:color w:val="000000"/>
        </w:rPr>
      </w:pPr>
      <w:proofErr w:type="gramStart"/>
      <w:r w:rsidRPr="004F2767">
        <w:rPr>
          <w:color w:val="000000"/>
          <w:u w:val="single"/>
        </w:rPr>
        <w:t>Documentation.</w:t>
      </w:r>
      <w:proofErr w:type="gramEnd"/>
      <w:r w:rsidRPr="004F2767">
        <w:rPr>
          <w:color w:val="000000"/>
        </w:rPr>
        <w:t xml:space="preserve">  Licensor will provide and maintain help files and other appropriate user documentation.</w:t>
      </w:r>
    </w:p>
    <w:p w:rsidR="003968B3" w:rsidRPr="004F2767" w:rsidRDefault="003968B3">
      <w:pPr>
        <w:tabs>
          <w:tab w:val="left" w:pos="16384"/>
        </w:tabs>
        <w:rPr>
          <w:color w:val="000000"/>
        </w:rPr>
      </w:pPr>
    </w:p>
    <w:p w:rsidR="003968B3" w:rsidRPr="004F2767" w:rsidRDefault="003968B3">
      <w:pPr>
        <w:tabs>
          <w:tab w:val="left" w:pos="16384"/>
        </w:tabs>
        <w:rPr>
          <w:color w:val="000000"/>
        </w:rPr>
      </w:pPr>
      <w:proofErr w:type="gramStart"/>
      <w:r w:rsidRPr="004F2767">
        <w:rPr>
          <w:color w:val="000000"/>
          <w:u w:val="single"/>
        </w:rPr>
        <w:t>Support.</w:t>
      </w:r>
      <w:proofErr w:type="gramEnd"/>
      <w:r w:rsidRPr="004F2767">
        <w:rPr>
          <w:color w:val="000000"/>
        </w:rPr>
        <w:t xml:space="preserve"> Licensor will offer activation or installation support, including assisting with the implementation of any Licensor software. Licensor will offer reasonable levels of continuing support to assist </w:t>
      </w:r>
      <w:r w:rsidR="004F2767" w:rsidRPr="004F2767">
        <w:rPr>
          <w:color w:val="000000"/>
        </w:rPr>
        <w:t>Licensee</w:t>
      </w:r>
      <w:r w:rsidRPr="004F2767">
        <w:rPr>
          <w:color w:val="000000"/>
        </w:rPr>
        <w:t xml:space="preserve"> in use of the Licensed Materials. Licensor will make its personnel available by email, phone or fax for feedback, problem-solving, or general questions.</w:t>
      </w:r>
    </w:p>
    <w:p w:rsidR="003968B3" w:rsidRPr="004F2767" w:rsidRDefault="003968B3">
      <w:pPr>
        <w:tabs>
          <w:tab w:val="left" w:pos="16384"/>
        </w:tabs>
        <w:rPr>
          <w:color w:val="000000"/>
        </w:rPr>
      </w:pPr>
    </w:p>
    <w:p w:rsidR="003968B3" w:rsidRPr="004F2767" w:rsidRDefault="003968B3">
      <w:pPr>
        <w:numPr>
          <w:ins w:id="5" w:author="Unknown"/>
        </w:numPr>
        <w:tabs>
          <w:tab w:val="left" w:pos="16384"/>
        </w:tabs>
        <w:rPr>
          <w:color w:val="000000"/>
        </w:rPr>
      </w:pPr>
      <w:proofErr w:type="gramStart"/>
      <w:r w:rsidRPr="004F2767">
        <w:rPr>
          <w:color w:val="000000"/>
          <w:u w:val="single"/>
        </w:rPr>
        <w:t>Training.</w:t>
      </w:r>
      <w:proofErr w:type="gramEnd"/>
      <w:r w:rsidRPr="004F2767">
        <w:rPr>
          <w:color w:val="000000"/>
        </w:rPr>
        <w:t xml:space="preserve"> Licensor will provide appropriate training to </w:t>
      </w:r>
      <w:r w:rsidR="00F54A5B" w:rsidRPr="004F2767">
        <w:rPr>
          <w:color w:val="000000"/>
        </w:rPr>
        <w:t>Participating Member Institution</w:t>
      </w:r>
      <w:r w:rsidRPr="004F2767">
        <w:rPr>
          <w:color w:val="000000"/>
        </w:rPr>
        <w:t xml:space="preserve"> staff relating to the use of the Licensed Materials and any Licensor software. Licensor will provide regular system and project updates to </w:t>
      </w:r>
      <w:r w:rsidR="004F2767" w:rsidRPr="004F2767">
        <w:rPr>
          <w:color w:val="000000"/>
        </w:rPr>
        <w:t>Licensee</w:t>
      </w:r>
      <w:r w:rsidRPr="004F2767">
        <w:rPr>
          <w:color w:val="000000"/>
        </w:rPr>
        <w:t xml:space="preserve"> as they become available and will provide additional training to </w:t>
      </w:r>
      <w:r w:rsidR="00F54A5B" w:rsidRPr="004F2767">
        <w:rPr>
          <w:color w:val="000000"/>
        </w:rPr>
        <w:t>Participating Member Institution</w:t>
      </w:r>
      <w:r w:rsidRPr="004F2767">
        <w:rPr>
          <w:color w:val="000000"/>
        </w:rPr>
        <w:t xml:space="preserve"> staff made necessary by any updates or modifications to the Licensed Materials or any Licensor software.</w:t>
      </w:r>
    </w:p>
    <w:p w:rsidR="003968B3" w:rsidRPr="004F2767" w:rsidRDefault="003968B3">
      <w:pPr>
        <w:tabs>
          <w:tab w:val="left" w:pos="16384"/>
        </w:tabs>
        <w:rPr>
          <w:color w:val="000000"/>
        </w:rPr>
      </w:pPr>
    </w:p>
    <w:p w:rsidR="003968B3" w:rsidRPr="004F2767" w:rsidRDefault="003968B3">
      <w:pPr>
        <w:tabs>
          <w:tab w:val="left" w:pos="16384"/>
        </w:tabs>
        <w:rPr>
          <w:color w:val="000000"/>
        </w:rPr>
      </w:pPr>
      <w:proofErr w:type="gramStart"/>
      <w:r w:rsidRPr="004F2767">
        <w:rPr>
          <w:color w:val="000000"/>
          <w:u w:val="single"/>
        </w:rPr>
        <w:t>Quality of Service</w:t>
      </w:r>
      <w:r w:rsidRPr="004F2767">
        <w:rPr>
          <w:color w:val="000000"/>
        </w:rPr>
        <w:t>.</w:t>
      </w:r>
      <w:proofErr w:type="gramEnd"/>
      <w:r w:rsidRPr="004F2767">
        <w:rPr>
          <w:color w:val="000000"/>
        </w:rPr>
        <w:t xml:space="preserve"> Licensor shall use reasonable efforts to ensure that the Licensor's server or servers have sufficient capacity and rate of connectivity to provide the </w:t>
      </w:r>
      <w:r w:rsidR="004F2767" w:rsidRPr="004F2767">
        <w:rPr>
          <w:color w:val="000000"/>
        </w:rPr>
        <w:t>Licensee</w:t>
      </w:r>
      <w:r w:rsidRPr="004F2767">
        <w:rPr>
          <w:color w:val="000000"/>
        </w:rPr>
        <w:t xml:space="preserve"> and Authorized Users with a quality of service comparable to current standards in the scholarly information provision industry in the Licensee's locale. </w:t>
      </w:r>
    </w:p>
    <w:p w:rsidR="003968B3" w:rsidRPr="004F2767" w:rsidRDefault="003968B3">
      <w:pPr>
        <w:tabs>
          <w:tab w:val="left" w:pos="16384"/>
        </w:tabs>
        <w:rPr>
          <w:color w:val="000000"/>
        </w:rPr>
      </w:pPr>
    </w:p>
    <w:p w:rsidR="003968B3" w:rsidRPr="004F2767" w:rsidRDefault="003968B3">
      <w:pPr>
        <w:tabs>
          <w:tab w:val="left" w:pos="16384"/>
        </w:tabs>
        <w:rPr>
          <w:color w:val="000000"/>
        </w:rPr>
      </w:pPr>
      <w:r w:rsidRPr="004F2767">
        <w:rPr>
          <w:color w:val="000000"/>
        </w:rPr>
        <w:t xml:space="preserve">Licensor shall use reasonable efforts to provide continuous service seven (7) days a week with an average of 98% up-time per month. The 2% down-time includes periodic unavailability due to maintenance of the server(s), the installation or testing of software, the loading of additional Licensed Materials as they become available, and downtime </w:t>
      </w:r>
      <w:r w:rsidRPr="004F2767">
        <w:rPr>
          <w:color w:val="000000"/>
        </w:rPr>
        <w:lastRenderedPageBreak/>
        <w:t xml:space="preserve">related to the failure of equipment or services outside the control of Licensor, including but not limited to public or private telecommunications services or internet nodes or facilities. Scheduled down-time will be performed at a time to minimize inconvenience to </w:t>
      </w:r>
      <w:r w:rsidR="004F2767" w:rsidRPr="004F2767">
        <w:rPr>
          <w:color w:val="000000"/>
        </w:rPr>
        <w:t>Licensee</w:t>
      </w:r>
      <w:r w:rsidRPr="004F2767">
        <w:rPr>
          <w:color w:val="000000"/>
        </w:rPr>
        <w:t xml:space="preserve"> and </w:t>
      </w:r>
      <w:r w:rsidR="00F54A5B" w:rsidRPr="004F2767">
        <w:rPr>
          <w:color w:val="000000"/>
        </w:rPr>
        <w:t>their</w:t>
      </w:r>
      <w:r w:rsidRPr="004F2767">
        <w:rPr>
          <w:color w:val="000000"/>
        </w:rPr>
        <w:t xml:space="preserve"> Authorized Users.  Licensor shall notify Licensee in a timely manner of all instances of system unavailability that occur outside the Licensor's normal maintenance window and use reasonable effort to provide advance notice of hardware or software changes that may affect system performance.</w:t>
      </w:r>
    </w:p>
    <w:p w:rsidR="003968B3" w:rsidRPr="004F2767" w:rsidRDefault="003968B3">
      <w:pPr>
        <w:tabs>
          <w:tab w:val="left" w:pos="16384"/>
        </w:tabs>
        <w:rPr>
          <w:color w:val="000000"/>
        </w:rPr>
      </w:pPr>
    </w:p>
    <w:p w:rsidR="003968B3" w:rsidRPr="004F2767" w:rsidRDefault="003968B3">
      <w:pPr>
        <w:tabs>
          <w:tab w:val="left" w:pos="16384"/>
        </w:tabs>
        <w:rPr>
          <w:color w:val="000000"/>
        </w:rPr>
      </w:pPr>
      <w:r w:rsidRPr="004F2767">
        <w:rPr>
          <w:color w:val="000000"/>
        </w:rPr>
        <w:t xml:space="preserve">If the Licensed Materials fail to operate in conformance with the terms of this Agreement, </w:t>
      </w:r>
      <w:r w:rsidR="004F2767" w:rsidRPr="004F2767">
        <w:rPr>
          <w:color w:val="000000"/>
        </w:rPr>
        <w:t>Licensee</w:t>
      </w:r>
      <w:r w:rsidRPr="004F2767">
        <w:rPr>
          <w:color w:val="000000"/>
        </w:rPr>
        <w:t xml:space="preserve"> shall immediately notify Licensor, and Licensor shall promptly use reasonable efforts to restore access to the Licensed Materials as soon as possible. In the event that Licensor fails to repair the nonconformity in a reasonable time, Licensor shall reimburse </w:t>
      </w:r>
      <w:r w:rsidR="004F2767" w:rsidRPr="004F2767">
        <w:rPr>
          <w:color w:val="000000"/>
        </w:rPr>
        <w:t>Licensee</w:t>
      </w:r>
      <w:r w:rsidRPr="004F2767">
        <w:rPr>
          <w:color w:val="000000"/>
        </w:rPr>
        <w:t xml:space="preserve"> in an amount that the nonconformity is proportional to the total Fees owed by </w:t>
      </w:r>
      <w:r w:rsidR="004F2767" w:rsidRPr="004F2767">
        <w:rPr>
          <w:color w:val="000000"/>
        </w:rPr>
        <w:t>Licensee</w:t>
      </w:r>
      <w:r w:rsidRPr="004F2767">
        <w:rPr>
          <w:color w:val="000000"/>
        </w:rPr>
        <w:t xml:space="preserve"> under this Agreement.</w:t>
      </w:r>
    </w:p>
    <w:p w:rsidR="003968B3" w:rsidRPr="004F2767" w:rsidRDefault="003968B3">
      <w:pPr>
        <w:tabs>
          <w:tab w:val="left" w:pos="16384"/>
        </w:tabs>
        <w:rPr>
          <w:color w:val="000000"/>
        </w:rPr>
      </w:pPr>
    </w:p>
    <w:p w:rsidR="003968B3" w:rsidRPr="004F2767" w:rsidRDefault="003968B3">
      <w:pPr>
        <w:pStyle w:val="HTMLBody"/>
        <w:rPr>
          <w:rFonts w:ascii="Times New Roman" w:hAnsi="Times New Roman"/>
          <w:color w:val="000000"/>
          <w:sz w:val="24"/>
        </w:rPr>
      </w:pPr>
      <w:proofErr w:type="gramStart"/>
      <w:r w:rsidRPr="004F2767">
        <w:rPr>
          <w:rFonts w:ascii="Times New Roman" w:hAnsi="Times New Roman"/>
          <w:color w:val="000000"/>
          <w:sz w:val="24"/>
          <w:u w:val="single"/>
        </w:rPr>
        <w:t>Notification of Modifications of Licensed Materials</w:t>
      </w:r>
      <w:r w:rsidRPr="004F2767">
        <w:rPr>
          <w:rFonts w:ascii="Times New Roman" w:hAnsi="Times New Roman"/>
          <w:color w:val="000000"/>
          <w:sz w:val="24"/>
        </w:rPr>
        <w:t>.</w:t>
      </w:r>
      <w:proofErr w:type="gramEnd"/>
      <w:r w:rsidRPr="004F2767">
        <w:rPr>
          <w:rFonts w:ascii="Times New Roman" w:hAnsi="Times New Roman"/>
          <w:color w:val="000000"/>
          <w:sz w:val="24"/>
        </w:rPr>
        <w:t xml:space="preserve"> Licensee understands that from time to time the Licensed Materials may be added to, modified, or deleted from by Licensor and/or that portions of the Licensed Materials may migrate to other formats. Licensor shall give prompt notice of any such changes to Licensee. Failure by Licensor to provide such reasonable notice shall be grounds for immediate termination of the Agreement by Licensee. If any modifications render the Licensed Materials less useful to the </w:t>
      </w:r>
      <w:r w:rsidR="004F2767" w:rsidRPr="004F2767">
        <w:rPr>
          <w:rFonts w:ascii="Times New Roman" w:hAnsi="Times New Roman"/>
          <w:color w:val="000000"/>
          <w:sz w:val="24"/>
        </w:rPr>
        <w:t>Licensee</w:t>
      </w:r>
      <w:r w:rsidRPr="004F2767">
        <w:rPr>
          <w:rFonts w:ascii="Times New Roman" w:hAnsi="Times New Roman"/>
          <w:color w:val="000000"/>
          <w:sz w:val="24"/>
        </w:rPr>
        <w:t xml:space="preserve"> or </w:t>
      </w:r>
      <w:r w:rsidR="00F54A5B" w:rsidRPr="004F2767">
        <w:rPr>
          <w:rFonts w:ascii="Times New Roman" w:hAnsi="Times New Roman"/>
          <w:color w:val="000000"/>
          <w:sz w:val="24"/>
        </w:rPr>
        <w:t>their</w:t>
      </w:r>
      <w:r w:rsidRPr="004F2767">
        <w:rPr>
          <w:rFonts w:ascii="Times New Roman" w:hAnsi="Times New Roman"/>
          <w:color w:val="000000"/>
          <w:sz w:val="24"/>
        </w:rPr>
        <w:t xml:space="preserve"> Authorized Users, the Licensee may treat such modifications as a material breach subject to the Early Termination provisions of this Agreement below.  Further,</w:t>
      </w:r>
      <w:r w:rsidRPr="004F2767">
        <w:t xml:space="preserve"> </w:t>
      </w:r>
      <w:r w:rsidRPr="004F2767">
        <w:rPr>
          <w:rFonts w:ascii="Times New Roman" w:hAnsi="Times New Roman"/>
          <w:color w:val="000000"/>
          <w:sz w:val="24"/>
        </w:rPr>
        <w:t xml:space="preserve">Licensor shall provide advance notice to Licensee when the URLs and server domain names that affect </w:t>
      </w:r>
      <w:r w:rsidR="00F54A5B" w:rsidRPr="004F2767">
        <w:rPr>
          <w:rFonts w:ascii="Times New Roman" w:hAnsi="Times New Roman"/>
          <w:color w:val="000000"/>
          <w:sz w:val="24"/>
        </w:rPr>
        <w:t>Participating Member Institution</w:t>
      </w:r>
      <w:r w:rsidRPr="004F2767">
        <w:rPr>
          <w:rFonts w:ascii="Times New Roman" w:hAnsi="Times New Roman"/>
          <w:color w:val="000000"/>
          <w:sz w:val="24"/>
        </w:rPr>
        <w:t>'s access are modified.</w:t>
      </w:r>
    </w:p>
    <w:p w:rsidR="003968B3" w:rsidRPr="004F2767" w:rsidRDefault="003968B3">
      <w:pPr>
        <w:tabs>
          <w:tab w:val="left" w:pos="16384"/>
        </w:tabs>
        <w:rPr>
          <w:color w:val="000000"/>
        </w:rPr>
      </w:pPr>
    </w:p>
    <w:p w:rsidR="003968B3" w:rsidRPr="004F2767" w:rsidRDefault="003968B3">
      <w:pPr>
        <w:tabs>
          <w:tab w:val="left" w:pos="16384"/>
        </w:tabs>
        <w:rPr>
          <w:color w:val="000000"/>
        </w:rPr>
      </w:pPr>
      <w:proofErr w:type="gramStart"/>
      <w:r w:rsidRPr="004F2767">
        <w:rPr>
          <w:color w:val="000000"/>
          <w:u w:val="single"/>
        </w:rPr>
        <w:t>Completeness of Content</w:t>
      </w:r>
      <w:r w:rsidRPr="004F2767">
        <w:rPr>
          <w:color w:val="000000"/>
        </w:rPr>
        <w:t>.</w:t>
      </w:r>
      <w:proofErr w:type="gramEnd"/>
      <w:r w:rsidRPr="004F2767">
        <w:rPr>
          <w:color w:val="000000"/>
        </w:rPr>
        <w:t xml:space="preserve"> Where applicable, Licensor will inform Licensee of instances where online content differs from the print versions of the Licensed Materials. </w:t>
      </w:r>
    </w:p>
    <w:p w:rsidR="003968B3" w:rsidRPr="004F2767" w:rsidRDefault="003968B3">
      <w:pPr>
        <w:tabs>
          <w:tab w:val="left" w:pos="16384"/>
        </w:tabs>
        <w:rPr>
          <w:color w:val="000000"/>
        </w:rPr>
      </w:pPr>
    </w:p>
    <w:p w:rsidR="003968B3" w:rsidRPr="004F2767" w:rsidRDefault="003968B3">
      <w:pPr>
        <w:pStyle w:val="HTMLBody"/>
        <w:rPr>
          <w:rFonts w:ascii="Times New Roman" w:hAnsi="Times New Roman"/>
          <w:color w:val="000000"/>
          <w:sz w:val="24"/>
        </w:rPr>
      </w:pPr>
      <w:r w:rsidRPr="004F2767">
        <w:rPr>
          <w:rFonts w:ascii="Times New Roman" w:hAnsi="Times New Roman"/>
          <w:color w:val="000000"/>
          <w:sz w:val="24"/>
        </w:rPr>
        <w:t xml:space="preserve">Where applicable, Licensor shall use reasonable efforts to ensure that the online content is at least as complete as print versions of the Licensed Materials, represents complete, accurate and timely replications of the corresponding content contained within the print versions of such Materials, will cooperate with </w:t>
      </w:r>
      <w:r w:rsidR="00F54A5B" w:rsidRPr="004F2767">
        <w:rPr>
          <w:rFonts w:ascii="Times New Roman" w:hAnsi="Times New Roman"/>
          <w:color w:val="000000"/>
          <w:sz w:val="24"/>
        </w:rPr>
        <w:t>Participating Member Institution</w:t>
      </w:r>
      <w:r w:rsidRPr="004F2767">
        <w:rPr>
          <w:rFonts w:ascii="Times New Roman" w:hAnsi="Times New Roman"/>
          <w:color w:val="000000"/>
          <w:sz w:val="24"/>
        </w:rPr>
        <w:t xml:space="preserve"> to identify and correct errors or omissions, and shall make available the electronic copy of the Licensed Materials no later than the date on which the paper version is issued.</w:t>
      </w:r>
    </w:p>
    <w:p w:rsidR="003968B3" w:rsidRPr="004F2767" w:rsidRDefault="003968B3">
      <w:pPr>
        <w:pStyle w:val="HTMLBody"/>
        <w:rPr>
          <w:rFonts w:ascii="Times New Roman" w:hAnsi="Times New Roman"/>
          <w:color w:val="000000"/>
          <w:sz w:val="24"/>
        </w:rPr>
      </w:pPr>
    </w:p>
    <w:p w:rsidR="009B4E66" w:rsidRPr="00616B5D" w:rsidRDefault="009B4E66" w:rsidP="009B4E66">
      <w:pPr>
        <w:rPr>
          <w:b/>
          <w:u w:val="single"/>
        </w:rPr>
      </w:pPr>
      <w:r w:rsidRPr="00616B5D">
        <w:rPr>
          <w:u w:val="single"/>
        </w:rPr>
        <w:t>Transfer Titles Rights.</w:t>
      </w:r>
      <w:r w:rsidRPr="00616B5D">
        <w:rPr>
          <w:b/>
        </w:rPr>
        <w:t xml:space="preserve"> </w:t>
      </w:r>
      <w:r w:rsidR="00990C76" w:rsidRPr="00616B5D">
        <w:t xml:space="preserve"> Licensee </w:t>
      </w:r>
      <w:r w:rsidRPr="00616B5D">
        <w:t>Rights regarding the transfer of electronic journal titles from one publisher to another.</w:t>
      </w:r>
    </w:p>
    <w:p w:rsidR="009B4E66" w:rsidRPr="00616B5D" w:rsidRDefault="009B4E66" w:rsidP="009B4E66"/>
    <w:p w:rsidR="008B5EAE" w:rsidRPr="008B5EAE" w:rsidRDefault="008B5EAE" w:rsidP="008B5EAE">
      <w:pPr>
        <w:pStyle w:val="PlainText"/>
        <w:rPr>
          <w:rFonts w:ascii="Times New Roman" w:hAnsi="Times New Roman" w:cs="Times New Roman"/>
          <w:sz w:val="24"/>
          <w:szCs w:val="24"/>
        </w:rPr>
      </w:pPr>
      <w:r w:rsidRPr="00616B5D">
        <w:rPr>
          <w:rFonts w:ascii="Times New Roman" w:hAnsi="Times New Roman" w:cs="Times New Roman"/>
          <w:sz w:val="24"/>
          <w:szCs w:val="24"/>
        </w:rPr>
        <w:t xml:space="preserve">Licensor shall use reasonable efforts to ensure that Licensee does not lose access to content during a journal(s) transfer and that any perpetual access rights that have been granted shall be honored whether the Licensor is acting as Transferring Publisher or Receiving Publisher.  Licensor agrees to communicate with other publisher(s) to exchange such relevant subscription and rights information as outlined in The Transfer Code of Practice found at: </w:t>
      </w:r>
      <w:hyperlink r:id="rId7" w:history="1">
        <w:r w:rsidRPr="00616B5D">
          <w:rPr>
            <w:rStyle w:val="Hyperlink"/>
            <w:rFonts w:ascii="Times New Roman" w:hAnsi="Times New Roman" w:cs="Times New Roman"/>
            <w:sz w:val="24"/>
            <w:szCs w:val="24"/>
          </w:rPr>
          <w:t>http://www.uksg.org/transfer</w:t>
        </w:r>
      </w:hyperlink>
      <w:r w:rsidRPr="00616B5D">
        <w:rPr>
          <w:rFonts w:ascii="Times New Roman" w:hAnsi="Times New Roman" w:cs="Times New Roman"/>
          <w:sz w:val="24"/>
          <w:szCs w:val="24"/>
        </w:rPr>
        <w:t>."</w:t>
      </w:r>
    </w:p>
    <w:p w:rsidR="009B4E66" w:rsidRDefault="009B4E66">
      <w:pPr>
        <w:pStyle w:val="HTMLBody"/>
        <w:rPr>
          <w:rFonts w:ascii="Times New Roman" w:hAnsi="Times New Roman"/>
          <w:color w:val="000000"/>
          <w:sz w:val="24"/>
          <w:u w:val="single"/>
        </w:rPr>
      </w:pPr>
    </w:p>
    <w:p w:rsidR="003968B3" w:rsidRPr="004F2767" w:rsidRDefault="003968B3">
      <w:pPr>
        <w:pStyle w:val="HTMLBody"/>
        <w:rPr>
          <w:rFonts w:ascii="Times New Roman" w:hAnsi="Times New Roman"/>
          <w:color w:val="000000"/>
          <w:sz w:val="24"/>
        </w:rPr>
      </w:pPr>
      <w:proofErr w:type="gramStart"/>
      <w:r w:rsidRPr="004F2767">
        <w:rPr>
          <w:rFonts w:ascii="Times New Roman" w:hAnsi="Times New Roman"/>
          <w:color w:val="000000"/>
          <w:sz w:val="24"/>
          <w:u w:val="single"/>
        </w:rPr>
        <w:lastRenderedPageBreak/>
        <w:t>Trusted Third-Party Archival System Software Permissions.</w:t>
      </w:r>
      <w:proofErr w:type="gramEnd"/>
      <w:r w:rsidRPr="004F2767">
        <w:rPr>
          <w:rFonts w:ascii="Times New Roman" w:hAnsi="Times New Roman"/>
          <w:color w:val="000000"/>
          <w:sz w:val="24"/>
          <w:u w:val="single"/>
        </w:rPr>
        <w:t xml:space="preserve"> </w:t>
      </w:r>
      <w:r w:rsidRPr="004F2767">
        <w:rPr>
          <w:rFonts w:ascii="Times New Roman" w:hAnsi="Times New Roman"/>
          <w:color w:val="000000"/>
          <w:sz w:val="24"/>
        </w:rPr>
        <w:t xml:space="preserve"> Licensor shall grant permission to the trusted third-party archival system software to collect, and preserve the Licensed Materials.  </w:t>
      </w:r>
    </w:p>
    <w:p w:rsidR="003968B3" w:rsidRPr="004F2767" w:rsidRDefault="003968B3">
      <w:pPr>
        <w:tabs>
          <w:tab w:val="left" w:pos="16384"/>
        </w:tabs>
        <w:rPr>
          <w:color w:val="000000"/>
        </w:rPr>
      </w:pPr>
    </w:p>
    <w:p w:rsidR="003968B3" w:rsidRPr="004F2767" w:rsidRDefault="003968B3">
      <w:pPr>
        <w:tabs>
          <w:tab w:val="left" w:pos="16384"/>
        </w:tabs>
        <w:rPr>
          <w:color w:val="000000"/>
        </w:rPr>
      </w:pPr>
      <w:proofErr w:type="gramStart"/>
      <w:r w:rsidRPr="004F2767">
        <w:rPr>
          <w:color w:val="000000"/>
          <w:u w:val="single"/>
        </w:rPr>
        <w:t>Notice of "Click-Through" License Terms or Other Means of Passive Assent</w:t>
      </w:r>
      <w:r w:rsidRPr="004F2767">
        <w:rPr>
          <w:color w:val="000000"/>
        </w:rPr>
        <w:t>.</w:t>
      </w:r>
      <w:proofErr w:type="gramEnd"/>
      <w:r w:rsidRPr="004F2767">
        <w:rPr>
          <w:color w:val="000000"/>
        </w:rPr>
        <w:t xml:space="preserve"> In the event that Licensor requires Authorized Users to agree to terms relating to the use of the Licensed Materials before permitting Authorized Users to gain access to the Licensed Materials (commonly referred to as "click-through" licenses), or otherwise attempts to impose such terms on Authorized Users through mere use or viewing of the Authorized Materials, Licensor shall provide Licensee with notice of and an opportunity to comment on such terms prior to their implementation. In no event shall such terms materially differ from the provisions of this Agreement. In the event of any conflict between such terms and this Agreement, the terms of this Agreement shall prevail. </w:t>
      </w:r>
    </w:p>
    <w:p w:rsidR="003968B3" w:rsidRPr="004F2767" w:rsidRDefault="003968B3">
      <w:pPr>
        <w:tabs>
          <w:tab w:val="left" w:pos="16384"/>
        </w:tabs>
        <w:rPr>
          <w:color w:val="000000"/>
        </w:rPr>
      </w:pPr>
    </w:p>
    <w:p w:rsidR="003968B3" w:rsidRPr="004F2767" w:rsidRDefault="003968B3">
      <w:pPr>
        <w:tabs>
          <w:tab w:val="left" w:pos="16384"/>
        </w:tabs>
        <w:rPr>
          <w:color w:val="000000"/>
        </w:rPr>
      </w:pPr>
      <w:proofErr w:type="gramStart"/>
      <w:r w:rsidRPr="004F2767">
        <w:rPr>
          <w:color w:val="000000"/>
          <w:u w:val="single"/>
        </w:rPr>
        <w:t>Compliance with Americans with Disabilities Act.</w:t>
      </w:r>
      <w:proofErr w:type="gramEnd"/>
      <w:r w:rsidRPr="004F2767">
        <w:rPr>
          <w:color w:val="000000"/>
        </w:rPr>
        <w:t xml:space="preserve"> Licensor shall comply </w:t>
      </w:r>
      <w:r w:rsidRPr="004F2767">
        <w:t>with the Americans with Disabilities Act (ADA), by supporting assistive software or devices such as large print interfaces, voice-activated input, and alternate keyboard or pointer interfaces in a manner consistent with the Web Content Accessibility Guidelines published by the World Wide Web Consortium's Web Accessibility Initiative, which</w:t>
      </w:r>
      <w:r w:rsidRPr="004F2767">
        <w:rPr>
          <w:color w:val="000000"/>
        </w:rPr>
        <w:t xml:space="preserve"> may be found at </w:t>
      </w:r>
      <w:hyperlink r:id="rId8" w:anchor="Publications" w:history="1">
        <w:r w:rsidRPr="004F2767">
          <w:rPr>
            <w:rStyle w:val="Hyperlink"/>
          </w:rPr>
          <w:t>http://www.w3.org/WAI/GL/#Publications</w:t>
        </w:r>
      </w:hyperlink>
      <w:r w:rsidRPr="004F2767">
        <w:rPr>
          <w:color w:val="000000"/>
        </w:rPr>
        <w:t>.</w:t>
      </w:r>
    </w:p>
    <w:p w:rsidR="003968B3" w:rsidRPr="004F2767" w:rsidRDefault="003968B3">
      <w:pPr>
        <w:tabs>
          <w:tab w:val="left" w:pos="16384"/>
        </w:tabs>
        <w:rPr>
          <w:color w:val="000000"/>
        </w:rPr>
      </w:pPr>
    </w:p>
    <w:p w:rsidR="003968B3" w:rsidRPr="004F2767" w:rsidRDefault="003968B3">
      <w:pPr>
        <w:tabs>
          <w:tab w:val="left" w:pos="16384"/>
        </w:tabs>
      </w:pPr>
      <w:proofErr w:type="gramStart"/>
      <w:r w:rsidRPr="004F2767">
        <w:rPr>
          <w:color w:val="000000"/>
          <w:u w:val="single"/>
        </w:rPr>
        <w:t>Persistent Links</w:t>
      </w:r>
      <w:r w:rsidRPr="004F2767">
        <w:rPr>
          <w:color w:val="000000"/>
        </w:rPr>
        <w:t>.</w:t>
      </w:r>
      <w:proofErr w:type="gramEnd"/>
      <w:r w:rsidRPr="004F2767">
        <w:rPr>
          <w:color w:val="000000"/>
        </w:rPr>
        <w:t xml:space="preserve">  </w:t>
      </w:r>
      <w:r w:rsidRPr="004F2767">
        <w:t xml:space="preserve">Where applicable, Licensor will provide and maintain persistent links to individual items within the Licensed Materials and make these available to </w:t>
      </w:r>
      <w:r w:rsidR="004F2767" w:rsidRPr="004F2767">
        <w:t>Licensee</w:t>
      </w:r>
      <w:r w:rsidRPr="004F2767">
        <w:t>.  Licensor’s support for persistent linking shall include the ability to resolve in-bound and out-bound links using the OpenURL standard (ANSI/NISO Z39.88).</w:t>
      </w:r>
    </w:p>
    <w:p w:rsidR="003968B3" w:rsidRPr="004F2767" w:rsidRDefault="003968B3">
      <w:pPr>
        <w:tabs>
          <w:tab w:val="left" w:pos="16384"/>
        </w:tabs>
        <w:rPr>
          <w:color w:val="000000"/>
        </w:rPr>
      </w:pPr>
    </w:p>
    <w:p w:rsidR="003968B3" w:rsidRPr="004F2767" w:rsidRDefault="003968B3">
      <w:pPr>
        <w:tabs>
          <w:tab w:val="left" w:pos="16384"/>
        </w:tabs>
        <w:rPr>
          <w:color w:val="000000"/>
        </w:rPr>
      </w:pPr>
      <w:proofErr w:type="gramStart"/>
      <w:r w:rsidRPr="004F2767">
        <w:rPr>
          <w:color w:val="000000"/>
          <w:u w:val="single"/>
        </w:rPr>
        <w:t>Withdrawal of Licensed Materials.</w:t>
      </w:r>
      <w:proofErr w:type="gramEnd"/>
      <w:r w:rsidRPr="004F2767">
        <w:rPr>
          <w:color w:val="000000"/>
        </w:rPr>
        <w:t xml:space="preserve"> Licensor reserves the right to withdraw from the Licensed Materials any item or part of an item for which it no longer retains the right to publish, or which it has reasonable grounds to believe infringes copyright or is defamatory, obscene, unlawful or otherwise objectionable. Licensor shall give written notice to the Licensee of such withdrawal no later than thirty (30) days following the removal of any item pursuant to this section. If any such withdrawal renders the Licensed Materials less useful to </w:t>
      </w:r>
      <w:r w:rsidR="004F2767" w:rsidRPr="004F2767">
        <w:rPr>
          <w:color w:val="000000"/>
        </w:rPr>
        <w:t>Licensee</w:t>
      </w:r>
      <w:r w:rsidRPr="004F2767">
        <w:rPr>
          <w:color w:val="000000"/>
        </w:rPr>
        <w:t xml:space="preserve"> or </w:t>
      </w:r>
      <w:r w:rsidR="004F2767" w:rsidRPr="004F2767">
        <w:rPr>
          <w:color w:val="000000"/>
        </w:rPr>
        <w:t>its</w:t>
      </w:r>
      <w:r w:rsidRPr="004F2767">
        <w:rPr>
          <w:color w:val="000000"/>
        </w:rPr>
        <w:t xml:space="preserve"> Authorized Users, Licensor shall reimburse </w:t>
      </w:r>
      <w:r w:rsidR="004F2767" w:rsidRPr="004F2767">
        <w:rPr>
          <w:color w:val="000000"/>
        </w:rPr>
        <w:t>Licensee</w:t>
      </w:r>
      <w:r w:rsidRPr="004F2767">
        <w:rPr>
          <w:color w:val="000000"/>
        </w:rPr>
        <w:t xml:space="preserve"> in an amount that the withdrawal is proportional to the total Fees owed by </w:t>
      </w:r>
      <w:r w:rsidR="004F2767" w:rsidRPr="004F2767">
        <w:rPr>
          <w:color w:val="000000"/>
        </w:rPr>
        <w:t>Licensee</w:t>
      </w:r>
      <w:r w:rsidRPr="004F2767">
        <w:rPr>
          <w:color w:val="000000"/>
        </w:rPr>
        <w:t xml:space="preserve"> under this Agreement.</w:t>
      </w:r>
    </w:p>
    <w:p w:rsidR="003968B3" w:rsidRPr="004F2767" w:rsidRDefault="003968B3">
      <w:pPr>
        <w:tabs>
          <w:tab w:val="left" w:pos="16384"/>
        </w:tabs>
        <w:rPr>
          <w:color w:val="000000"/>
        </w:rPr>
      </w:pPr>
    </w:p>
    <w:p w:rsidR="003968B3" w:rsidRPr="004F2767" w:rsidRDefault="003968B3">
      <w:pPr>
        <w:widowControl/>
      </w:pPr>
      <w:proofErr w:type="gramStart"/>
      <w:r w:rsidRPr="004F2767">
        <w:rPr>
          <w:color w:val="000000"/>
          <w:u w:val="single"/>
        </w:rPr>
        <w:t>Usage Data.</w:t>
      </w:r>
      <w:proofErr w:type="gramEnd"/>
      <w:r w:rsidRPr="004F2767">
        <w:rPr>
          <w:color w:val="000000"/>
        </w:rPr>
        <w:t xml:space="preserve"> </w:t>
      </w:r>
      <w:r w:rsidRPr="004F2767">
        <w:t>Licensor shall provide to</w:t>
      </w:r>
      <w:r w:rsidR="00F54A5B" w:rsidRPr="004F2767">
        <w:t xml:space="preserve"> each</w:t>
      </w:r>
      <w:r w:rsidRPr="004F2767">
        <w:t xml:space="preserve"> </w:t>
      </w:r>
      <w:r w:rsidR="00F54A5B" w:rsidRPr="004F2767">
        <w:t>Participating Member Institution</w:t>
      </w:r>
      <w:r w:rsidRPr="004F2767">
        <w:t xml:space="preserve"> statistics regarding the</w:t>
      </w:r>
      <w:r w:rsidR="00F54A5B" w:rsidRPr="004F2767">
        <w:t>ir individual institution’s</w:t>
      </w:r>
      <w:r w:rsidRPr="004F2767">
        <w:rPr>
          <w:snapToGrid/>
          <w:szCs w:val="24"/>
        </w:rPr>
        <w:t xml:space="preserve"> </w:t>
      </w:r>
      <w:r w:rsidRPr="004F2767">
        <w:t>usage of the Licensed Materials by its Authorized Users in conformance with the Codes of Practice for Project COUNTER located at:</w:t>
      </w:r>
    </w:p>
    <w:p w:rsidR="003968B3" w:rsidRPr="004F2767" w:rsidRDefault="003166BA">
      <w:hyperlink r:id="rId9" w:history="1">
        <w:r w:rsidR="003968B3" w:rsidRPr="004F2767">
          <w:rPr>
            <w:rStyle w:val="Hyperlink"/>
          </w:rPr>
          <w:t>http://www.projectcounter.org/code_practice.html</w:t>
        </w:r>
      </w:hyperlink>
    </w:p>
    <w:bookmarkEnd w:id="3"/>
    <w:bookmarkEnd w:id="4"/>
    <w:p w:rsidR="003968B3" w:rsidRPr="004F2767" w:rsidRDefault="003968B3">
      <w:pPr>
        <w:pStyle w:val="HTMLBody"/>
        <w:rPr>
          <w:rFonts w:ascii="Times New Roman" w:hAnsi="Times New Roman"/>
          <w:sz w:val="24"/>
        </w:rPr>
      </w:pPr>
    </w:p>
    <w:p w:rsidR="003968B3" w:rsidRPr="004F2767" w:rsidRDefault="003968B3">
      <w:pPr>
        <w:tabs>
          <w:tab w:val="left" w:pos="16384"/>
        </w:tabs>
        <w:rPr>
          <w:color w:val="000000"/>
        </w:rPr>
      </w:pPr>
    </w:p>
    <w:p w:rsidR="003968B3" w:rsidRPr="004F2767" w:rsidRDefault="003968B3">
      <w:pPr>
        <w:pStyle w:val="Heading2"/>
        <w:keepNext/>
        <w:tabs>
          <w:tab w:val="left" w:pos="16384"/>
        </w:tabs>
        <w:jc w:val="center"/>
        <w:rPr>
          <w:b/>
          <w:smallCaps/>
          <w:color w:val="000000"/>
          <w:u w:val="single"/>
        </w:rPr>
      </w:pPr>
      <w:r w:rsidRPr="004F2767">
        <w:rPr>
          <w:b/>
          <w:smallCaps/>
          <w:color w:val="000000"/>
          <w:u w:val="single"/>
        </w:rPr>
        <w:t>VI. Licensee Performance Obligations</w:t>
      </w:r>
    </w:p>
    <w:p w:rsidR="003968B3" w:rsidRPr="004F2767" w:rsidRDefault="003968B3">
      <w:pPr>
        <w:tabs>
          <w:tab w:val="left" w:pos="16384"/>
        </w:tabs>
        <w:rPr>
          <w:color w:val="000000"/>
        </w:rPr>
      </w:pPr>
    </w:p>
    <w:p w:rsidR="003968B3" w:rsidRPr="004F2767" w:rsidRDefault="003968B3">
      <w:pPr>
        <w:tabs>
          <w:tab w:val="left" w:pos="16384"/>
        </w:tabs>
        <w:rPr>
          <w:color w:val="000000"/>
        </w:rPr>
      </w:pPr>
      <w:proofErr w:type="gramStart"/>
      <w:r w:rsidRPr="004F2767">
        <w:rPr>
          <w:color w:val="000000"/>
          <w:u w:val="single"/>
        </w:rPr>
        <w:t>Provision of Notice of License Terms to Authorized Users.</w:t>
      </w:r>
      <w:proofErr w:type="gramEnd"/>
      <w:r w:rsidRPr="004F2767">
        <w:rPr>
          <w:color w:val="000000"/>
        </w:rPr>
        <w:t xml:space="preserve"> </w:t>
      </w:r>
      <w:r w:rsidR="004F2767" w:rsidRPr="004F2767">
        <w:rPr>
          <w:color w:val="000000"/>
        </w:rPr>
        <w:t>Licensee</w:t>
      </w:r>
      <w:r w:rsidRPr="004F2767">
        <w:rPr>
          <w:color w:val="000000"/>
        </w:rPr>
        <w:t xml:space="preserve"> shall make reasonable efforts to provide Authorized Users with appropriate notice of the terms and </w:t>
      </w:r>
      <w:r w:rsidRPr="004F2767">
        <w:rPr>
          <w:color w:val="000000"/>
        </w:rPr>
        <w:lastRenderedPageBreak/>
        <w:t xml:space="preserve">conditions under which access to the Licensed Materials is granted under this Agreement. </w:t>
      </w:r>
    </w:p>
    <w:p w:rsidR="003968B3" w:rsidRPr="004F2767" w:rsidRDefault="003968B3">
      <w:pPr>
        <w:tabs>
          <w:tab w:val="left" w:pos="16384"/>
        </w:tabs>
        <w:rPr>
          <w:u w:val="single"/>
        </w:rPr>
      </w:pPr>
    </w:p>
    <w:p w:rsidR="003968B3" w:rsidRPr="004F2767" w:rsidRDefault="003968B3">
      <w:pPr>
        <w:tabs>
          <w:tab w:val="left" w:pos="16384"/>
        </w:tabs>
      </w:pPr>
      <w:proofErr w:type="gramStart"/>
      <w:r w:rsidRPr="004F2767">
        <w:rPr>
          <w:u w:val="single"/>
        </w:rPr>
        <w:t>Protection from Unauthorized Use</w:t>
      </w:r>
      <w:r w:rsidRPr="004F2767">
        <w:t>.</w:t>
      </w:r>
      <w:proofErr w:type="gramEnd"/>
      <w:r w:rsidRPr="004F2767">
        <w:t xml:space="preserve">  </w:t>
      </w:r>
      <w:r w:rsidR="004F2767" w:rsidRPr="004F2767">
        <w:t>Licensee</w:t>
      </w:r>
      <w:r w:rsidRPr="004F2767">
        <w:t xml:space="preserve"> shall implement reasonable procedures to restrict access to the Licensed Materials to Authorized Users.  </w:t>
      </w:r>
    </w:p>
    <w:p w:rsidR="003968B3" w:rsidRPr="004F2767" w:rsidRDefault="003968B3">
      <w:pPr>
        <w:tabs>
          <w:tab w:val="left" w:pos="16384"/>
        </w:tabs>
        <w:rPr>
          <w:color w:val="000000"/>
        </w:rPr>
      </w:pPr>
    </w:p>
    <w:p w:rsidR="003968B3" w:rsidRPr="004F2767" w:rsidRDefault="003968B3">
      <w:pPr>
        <w:tabs>
          <w:tab w:val="left" w:pos="16384"/>
        </w:tabs>
        <w:rPr>
          <w:color w:val="000000"/>
        </w:rPr>
      </w:pPr>
      <w:proofErr w:type="gramStart"/>
      <w:r w:rsidRPr="004F2767">
        <w:rPr>
          <w:color w:val="000000"/>
          <w:u w:val="single"/>
        </w:rPr>
        <w:t>Maintaining Confidentiality of Access Passwords</w:t>
      </w:r>
      <w:r w:rsidRPr="004F2767">
        <w:rPr>
          <w:color w:val="000000"/>
        </w:rPr>
        <w:t>.</w:t>
      </w:r>
      <w:proofErr w:type="gramEnd"/>
      <w:r w:rsidRPr="004F2767">
        <w:rPr>
          <w:color w:val="000000"/>
        </w:rPr>
        <w:t xml:space="preserve"> </w:t>
      </w:r>
      <w:r w:rsidR="004F2767" w:rsidRPr="004F2767">
        <w:rPr>
          <w:color w:val="000000"/>
        </w:rPr>
        <w:t>Licensee</w:t>
      </w:r>
      <w:r w:rsidRPr="004F2767">
        <w:rPr>
          <w:color w:val="000000"/>
        </w:rPr>
        <w:t xml:space="preserve"> shall maintain the confidentiality of any institutional passwords provided by Licensor. </w:t>
      </w:r>
    </w:p>
    <w:p w:rsidR="003968B3" w:rsidRPr="004F2767" w:rsidRDefault="003968B3">
      <w:pPr>
        <w:tabs>
          <w:tab w:val="left" w:pos="16384"/>
        </w:tabs>
        <w:rPr>
          <w:color w:val="000000"/>
        </w:rPr>
      </w:pPr>
    </w:p>
    <w:p w:rsidR="003968B3" w:rsidRPr="004F2767" w:rsidRDefault="003968B3">
      <w:pPr>
        <w:pStyle w:val="Heading2"/>
        <w:keepNext/>
        <w:tabs>
          <w:tab w:val="left" w:pos="16384"/>
        </w:tabs>
        <w:jc w:val="center"/>
        <w:rPr>
          <w:b/>
          <w:smallCaps/>
          <w:color w:val="000000"/>
          <w:u w:val="single"/>
        </w:rPr>
      </w:pPr>
      <w:r w:rsidRPr="004F2767">
        <w:rPr>
          <w:b/>
          <w:smallCaps/>
          <w:color w:val="000000"/>
          <w:u w:val="single"/>
        </w:rPr>
        <w:t>VII. Mutual Performance Obligations</w:t>
      </w:r>
    </w:p>
    <w:p w:rsidR="003968B3" w:rsidRPr="004F2767" w:rsidRDefault="003968B3">
      <w:pPr>
        <w:tabs>
          <w:tab w:val="left" w:pos="16384"/>
        </w:tabs>
        <w:rPr>
          <w:color w:val="000000"/>
          <w:u w:val="single"/>
        </w:rPr>
      </w:pPr>
    </w:p>
    <w:p w:rsidR="003968B3" w:rsidRPr="004F2767" w:rsidRDefault="003968B3">
      <w:pPr>
        <w:tabs>
          <w:tab w:val="left" w:pos="16384"/>
        </w:tabs>
        <w:rPr>
          <w:color w:val="000000"/>
        </w:rPr>
      </w:pPr>
      <w:r w:rsidRPr="004F2767">
        <w:rPr>
          <w:color w:val="000000"/>
          <w:u w:val="single"/>
        </w:rPr>
        <w:t>Cure Activities</w:t>
      </w:r>
      <w:r w:rsidRPr="004F2767">
        <w:rPr>
          <w:color w:val="000000"/>
        </w:rPr>
        <w:t xml:space="preserve">. In the event of any unauthorized use of the Licensed Materials by an Authorized User, </w:t>
      </w:r>
      <w:r w:rsidR="00F54A5B" w:rsidRPr="004F2767">
        <w:rPr>
          <w:color w:val="000000"/>
        </w:rPr>
        <w:t>Participating Member Institution</w:t>
      </w:r>
      <w:r w:rsidRPr="004F2767">
        <w:rPr>
          <w:color w:val="000000"/>
        </w:rPr>
        <w:t xml:space="preserve"> shall cooperate with Licensor in the investigation of any unauthorized use of the Licensed Materials of which it is made aware if requested to do so by Licensor and shall use reasonable efforts to remedy such unauthorized use and prevent its recurrence. Licensor may terminate such Authorized User's access to the Licensed Materials after first providing reasonable notice to </w:t>
      </w:r>
      <w:r w:rsidR="00F54A5B" w:rsidRPr="004F2767">
        <w:rPr>
          <w:color w:val="000000"/>
        </w:rPr>
        <w:t>Participating Member Institution</w:t>
      </w:r>
      <w:r w:rsidRPr="004F2767">
        <w:rPr>
          <w:color w:val="000000"/>
        </w:rPr>
        <w:t xml:space="preserve"> (in no event less than two (2) weeks) and cooperating with the </w:t>
      </w:r>
      <w:r w:rsidR="00F54A5B" w:rsidRPr="004F2767">
        <w:rPr>
          <w:color w:val="000000"/>
        </w:rPr>
        <w:t>Participating Member Institution</w:t>
      </w:r>
      <w:r w:rsidRPr="004F2767">
        <w:rPr>
          <w:color w:val="000000"/>
        </w:rPr>
        <w:t xml:space="preserve"> to avoid recurrence of any unauthorized use. In the case of unauthorized use which in the Licensor’s judgment is causing serious material harm, Licensor may temporarily suspend an individual Authorized User's access to the Licensed Materials (e.g. by blocking an individual user’s ip address), provided that Licensor immediately notifies </w:t>
      </w:r>
      <w:r w:rsidR="00F54A5B" w:rsidRPr="004F2767">
        <w:rPr>
          <w:color w:val="000000"/>
        </w:rPr>
        <w:t>Participating Member Institution</w:t>
      </w:r>
      <w:r w:rsidRPr="004F2767">
        <w:rPr>
          <w:color w:val="000000"/>
        </w:rPr>
        <w:t xml:space="preserve"> of any such suspension, including the reason for the block and any supporting details.  Such temporary suspensions will be of the shortest duration possible sufficient to terminate the alleged unauthorized activity and prevent its resumption.  </w:t>
      </w:r>
    </w:p>
    <w:p w:rsidR="003968B3" w:rsidRPr="004F2767" w:rsidRDefault="003968B3">
      <w:pPr>
        <w:rPr>
          <w:color w:val="000000"/>
        </w:rPr>
      </w:pPr>
    </w:p>
    <w:p w:rsidR="003968B3" w:rsidRPr="004F2767" w:rsidRDefault="003968B3">
      <w:pPr>
        <w:tabs>
          <w:tab w:val="left" w:pos="16384"/>
        </w:tabs>
        <w:rPr>
          <w:color w:val="000000"/>
        </w:rPr>
      </w:pPr>
      <w:proofErr w:type="gramStart"/>
      <w:r w:rsidRPr="004F2767">
        <w:rPr>
          <w:color w:val="000000"/>
          <w:u w:val="single"/>
        </w:rPr>
        <w:t>Confidentiality of User Data.</w:t>
      </w:r>
      <w:proofErr w:type="gramEnd"/>
      <w:r w:rsidRPr="004F2767">
        <w:rPr>
          <w:color w:val="000000"/>
        </w:rPr>
        <w:t xml:space="preserve"> Licensor agrees to maintain the confidentiality of any data relating to the usage of the Licensed Materials by</w:t>
      </w:r>
      <w:r w:rsidR="00F54A5B" w:rsidRPr="004F2767">
        <w:rPr>
          <w:color w:val="000000"/>
        </w:rPr>
        <w:t xml:space="preserve"> any</w:t>
      </w:r>
      <w:r w:rsidRPr="004F2767">
        <w:rPr>
          <w:color w:val="000000"/>
        </w:rPr>
        <w:t xml:space="preserve"> </w:t>
      </w:r>
      <w:r w:rsidR="00F54A5B" w:rsidRPr="004F2767">
        <w:rPr>
          <w:color w:val="000000"/>
        </w:rPr>
        <w:t>Participating Member Institution</w:t>
      </w:r>
      <w:r w:rsidRPr="004F2767">
        <w:rPr>
          <w:color w:val="000000"/>
        </w:rPr>
        <w:t xml:space="preserve"> and its Authorized Users. </w:t>
      </w:r>
      <w:r w:rsidR="00F54A5B" w:rsidRPr="004F2767">
        <w:rPr>
          <w:color w:val="000000"/>
        </w:rPr>
        <w:t>Participating Member Institution</w:t>
      </w:r>
      <w:r w:rsidRPr="004F2767">
        <w:rPr>
          <w:color w:val="000000"/>
        </w:rPr>
        <w:t xml:space="preserve"> agrees to maintain the confidentiality of any data relating to the usage of the Licensed Materials by individual Authorized Users. Such data may be used solely for purposes directly related to the Licensed Materials and may only be provided to third parties in aggregate form. Raw usage data, including but not limited to information relating to the identity of specific users and/or uses, shall not be provided to any third party.  </w:t>
      </w:r>
    </w:p>
    <w:p w:rsidR="003968B3" w:rsidRPr="004F2767" w:rsidRDefault="003968B3">
      <w:pPr>
        <w:tabs>
          <w:tab w:val="left" w:pos="16384"/>
        </w:tabs>
        <w:rPr>
          <w:color w:val="000000"/>
        </w:rPr>
      </w:pPr>
    </w:p>
    <w:p w:rsidR="003968B3" w:rsidRPr="004F2767" w:rsidRDefault="003968B3">
      <w:pPr>
        <w:pStyle w:val="Heading2"/>
        <w:keepNext/>
        <w:tabs>
          <w:tab w:val="left" w:pos="16384"/>
        </w:tabs>
        <w:jc w:val="center"/>
        <w:rPr>
          <w:b/>
          <w:smallCaps/>
          <w:color w:val="000000"/>
          <w:u w:val="single"/>
        </w:rPr>
      </w:pPr>
      <w:r w:rsidRPr="004F2767">
        <w:rPr>
          <w:b/>
          <w:smallCaps/>
          <w:color w:val="000000"/>
          <w:u w:val="single"/>
        </w:rPr>
        <w:t>VIII. Term</w:t>
      </w:r>
    </w:p>
    <w:p w:rsidR="003968B3" w:rsidRPr="004F2767" w:rsidRDefault="003968B3">
      <w:pPr>
        <w:tabs>
          <w:tab w:val="left" w:pos="16384"/>
        </w:tabs>
        <w:rPr>
          <w:color w:val="000000"/>
        </w:rPr>
      </w:pPr>
    </w:p>
    <w:p w:rsidR="003968B3" w:rsidRPr="004F2767" w:rsidRDefault="003968B3">
      <w:pPr>
        <w:rPr>
          <w:color w:val="000000"/>
        </w:rPr>
      </w:pPr>
      <w:r w:rsidRPr="004F2767">
        <w:rPr>
          <w:color w:val="000000"/>
        </w:rPr>
        <w:t>This Agreement shall continue in effect for one (1) year- commencing on the Effective Date.</w:t>
      </w:r>
    </w:p>
    <w:p w:rsidR="003968B3" w:rsidRPr="004F2767" w:rsidRDefault="003968B3">
      <w:pPr>
        <w:rPr>
          <w:color w:val="000000"/>
        </w:rPr>
      </w:pPr>
    </w:p>
    <w:p w:rsidR="003968B3" w:rsidRPr="004F2767" w:rsidRDefault="003968B3">
      <w:pPr>
        <w:pStyle w:val="Heading2"/>
        <w:keepNext/>
        <w:tabs>
          <w:tab w:val="left" w:pos="16384"/>
        </w:tabs>
        <w:jc w:val="center"/>
        <w:rPr>
          <w:b/>
          <w:smallCaps/>
          <w:color w:val="000000"/>
          <w:u w:val="single"/>
        </w:rPr>
      </w:pPr>
      <w:r w:rsidRPr="004F2767">
        <w:rPr>
          <w:b/>
          <w:smallCaps/>
          <w:color w:val="000000"/>
          <w:u w:val="single"/>
        </w:rPr>
        <w:t>IX</w:t>
      </w:r>
      <w:proofErr w:type="gramStart"/>
      <w:r w:rsidRPr="004F2767">
        <w:rPr>
          <w:b/>
          <w:smallCaps/>
          <w:color w:val="000000"/>
          <w:u w:val="single"/>
        </w:rPr>
        <w:t>.  Renewal</w:t>
      </w:r>
      <w:proofErr w:type="gramEnd"/>
    </w:p>
    <w:p w:rsidR="003968B3" w:rsidRPr="004F2767" w:rsidRDefault="003968B3">
      <w:pPr>
        <w:rPr>
          <w:color w:val="000000"/>
        </w:rPr>
      </w:pPr>
    </w:p>
    <w:p w:rsidR="003968B3" w:rsidRPr="004F2767" w:rsidRDefault="003968B3">
      <w:pPr>
        <w:rPr>
          <w:color w:val="000000"/>
        </w:rPr>
      </w:pPr>
      <w:r w:rsidRPr="004F2767">
        <w:rPr>
          <w:color w:val="000000"/>
        </w:rPr>
        <w:t>This agreement shall be renewable at the end of the current term for a successive term unless either party gives written notice of its intention not to renew forty-five (45) days before expiration of the current term.</w:t>
      </w:r>
    </w:p>
    <w:p w:rsidR="003968B3" w:rsidRPr="004F2767" w:rsidRDefault="003968B3">
      <w:pPr>
        <w:rPr>
          <w:color w:val="000000"/>
        </w:rPr>
      </w:pPr>
    </w:p>
    <w:p w:rsidR="003968B3" w:rsidRPr="004F2767" w:rsidRDefault="003968B3">
      <w:pPr>
        <w:pStyle w:val="Heading2"/>
        <w:keepNext/>
        <w:tabs>
          <w:tab w:val="left" w:pos="16384"/>
        </w:tabs>
        <w:jc w:val="center"/>
        <w:rPr>
          <w:b/>
          <w:smallCaps/>
          <w:color w:val="000000"/>
          <w:u w:val="single"/>
        </w:rPr>
      </w:pPr>
      <w:r w:rsidRPr="004F2767">
        <w:rPr>
          <w:b/>
          <w:smallCaps/>
          <w:color w:val="000000"/>
          <w:u w:val="single"/>
        </w:rPr>
        <w:lastRenderedPageBreak/>
        <w:t>X.  Early Termination</w:t>
      </w:r>
    </w:p>
    <w:p w:rsidR="003968B3" w:rsidRPr="004F2767" w:rsidRDefault="003968B3">
      <w:pPr>
        <w:rPr>
          <w:color w:val="000000"/>
        </w:rPr>
      </w:pPr>
    </w:p>
    <w:p w:rsidR="003968B3" w:rsidRPr="004F2767" w:rsidRDefault="003968B3">
      <w:pPr>
        <w:rPr>
          <w:color w:val="000000"/>
        </w:rPr>
      </w:pPr>
      <w:r w:rsidRPr="004F2767">
        <w:rPr>
          <w:color w:val="000000"/>
        </w:rPr>
        <w:t xml:space="preserve">In the event that either party believes that the other materially has breached any obligations under this Agreement, or if Licensor believes that </w:t>
      </w:r>
      <w:r w:rsidR="00F54A5B" w:rsidRPr="004F2767">
        <w:rPr>
          <w:color w:val="000000"/>
        </w:rPr>
        <w:t>any Participating Member Institution</w:t>
      </w:r>
      <w:r w:rsidRPr="004F2767">
        <w:rPr>
          <w:color w:val="000000"/>
        </w:rPr>
        <w:t xml:space="preserve"> has exceeded the scope of the License, such party shall so notify the breaching party in writing. The breaching party shall have thirty (30) days from the receipt of notice to cure the alleged breach and to notify the non-breaching party in writing that cure has been effected. If the breach is not cured within the thirty (30) day period, the non-breaching party shall have the right to terminate the Agreement without further notice. </w:t>
      </w:r>
    </w:p>
    <w:p w:rsidR="003968B3" w:rsidRPr="004F2767" w:rsidRDefault="003968B3">
      <w:pPr>
        <w:rPr>
          <w:color w:val="000000"/>
        </w:rPr>
      </w:pPr>
    </w:p>
    <w:p w:rsidR="003968B3" w:rsidRPr="004F2767" w:rsidRDefault="003968B3">
      <w:pPr>
        <w:rPr>
          <w:color w:val="000000"/>
        </w:rPr>
      </w:pPr>
      <w:r w:rsidRPr="004F2767">
        <w:rPr>
          <w:color w:val="000000"/>
        </w:rPr>
        <w:t xml:space="preserve">Upon Termination of this Agreement for cause online access to the Licensed Materials by </w:t>
      </w:r>
      <w:r w:rsidR="00F54A5B" w:rsidRPr="004F2767">
        <w:rPr>
          <w:color w:val="000000"/>
        </w:rPr>
        <w:t>Participating Member Institution</w:t>
      </w:r>
      <w:r w:rsidRPr="004F2767">
        <w:rPr>
          <w:color w:val="000000"/>
        </w:rPr>
        <w:t xml:space="preserve"> and Authorized Users shall be terminated. Authorized copies of Licensed Materials may be retained by </w:t>
      </w:r>
      <w:r w:rsidR="00F54A5B" w:rsidRPr="004F2767">
        <w:rPr>
          <w:color w:val="000000"/>
        </w:rPr>
        <w:t>Participating Member Institution</w:t>
      </w:r>
      <w:r w:rsidRPr="004F2767">
        <w:rPr>
          <w:color w:val="000000"/>
        </w:rPr>
        <w:t xml:space="preserve"> or Authorized Users and used subject to the terms of this Agreement.</w:t>
      </w:r>
    </w:p>
    <w:p w:rsidR="003968B3" w:rsidRPr="004F2767" w:rsidRDefault="003968B3">
      <w:pPr>
        <w:rPr>
          <w:color w:val="000000"/>
        </w:rPr>
      </w:pPr>
    </w:p>
    <w:p w:rsidR="003968B3" w:rsidRPr="004F2767" w:rsidRDefault="003968B3">
      <w:pPr>
        <w:rPr>
          <w:color w:val="000000"/>
        </w:rPr>
      </w:pPr>
      <w:r w:rsidRPr="004F2767">
        <w:rPr>
          <w:color w:val="000000"/>
        </w:rPr>
        <w:t xml:space="preserve">In the event of early termination permitted by this Agreement, </w:t>
      </w:r>
      <w:r w:rsidR="004F2767" w:rsidRPr="004F2767">
        <w:rPr>
          <w:color w:val="000000"/>
        </w:rPr>
        <w:t>Licensee</w:t>
      </w:r>
      <w:r w:rsidRPr="004F2767">
        <w:rPr>
          <w:color w:val="000000"/>
        </w:rPr>
        <w:t xml:space="preserve"> shall be entitled to a refund of any fees or pro-rata portion thereof paid by Licensee</w:t>
      </w:r>
      <w:r w:rsidR="00F54A5B" w:rsidRPr="004F2767">
        <w:rPr>
          <w:color w:val="000000"/>
        </w:rPr>
        <w:t xml:space="preserve"> on their behalf</w:t>
      </w:r>
      <w:r w:rsidRPr="004F2767">
        <w:rPr>
          <w:color w:val="000000"/>
        </w:rPr>
        <w:t xml:space="preserve"> for any remaining period of the Agreement from the date of termination.</w:t>
      </w:r>
    </w:p>
    <w:p w:rsidR="003968B3" w:rsidRPr="004F2767" w:rsidRDefault="003968B3">
      <w:pPr>
        <w:rPr>
          <w:color w:val="000000"/>
        </w:rPr>
      </w:pPr>
    </w:p>
    <w:p w:rsidR="003968B3" w:rsidRPr="004F2767" w:rsidRDefault="003968B3">
      <w:pPr>
        <w:pStyle w:val="Heading2"/>
        <w:keepNext/>
        <w:tabs>
          <w:tab w:val="left" w:pos="16384"/>
        </w:tabs>
        <w:jc w:val="center"/>
        <w:rPr>
          <w:b/>
          <w:smallCaps/>
          <w:color w:val="000000"/>
          <w:u w:val="single"/>
        </w:rPr>
      </w:pPr>
      <w:r w:rsidRPr="004F2767">
        <w:rPr>
          <w:b/>
          <w:smallCaps/>
          <w:color w:val="000000"/>
          <w:u w:val="single"/>
        </w:rPr>
        <w:t>XI</w:t>
      </w:r>
      <w:proofErr w:type="gramStart"/>
      <w:r w:rsidRPr="004F2767">
        <w:rPr>
          <w:b/>
          <w:smallCaps/>
          <w:color w:val="000000"/>
          <w:u w:val="single"/>
        </w:rPr>
        <w:t>.  Perpetual</w:t>
      </w:r>
      <w:proofErr w:type="gramEnd"/>
      <w:r w:rsidRPr="004F2767">
        <w:rPr>
          <w:b/>
          <w:smallCaps/>
          <w:color w:val="000000"/>
          <w:u w:val="single"/>
        </w:rPr>
        <w:t xml:space="preserve"> License</w:t>
      </w:r>
    </w:p>
    <w:p w:rsidR="003968B3" w:rsidRPr="004F2767" w:rsidRDefault="003968B3">
      <w:pPr>
        <w:rPr>
          <w:color w:val="000000"/>
        </w:rPr>
      </w:pPr>
    </w:p>
    <w:p w:rsidR="003968B3" w:rsidRPr="004F2767" w:rsidRDefault="003968B3">
      <w:pPr>
        <w:pStyle w:val="HTMLBody"/>
        <w:rPr>
          <w:rFonts w:ascii="Times New Roman" w:hAnsi="Times New Roman"/>
          <w:color w:val="000000"/>
          <w:sz w:val="24"/>
        </w:rPr>
      </w:pPr>
      <w:r w:rsidRPr="004F2767">
        <w:rPr>
          <w:rFonts w:ascii="Times New Roman" w:hAnsi="Times New Roman"/>
          <w:color w:val="000000"/>
          <w:sz w:val="24"/>
        </w:rPr>
        <w:t xml:space="preserve">Licensor hereby grants to </w:t>
      </w:r>
      <w:r w:rsidR="00F54A5B" w:rsidRPr="004F2767">
        <w:rPr>
          <w:rFonts w:ascii="Times New Roman" w:hAnsi="Times New Roman"/>
          <w:color w:val="000000"/>
          <w:sz w:val="24"/>
        </w:rPr>
        <w:t>Participating Member Institutions</w:t>
      </w:r>
      <w:r w:rsidRPr="004F2767">
        <w:rPr>
          <w:rFonts w:ascii="Times New Roman" w:hAnsi="Times New Roman"/>
          <w:color w:val="000000"/>
          <w:sz w:val="24"/>
        </w:rPr>
        <w:t xml:space="preserve"> a nonexclusive, royalty-free, perpetual license to use any Licensed Materials that were accessible during the term of this Agreement. Such use shall be in accordance with the provisions of this Agreement, which provisions shall survive any termination of this Agreement. Except in the case of termination for cause, Licensor shall provide the </w:t>
      </w:r>
      <w:r w:rsidR="00F54A5B" w:rsidRPr="004F2767">
        <w:rPr>
          <w:rFonts w:ascii="Times New Roman" w:hAnsi="Times New Roman"/>
          <w:color w:val="000000"/>
          <w:sz w:val="24"/>
        </w:rPr>
        <w:t>Participating Member Institutions</w:t>
      </w:r>
      <w:r w:rsidRPr="004F2767">
        <w:rPr>
          <w:rFonts w:ascii="Times New Roman" w:hAnsi="Times New Roman"/>
          <w:color w:val="000000"/>
          <w:sz w:val="24"/>
        </w:rPr>
        <w:t xml:space="preserve"> with access to the Licensed Materials in a manner and form substantially equivalent to the means by which access is provided under this Agreement.</w:t>
      </w:r>
    </w:p>
    <w:p w:rsidR="003968B3" w:rsidRPr="004F2767" w:rsidRDefault="003968B3">
      <w:pPr>
        <w:rPr>
          <w:color w:val="000000"/>
        </w:rPr>
      </w:pPr>
    </w:p>
    <w:p w:rsidR="003968B3" w:rsidRPr="004F2767" w:rsidRDefault="003968B3">
      <w:pPr>
        <w:pStyle w:val="Heading1"/>
        <w:keepNext/>
        <w:tabs>
          <w:tab w:val="left" w:pos="16384"/>
        </w:tabs>
        <w:jc w:val="center"/>
        <w:rPr>
          <w:b/>
          <w:smallCaps/>
          <w:color w:val="000000"/>
          <w:u w:val="single"/>
        </w:rPr>
      </w:pPr>
      <w:r w:rsidRPr="004F2767">
        <w:rPr>
          <w:b/>
          <w:smallCaps/>
          <w:color w:val="000000"/>
          <w:u w:val="single"/>
        </w:rPr>
        <w:t>XII</w:t>
      </w:r>
      <w:proofErr w:type="gramStart"/>
      <w:r w:rsidRPr="004F2767">
        <w:rPr>
          <w:b/>
          <w:smallCaps/>
          <w:color w:val="000000"/>
          <w:u w:val="single"/>
        </w:rPr>
        <w:t>.  Warranties</w:t>
      </w:r>
      <w:proofErr w:type="gramEnd"/>
    </w:p>
    <w:p w:rsidR="003968B3" w:rsidRPr="004F2767" w:rsidRDefault="003968B3">
      <w:pPr>
        <w:tabs>
          <w:tab w:val="left" w:pos="16384"/>
        </w:tabs>
        <w:rPr>
          <w:color w:val="000000"/>
        </w:rPr>
      </w:pPr>
    </w:p>
    <w:p w:rsidR="003968B3" w:rsidRPr="004F2767" w:rsidRDefault="003968B3">
      <w:pPr>
        <w:rPr>
          <w:color w:val="000000"/>
        </w:rPr>
      </w:pPr>
      <w:r w:rsidRPr="004F2767">
        <w:rPr>
          <w:color w:val="000000"/>
        </w:rPr>
        <w:t>Subject to the Limitations set forth elsewhere in this Agreement:</w:t>
      </w:r>
    </w:p>
    <w:p w:rsidR="003968B3" w:rsidRPr="004F2767" w:rsidRDefault="003968B3">
      <w:pPr>
        <w:rPr>
          <w:color w:val="000000"/>
        </w:rPr>
      </w:pPr>
    </w:p>
    <w:p w:rsidR="003968B3" w:rsidRPr="004F2767" w:rsidRDefault="003968B3">
      <w:r w:rsidRPr="004F2767">
        <w:t>Licensor warrants that it has the right to license the rights granted under this Agreement to use Licensed Materials, that it has obtained any and all necessary permissions from third parties to license the Licensed Materials, and that use of the Licensed Materials by Authorized Users in accordance with the terms of this Agreement shall not infringe the copyright of any third party. The Licensor shall indemnify and hold</w:t>
      </w:r>
      <w:r w:rsidR="00F54A5B" w:rsidRPr="004F2767">
        <w:t xml:space="preserve"> Licensee, its</w:t>
      </w:r>
      <w:r w:rsidRPr="004F2767">
        <w:t xml:space="preserve"> </w:t>
      </w:r>
      <w:r w:rsidR="00F54A5B" w:rsidRPr="004F2767">
        <w:t>Participating Member Institutions</w:t>
      </w:r>
      <w:r w:rsidRPr="004F2767">
        <w:t xml:space="preserve"> and Authorized Users harmless for any losses, claims, damages, awards, penalties, or injuries incurred, including reasonable attorney's fees, which arise from any claim by any third party of an alleged infringement of copyright or any other property right arising out of the use of the Licensed Materials by the </w:t>
      </w:r>
      <w:r w:rsidR="00F54A5B" w:rsidRPr="004F2767">
        <w:t>Participating Member Institutions</w:t>
      </w:r>
      <w:r w:rsidRPr="004F2767">
        <w:t xml:space="preserve"> or any Authorized User in accordance with the terms of this Agreement. This indemnity shall survive the termination of this </w:t>
      </w:r>
      <w:r w:rsidR="002D2EE8">
        <w:t>A</w:t>
      </w:r>
      <w:r w:rsidRPr="004F2767">
        <w:t xml:space="preserve">greement. NO LIMITATION OF LIABILITY SET FORTH ELSEWHERE IN THIS AGREEMENT IS APPLICABLE TO THIS INDEMNIFICATION. </w:t>
      </w:r>
    </w:p>
    <w:p w:rsidR="003968B3" w:rsidRPr="004F2767" w:rsidRDefault="003968B3">
      <w:pPr>
        <w:rPr>
          <w:color w:val="000000"/>
        </w:rPr>
      </w:pPr>
    </w:p>
    <w:p w:rsidR="003968B3" w:rsidRPr="004F2767" w:rsidRDefault="003968B3">
      <w:pPr>
        <w:pStyle w:val="Heading1"/>
        <w:keepNext/>
        <w:jc w:val="center"/>
        <w:rPr>
          <w:b/>
          <w:smallCaps/>
          <w:color w:val="000000"/>
          <w:u w:val="single"/>
        </w:rPr>
      </w:pPr>
      <w:r w:rsidRPr="004F2767">
        <w:rPr>
          <w:b/>
          <w:smallCaps/>
          <w:color w:val="000000"/>
          <w:u w:val="single"/>
        </w:rPr>
        <w:t>XIII</w:t>
      </w:r>
      <w:proofErr w:type="gramStart"/>
      <w:r w:rsidRPr="004F2767">
        <w:rPr>
          <w:b/>
          <w:smallCaps/>
          <w:color w:val="000000"/>
          <w:u w:val="single"/>
        </w:rPr>
        <w:t>.  Limitations</w:t>
      </w:r>
      <w:proofErr w:type="gramEnd"/>
      <w:r w:rsidRPr="004F2767">
        <w:rPr>
          <w:b/>
          <w:smallCaps/>
          <w:color w:val="000000"/>
          <w:u w:val="single"/>
        </w:rPr>
        <w:t xml:space="preserve"> on Warranties</w:t>
      </w:r>
    </w:p>
    <w:p w:rsidR="003968B3" w:rsidRPr="004F2767" w:rsidRDefault="003968B3">
      <w:pPr>
        <w:rPr>
          <w:color w:val="000000"/>
        </w:rPr>
      </w:pPr>
    </w:p>
    <w:p w:rsidR="003968B3" w:rsidRPr="004F2767" w:rsidRDefault="003968B3">
      <w:pPr>
        <w:rPr>
          <w:color w:val="000000"/>
        </w:rPr>
      </w:pPr>
      <w:r w:rsidRPr="004F2767">
        <w:rPr>
          <w:color w:val="000000"/>
        </w:rPr>
        <w:t>Notwithstanding anything else in this Agreement:</w:t>
      </w:r>
    </w:p>
    <w:p w:rsidR="003968B3" w:rsidRPr="004F2767" w:rsidRDefault="003968B3">
      <w:pPr>
        <w:rPr>
          <w:color w:val="000000"/>
        </w:rPr>
      </w:pPr>
    </w:p>
    <w:p w:rsidR="003968B3" w:rsidRPr="004F2767" w:rsidRDefault="003968B3">
      <w:pPr>
        <w:rPr>
          <w:color w:val="000000"/>
        </w:rPr>
      </w:pPr>
      <w:r w:rsidRPr="004F2767">
        <w:rPr>
          <w:color w:val="000000"/>
        </w:rPr>
        <w:t xml:space="preserve">Neither party shall be liable for any indirect, special, incidental, punitive or consequential damages, including but not limited to loss of data, business interruption, or loss of profits, arising out of the use of or the inability to use the Licensed Materials. </w:t>
      </w:r>
    </w:p>
    <w:p w:rsidR="003968B3" w:rsidRPr="004F2767" w:rsidRDefault="003968B3">
      <w:pPr>
        <w:rPr>
          <w:color w:val="000000"/>
        </w:rPr>
      </w:pPr>
    </w:p>
    <w:p w:rsidR="003968B3" w:rsidRPr="004F2767" w:rsidRDefault="003968B3">
      <w:pPr>
        <w:rPr>
          <w:color w:val="000000"/>
        </w:rPr>
      </w:pPr>
      <w:r w:rsidRPr="004F2767">
        <w:rPr>
          <w:color w:val="000000"/>
        </w:rPr>
        <w:t>Licensor makes no representation or warranty, and expressly disclaims any liability with respect to the content of any Licensed Materials, including but not limited to errors or omissions contained therein, libel, infringement of rights of publicity, privacy, trademark rights, moral rights, or the disclosure of confidential information.</w:t>
      </w:r>
    </w:p>
    <w:p w:rsidR="003968B3" w:rsidRPr="004F2767" w:rsidRDefault="003968B3">
      <w:pPr>
        <w:rPr>
          <w:color w:val="000000"/>
        </w:rPr>
      </w:pPr>
    </w:p>
    <w:p w:rsidR="003968B3" w:rsidRPr="004F2767" w:rsidRDefault="003968B3">
      <w:pPr>
        <w:rPr>
          <w:color w:val="000000"/>
        </w:rPr>
      </w:pPr>
      <w:r w:rsidRPr="004F2767">
        <w:rPr>
          <w:color w:val="000000"/>
        </w:rPr>
        <w:t>Except for the express warranties stated herein, the Licensed Materials are provided on an "as is" basis, and Licensor disclaims any and all other warranties, conditions, or representations (express, implied, oral or written), relating to the Licensed Materials or any part thereof, including, without limitation, any and all implied warranties of quality, performance, merchantability or fitness for a particular purpose. Licensor makes no warranties respecting any harm that may be caused by the transmission of a computer virus, worm, time bomb, logic bomb or other such computer program. Licensor further expressly disclaims any warranty or representation to Authorized Users, or to any third party.</w:t>
      </w:r>
    </w:p>
    <w:p w:rsidR="003968B3" w:rsidRPr="004F2767" w:rsidRDefault="003968B3">
      <w:pPr>
        <w:rPr>
          <w:color w:val="000000"/>
        </w:rPr>
      </w:pPr>
    </w:p>
    <w:p w:rsidR="003968B3" w:rsidRPr="004F2767" w:rsidRDefault="003968B3">
      <w:pPr>
        <w:pStyle w:val="Heading1"/>
        <w:keepNext/>
        <w:tabs>
          <w:tab w:val="left" w:pos="16384"/>
        </w:tabs>
        <w:jc w:val="center"/>
        <w:rPr>
          <w:b/>
          <w:smallCaps/>
          <w:color w:val="000000"/>
          <w:u w:val="single"/>
        </w:rPr>
      </w:pPr>
      <w:r w:rsidRPr="004F2767">
        <w:rPr>
          <w:b/>
          <w:smallCaps/>
          <w:color w:val="000000"/>
          <w:u w:val="single"/>
        </w:rPr>
        <w:t>XIV</w:t>
      </w:r>
      <w:proofErr w:type="gramStart"/>
      <w:r w:rsidRPr="004F2767">
        <w:rPr>
          <w:b/>
          <w:smallCaps/>
          <w:color w:val="000000"/>
          <w:u w:val="single"/>
        </w:rPr>
        <w:t>.  Force</w:t>
      </w:r>
      <w:proofErr w:type="gramEnd"/>
      <w:r w:rsidRPr="004F2767">
        <w:rPr>
          <w:b/>
          <w:smallCaps/>
          <w:color w:val="000000"/>
          <w:u w:val="single"/>
        </w:rPr>
        <w:t xml:space="preserve"> Majeure</w:t>
      </w:r>
    </w:p>
    <w:p w:rsidR="003968B3" w:rsidRPr="004F2767" w:rsidRDefault="003968B3">
      <w:pPr>
        <w:tabs>
          <w:tab w:val="left" w:pos="16384"/>
        </w:tabs>
        <w:rPr>
          <w:b/>
          <w:color w:val="000000"/>
          <w:u w:val="single"/>
        </w:rPr>
      </w:pPr>
    </w:p>
    <w:p w:rsidR="003968B3" w:rsidRPr="004F2767" w:rsidRDefault="003968B3">
      <w:pPr>
        <w:tabs>
          <w:tab w:val="left" w:pos="16384"/>
        </w:tabs>
        <w:rPr>
          <w:color w:val="000000"/>
        </w:rPr>
      </w:pPr>
      <w:r w:rsidRPr="004F2767">
        <w:rPr>
          <w:color w:val="000000"/>
        </w:rPr>
        <w:t xml:space="preserve">Neither party shall be liable in damages or have the right to terminate this Agreement for any delay or default in performing hereunder if such delay or default is caused by conditions beyond its control including, but not limited to Acts of God, Government restrictions (including the denial or cancellation of any export or other necessary license), wars, insurrections and/or any other cause beyond the reasonable control of the party whose performance is affected. </w:t>
      </w:r>
    </w:p>
    <w:p w:rsidR="003968B3" w:rsidRPr="004F2767" w:rsidRDefault="003968B3">
      <w:pPr>
        <w:tabs>
          <w:tab w:val="left" w:pos="16384"/>
        </w:tabs>
        <w:rPr>
          <w:color w:val="000000"/>
        </w:rPr>
      </w:pPr>
    </w:p>
    <w:p w:rsidR="003968B3" w:rsidRPr="004F2767" w:rsidRDefault="003968B3">
      <w:pPr>
        <w:pStyle w:val="Heading1"/>
        <w:keepNext/>
        <w:jc w:val="center"/>
        <w:rPr>
          <w:b/>
          <w:smallCaps/>
          <w:color w:val="000000"/>
          <w:u w:val="single"/>
        </w:rPr>
      </w:pPr>
      <w:r w:rsidRPr="004F2767">
        <w:rPr>
          <w:b/>
          <w:smallCaps/>
          <w:color w:val="000000"/>
          <w:u w:val="single"/>
        </w:rPr>
        <w:t>XV</w:t>
      </w:r>
      <w:proofErr w:type="gramStart"/>
      <w:r w:rsidRPr="004F2767">
        <w:rPr>
          <w:b/>
          <w:smallCaps/>
          <w:color w:val="000000"/>
          <w:u w:val="single"/>
        </w:rPr>
        <w:t>.  Entire</w:t>
      </w:r>
      <w:proofErr w:type="gramEnd"/>
      <w:r w:rsidRPr="004F2767">
        <w:rPr>
          <w:b/>
          <w:smallCaps/>
          <w:color w:val="000000"/>
          <w:u w:val="single"/>
        </w:rPr>
        <w:t xml:space="preserve"> Agreement</w:t>
      </w:r>
    </w:p>
    <w:p w:rsidR="003968B3" w:rsidRPr="004F2767" w:rsidRDefault="003968B3">
      <w:pPr>
        <w:tabs>
          <w:tab w:val="left" w:pos="16384"/>
        </w:tabs>
        <w:rPr>
          <w:color w:val="000000"/>
        </w:rPr>
      </w:pPr>
    </w:p>
    <w:p w:rsidR="003968B3" w:rsidRPr="004F2767" w:rsidRDefault="003968B3">
      <w:pPr>
        <w:tabs>
          <w:tab w:val="left" w:pos="16384"/>
        </w:tabs>
        <w:rPr>
          <w:color w:val="000000"/>
        </w:rPr>
      </w:pPr>
      <w:r w:rsidRPr="004F2767">
        <w:rPr>
          <w:color w:val="000000"/>
        </w:rPr>
        <w:t xml:space="preserve">This Agreement constitutes the entire agreement of the parties and supersedes all prior communications, understandings and agreements relating to the subject matter hereof, whether oral or written. </w:t>
      </w:r>
    </w:p>
    <w:p w:rsidR="003968B3" w:rsidRPr="004F2767" w:rsidRDefault="003968B3">
      <w:pPr>
        <w:tabs>
          <w:tab w:val="left" w:pos="16384"/>
        </w:tabs>
        <w:rPr>
          <w:color w:val="000000"/>
        </w:rPr>
      </w:pPr>
    </w:p>
    <w:p w:rsidR="003968B3" w:rsidRPr="004F2767" w:rsidRDefault="003968B3">
      <w:pPr>
        <w:pStyle w:val="Heading1"/>
        <w:keepNext/>
        <w:tabs>
          <w:tab w:val="left" w:pos="16384"/>
        </w:tabs>
        <w:jc w:val="center"/>
        <w:rPr>
          <w:b/>
          <w:smallCaps/>
          <w:color w:val="000000"/>
          <w:u w:val="single"/>
        </w:rPr>
      </w:pPr>
      <w:r w:rsidRPr="004F2767">
        <w:rPr>
          <w:b/>
          <w:smallCaps/>
          <w:color w:val="000000"/>
          <w:u w:val="single"/>
        </w:rPr>
        <w:t>XVI</w:t>
      </w:r>
      <w:proofErr w:type="gramStart"/>
      <w:r w:rsidRPr="004F2767">
        <w:rPr>
          <w:b/>
          <w:smallCaps/>
          <w:color w:val="000000"/>
          <w:u w:val="single"/>
        </w:rPr>
        <w:t>.  Amendment</w:t>
      </w:r>
      <w:proofErr w:type="gramEnd"/>
    </w:p>
    <w:p w:rsidR="003968B3" w:rsidRPr="004F2767" w:rsidRDefault="003968B3">
      <w:pPr>
        <w:tabs>
          <w:tab w:val="left" w:pos="16384"/>
        </w:tabs>
        <w:rPr>
          <w:color w:val="000000"/>
        </w:rPr>
      </w:pPr>
    </w:p>
    <w:p w:rsidR="003968B3" w:rsidRPr="004F2767" w:rsidRDefault="003968B3">
      <w:pPr>
        <w:tabs>
          <w:tab w:val="left" w:pos="16384"/>
        </w:tabs>
        <w:rPr>
          <w:color w:val="000000"/>
        </w:rPr>
      </w:pPr>
      <w:r w:rsidRPr="004F2767">
        <w:rPr>
          <w:color w:val="000000"/>
        </w:rPr>
        <w:t>No modification or claimed waiver of any provision of this Agreement shall be valid except by written amendment signed by authorized representatives of Licensor and Licensee.</w:t>
      </w:r>
    </w:p>
    <w:p w:rsidR="003968B3" w:rsidRPr="004F2767" w:rsidRDefault="003968B3">
      <w:pPr>
        <w:tabs>
          <w:tab w:val="left" w:pos="16384"/>
        </w:tabs>
        <w:rPr>
          <w:color w:val="000000"/>
        </w:rPr>
      </w:pPr>
    </w:p>
    <w:p w:rsidR="003968B3" w:rsidRPr="004F2767" w:rsidRDefault="003968B3">
      <w:pPr>
        <w:pStyle w:val="Heading1"/>
        <w:keepNext/>
        <w:tabs>
          <w:tab w:val="left" w:pos="16384"/>
        </w:tabs>
        <w:jc w:val="center"/>
        <w:rPr>
          <w:b/>
          <w:smallCaps/>
          <w:color w:val="000000"/>
          <w:u w:val="single"/>
        </w:rPr>
      </w:pPr>
      <w:r w:rsidRPr="004F2767">
        <w:rPr>
          <w:b/>
          <w:smallCaps/>
          <w:color w:val="000000"/>
          <w:u w:val="single"/>
        </w:rPr>
        <w:lastRenderedPageBreak/>
        <w:t>XVII</w:t>
      </w:r>
      <w:proofErr w:type="gramStart"/>
      <w:r w:rsidRPr="004F2767">
        <w:rPr>
          <w:b/>
          <w:smallCaps/>
          <w:color w:val="000000"/>
          <w:u w:val="single"/>
        </w:rPr>
        <w:t>.  Severability</w:t>
      </w:r>
      <w:proofErr w:type="gramEnd"/>
    </w:p>
    <w:p w:rsidR="003968B3" w:rsidRPr="004F2767" w:rsidRDefault="003968B3">
      <w:pPr>
        <w:tabs>
          <w:tab w:val="left" w:pos="16384"/>
        </w:tabs>
        <w:rPr>
          <w:color w:val="000000"/>
        </w:rPr>
      </w:pPr>
    </w:p>
    <w:p w:rsidR="003968B3" w:rsidRPr="004F2767" w:rsidRDefault="003968B3">
      <w:pPr>
        <w:rPr>
          <w:color w:val="000000"/>
        </w:rPr>
      </w:pPr>
      <w:r w:rsidRPr="004F2767">
        <w:rPr>
          <w:color w:val="000000"/>
        </w:rPr>
        <w:t xml:space="preserve">If any provision or provisions of this Agreement shall be held to be invalid, illegal, unenforceable or in conflict with the law of any jurisdiction, the validity, legality and enforceability of the remaining provisions shall not in any way be affected or impaired thereby. </w:t>
      </w:r>
    </w:p>
    <w:p w:rsidR="003968B3" w:rsidRPr="004F2767" w:rsidRDefault="003968B3">
      <w:pPr>
        <w:tabs>
          <w:tab w:val="left" w:pos="16384"/>
        </w:tabs>
        <w:rPr>
          <w:color w:val="000000"/>
        </w:rPr>
      </w:pPr>
    </w:p>
    <w:p w:rsidR="003968B3" w:rsidRPr="004F2767" w:rsidRDefault="003968B3">
      <w:pPr>
        <w:pStyle w:val="Heading1"/>
        <w:keepNext/>
        <w:tabs>
          <w:tab w:val="left" w:pos="16384"/>
        </w:tabs>
        <w:jc w:val="center"/>
        <w:rPr>
          <w:b/>
          <w:smallCaps/>
          <w:color w:val="000000"/>
          <w:u w:val="single"/>
        </w:rPr>
      </w:pPr>
      <w:r w:rsidRPr="004F2767">
        <w:rPr>
          <w:b/>
          <w:smallCaps/>
          <w:color w:val="000000"/>
          <w:u w:val="single"/>
        </w:rPr>
        <w:t>XVIII</w:t>
      </w:r>
      <w:proofErr w:type="gramStart"/>
      <w:r w:rsidRPr="004F2767">
        <w:rPr>
          <w:b/>
          <w:smallCaps/>
          <w:color w:val="000000"/>
          <w:u w:val="single"/>
        </w:rPr>
        <w:t>.  Waiver</w:t>
      </w:r>
      <w:proofErr w:type="gramEnd"/>
      <w:r w:rsidRPr="004F2767">
        <w:rPr>
          <w:b/>
          <w:smallCaps/>
          <w:color w:val="000000"/>
          <w:u w:val="single"/>
        </w:rPr>
        <w:t xml:space="preserve"> of Contractual Right</w:t>
      </w:r>
    </w:p>
    <w:p w:rsidR="003968B3" w:rsidRPr="004F2767" w:rsidRDefault="003968B3">
      <w:pPr>
        <w:tabs>
          <w:tab w:val="left" w:pos="16384"/>
        </w:tabs>
        <w:rPr>
          <w:color w:val="000000"/>
        </w:rPr>
      </w:pPr>
    </w:p>
    <w:p w:rsidR="003968B3" w:rsidRPr="004F2767" w:rsidRDefault="003968B3">
      <w:pPr>
        <w:rPr>
          <w:color w:val="000000"/>
        </w:rPr>
      </w:pPr>
      <w:r w:rsidRPr="004F2767">
        <w:rPr>
          <w:color w:val="000000"/>
        </w:rPr>
        <w:t xml:space="preserve">Waiver of any provision herein shall not be deemed a waiver of any other provision herein, nor shall waiver of any breach of this Agreement be construed as a continuing waiver of other breaches of the same or other provisions of this Agreement. </w:t>
      </w:r>
    </w:p>
    <w:p w:rsidR="003968B3" w:rsidRPr="004F2767" w:rsidRDefault="003968B3">
      <w:pPr>
        <w:tabs>
          <w:tab w:val="left" w:pos="16384"/>
        </w:tabs>
        <w:rPr>
          <w:color w:val="000000"/>
        </w:rPr>
      </w:pPr>
    </w:p>
    <w:p w:rsidR="003968B3" w:rsidRPr="004F2767" w:rsidRDefault="003968B3">
      <w:pPr>
        <w:pStyle w:val="Heading1"/>
        <w:keepNext/>
        <w:tabs>
          <w:tab w:val="left" w:pos="16384"/>
        </w:tabs>
        <w:jc w:val="center"/>
        <w:rPr>
          <w:b/>
          <w:smallCaps/>
          <w:color w:val="000000"/>
          <w:u w:val="single"/>
        </w:rPr>
      </w:pPr>
      <w:r w:rsidRPr="004F2767">
        <w:rPr>
          <w:b/>
          <w:smallCaps/>
          <w:color w:val="000000"/>
          <w:u w:val="single"/>
        </w:rPr>
        <w:t>XIX</w:t>
      </w:r>
      <w:proofErr w:type="gramStart"/>
      <w:r w:rsidRPr="004F2767">
        <w:rPr>
          <w:b/>
          <w:smallCaps/>
          <w:color w:val="000000"/>
          <w:u w:val="single"/>
        </w:rPr>
        <w:t>.  Notices</w:t>
      </w:r>
      <w:proofErr w:type="gramEnd"/>
    </w:p>
    <w:p w:rsidR="003968B3" w:rsidRPr="004F2767" w:rsidRDefault="003968B3">
      <w:pPr>
        <w:tabs>
          <w:tab w:val="left" w:pos="16384"/>
        </w:tabs>
        <w:rPr>
          <w:b/>
          <w:color w:val="000000"/>
          <w:u w:val="single"/>
        </w:rPr>
      </w:pPr>
    </w:p>
    <w:p w:rsidR="003968B3" w:rsidRPr="004F2767" w:rsidRDefault="003968B3">
      <w:pPr>
        <w:rPr>
          <w:color w:val="000000"/>
        </w:rPr>
      </w:pPr>
      <w:r w:rsidRPr="004F2767">
        <w:rPr>
          <w:color w:val="000000"/>
        </w:rPr>
        <w:t>All notices given pursuant to this Agreement shall be in writing and may be hand delivered, or shall be deemed received within five (5) days</w:t>
      </w:r>
      <w:r w:rsidRPr="004F2767">
        <w:rPr>
          <w:i/>
          <w:color w:val="000000"/>
        </w:rPr>
        <w:t xml:space="preserve"> </w:t>
      </w:r>
      <w:r w:rsidRPr="004F2767">
        <w:rPr>
          <w:color w:val="000000"/>
        </w:rPr>
        <w:t xml:space="preserve">after mailing if sent by registered or certified mail, return receipt requested. If any notice is sent by facsimile, confirmation copies must be sent by U.S. Mail or hand delivery to the specified address. Either party may from time to time change its Notice Address by written notice to the other party. </w:t>
      </w:r>
    </w:p>
    <w:p w:rsidR="003968B3" w:rsidRPr="004F2767" w:rsidRDefault="003968B3">
      <w:pPr>
        <w:rPr>
          <w:color w:val="000000"/>
        </w:rPr>
      </w:pPr>
    </w:p>
    <w:p w:rsidR="003968B3" w:rsidRPr="004F2767" w:rsidRDefault="003968B3">
      <w:pPr>
        <w:rPr>
          <w:color w:val="000000"/>
        </w:rPr>
      </w:pPr>
      <w:r w:rsidRPr="004F2767">
        <w:rPr>
          <w:b/>
          <w:color w:val="000000"/>
        </w:rPr>
        <w:t xml:space="preserve">If to Licensor: </w:t>
      </w:r>
    </w:p>
    <w:p w:rsidR="003968B3" w:rsidRPr="004F2767" w:rsidRDefault="003968B3">
      <w:pPr>
        <w:rPr>
          <w:color w:val="000000"/>
        </w:rPr>
      </w:pPr>
    </w:p>
    <w:p w:rsidR="003968B3" w:rsidRPr="004F2767" w:rsidRDefault="003968B3">
      <w:pPr>
        <w:tabs>
          <w:tab w:val="left" w:pos="16384"/>
        </w:tabs>
        <w:rPr>
          <w:i/>
          <w:color w:val="000000"/>
        </w:rPr>
      </w:pPr>
      <w:r w:rsidRPr="004F2767">
        <w:rPr>
          <w:i/>
          <w:color w:val="000000"/>
        </w:rPr>
        <w:t>[Licensor</w:t>
      </w:r>
    </w:p>
    <w:p w:rsidR="003968B3" w:rsidRPr="004F2767" w:rsidRDefault="003968B3">
      <w:pPr>
        <w:tabs>
          <w:tab w:val="left" w:pos="16384"/>
        </w:tabs>
        <w:rPr>
          <w:i/>
          <w:color w:val="000000"/>
        </w:rPr>
      </w:pPr>
      <w:r w:rsidRPr="004F2767">
        <w:rPr>
          <w:i/>
          <w:color w:val="000000"/>
        </w:rPr>
        <w:t>Address of Licensor</w:t>
      </w:r>
    </w:p>
    <w:p w:rsidR="003968B3" w:rsidRPr="004F2767" w:rsidRDefault="003968B3">
      <w:pPr>
        <w:tabs>
          <w:tab w:val="left" w:pos="16384"/>
        </w:tabs>
        <w:rPr>
          <w:i/>
          <w:color w:val="000000"/>
        </w:rPr>
      </w:pPr>
      <w:r w:rsidRPr="004F2767">
        <w:rPr>
          <w:i/>
          <w:color w:val="000000"/>
        </w:rPr>
        <w:t xml:space="preserve">City of </w:t>
      </w:r>
      <w:smartTag w:uri="urn:schemas-microsoft-com:office:smarttags" w:element="City">
        <w:smartTag w:uri="urn:schemas-microsoft-com:office:smarttags" w:element="place">
          <w:r w:rsidRPr="004F2767">
            <w:rPr>
              <w:i/>
              <w:color w:val="000000"/>
            </w:rPr>
            <w:t>Licensor</w:t>
          </w:r>
        </w:smartTag>
      </w:smartTag>
    </w:p>
    <w:p w:rsidR="003968B3" w:rsidRPr="004F2767" w:rsidRDefault="003968B3">
      <w:pPr>
        <w:tabs>
          <w:tab w:val="left" w:pos="16384"/>
        </w:tabs>
        <w:rPr>
          <w:i/>
          <w:color w:val="000000"/>
        </w:rPr>
      </w:pPr>
      <w:r w:rsidRPr="004F2767">
        <w:rPr>
          <w:i/>
          <w:color w:val="000000"/>
        </w:rPr>
        <w:t xml:space="preserve">State of </w:t>
      </w:r>
      <w:smartTag w:uri="urn:schemas-microsoft-com:office:smarttags" w:element="State">
        <w:smartTag w:uri="urn:schemas-microsoft-com:office:smarttags" w:element="place">
          <w:r w:rsidRPr="004F2767">
            <w:rPr>
              <w:i/>
              <w:color w:val="000000"/>
            </w:rPr>
            <w:t>Licensor</w:t>
          </w:r>
        </w:smartTag>
      </w:smartTag>
    </w:p>
    <w:p w:rsidR="003968B3" w:rsidRPr="004F2767" w:rsidRDefault="003968B3">
      <w:pPr>
        <w:tabs>
          <w:tab w:val="left" w:pos="16384"/>
        </w:tabs>
        <w:rPr>
          <w:i/>
          <w:color w:val="000000"/>
        </w:rPr>
      </w:pPr>
      <w:r w:rsidRPr="004F2767">
        <w:rPr>
          <w:i/>
          <w:color w:val="000000"/>
        </w:rPr>
        <w:t>Country of Licensor</w:t>
      </w:r>
    </w:p>
    <w:p w:rsidR="003968B3" w:rsidRPr="004F2767" w:rsidRDefault="003968B3">
      <w:pPr>
        <w:tabs>
          <w:tab w:val="left" w:pos="16384"/>
        </w:tabs>
        <w:rPr>
          <w:i/>
          <w:color w:val="000000"/>
        </w:rPr>
      </w:pPr>
      <w:r w:rsidRPr="004F2767">
        <w:rPr>
          <w:i/>
          <w:color w:val="000000"/>
        </w:rPr>
        <w:t>Postal Code of Licensor]</w:t>
      </w:r>
    </w:p>
    <w:p w:rsidR="003968B3" w:rsidRPr="004F2767" w:rsidRDefault="003968B3">
      <w:pPr>
        <w:tabs>
          <w:tab w:val="left" w:pos="16384"/>
        </w:tabs>
        <w:rPr>
          <w:color w:val="000000"/>
        </w:rPr>
      </w:pPr>
    </w:p>
    <w:p w:rsidR="003968B3" w:rsidRPr="004F2767" w:rsidRDefault="003968B3">
      <w:pPr>
        <w:tabs>
          <w:tab w:val="left" w:pos="16384"/>
        </w:tabs>
        <w:rPr>
          <w:b/>
          <w:color w:val="000000"/>
        </w:rPr>
      </w:pPr>
      <w:r w:rsidRPr="004F2767">
        <w:rPr>
          <w:b/>
          <w:color w:val="000000"/>
        </w:rPr>
        <w:t>If to Licensee:</w:t>
      </w:r>
    </w:p>
    <w:p w:rsidR="003968B3" w:rsidRPr="004F2767" w:rsidRDefault="003968B3">
      <w:pPr>
        <w:tabs>
          <w:tab w:val="left" w:pos="16384"/>
        </w:tabs>
        <w:rPr>
          <w:color w:val="000000"/>
        </w:rPr>
      </w:pPr>
    </w:p>
    <w:p w:rsidR="003968B3" w:rsidRPr="004F2767" w:rsidRDefault="003968B3">
      <w:pPr>
        <w:tabs>
          <w:tab w:val="left" w:pos="16384"/>
        </w:tabs>
        <w:rPr>
          <w:color w:val="000000"/>
        </w:rPr>
      </w:pPr>
      <w:r w:rsidRPr="004F2767">
        <w:rPr>
          <w:color w:val="000000"/>
        </w:rPr>
        <w:t>NorthEast Research Libraries Consortium</w:t>
      </w:r>
    </w:p>
    <w:p w:rsidR="003968B3" w:rsidRPr="004F2767" w:rsidRDefault="003968B3">
      <w:pPr>
        <w:tabs>
          <w:tab w:val="left" w:pos="16384"/>
        </w:tabs>
        <w:rPr>
          <w:color w:val="000000"/>
        </w:rPr>
      </w:pPr>
      <w:smartTag w:uri="urn:schemas-microsoft-com:office:smarttags" w:element="Street">
        <w:smartTag w:uri="urn:schemas-microsoft-com:office:smarttags" w:element="address">
          <w:r w:rsidRPr="004F2767">
            <w:rPr>
              <w:color w:val="000000"/>
            </w:rPr>
            <w:t>130 Wall Street</w:t>
          </w:r>
        </w:smartTag>
      </w:smartTag>
    </w:p>
    <w:p w:rsidR="003968B3" w:rsidRPr="004F2767" w:rsidRDefault="003968B3">
      <w:pPr>
        <w:tabs>
          <w:tab w:val="left" w:pos="16384"/>
        </w:tabs>
        <w:rPr>
          <w:color w:val="000000"/>
        </w:rPr>
      </w:pPr>
      <w:smartTag w:uri="urn:schemas-microsoft-com:office:smarttags" w:element="address">
        <w:smartTag w:uri="urn:schemas-microsoft-com:office:smarttags" w:element="Street">
          <w:r w:rsidRPr="004F2767">
            <w:rPr>
              <w:color w:val="000000"/>
            </w:rPr>
            <w:t>P.O. Box</w:t>
          </w:r>
        </w:smartTag>
        <w:r w:rsidRPr="004F2767">
          <w:rPr>
            <w:color w:val="000000"/>
          </w:rPr>
          <w:t xml:space="preserve"> 208240</w:t>
        </w:r>
      </w:smartTag>
    </w:p>
    <w:p w:rsidR="003968B3" w:rsidRPr="004F2767" w:rsidRDefault="003968B3">
      <w:pPr>
        <w:tabs>
          <w:tab w:val="left" w:pos="16384"/>
        </w:tabs>
        <w:rPr>
          <w:color w:val="000000"/>
        </w:rPr>
      </w:pPr>
      <w:smartTag w:uri="urn:schemas-microsoft-com:office:smarttags" w:element="place">
        <w:smartTag w:uri="urn:schemas-microsoft-com:office:smarttags" w:element="City">
          <w:r w:rsidRPr="004F2767">
            <w:rPr>
              <w:color w:val="000000"/>
            </w:rPr>
            <w:t>New Haven</w:t>
          </w:r>
        </w:smartTag>
        <w:r w:rsidRPr="004F2767">
          <w:rPr>
            <w:color w:val="000000"/>
          </w:rPr>
          <w:t xml:space="preserve">, </w:t>
        </w:r>
        <w:smartTag w:uri="urn:schemas-microsoft-com:office:smarttags" w:element="State">
          <w:r w:rsidRPr="004F2767">
            <w:rPr>
              <w:color w:val="000000"/>
            </w:rPr>
            <w:t>CT</w:t>
          </w:r>
        </w:smartTag>
      </w:smartTag>
    </w:p>
    <w:p w:rsidR="003968B3" w:rsidRPr="004F2767" w:rsidRDefault="003968B3">
      <w:pPr>
        <w:tabs>
          <w:tab w:val="left" w:pos="16384"/>
        </w:tabs>
        <w:rPr>
          <w:color w:val="000000"/>
        </w:rPr>
      </w:pPr>
      <w:r w:rsidRPr="004F2767">
        <w:rPr>
          <w:color w:val="000000"/>
        </w:rPr>
        <w:t>06520-8240</w:t>
      </w:r>
    </w:p>
    <w:p w:rsidR="003968B3" w:rsidRPr="004F2767" w:rsidRDefault="003968B3">
      <w:pPr>
        <w:tabs>
          <w:tab w:val="left" w:pos="16384"/>
        </w:tabs>
        <w:rPr>
          <w:color w:val="000000"/>
        </w:rPr>
      </w:pPr>
      <w:smartTag w:uri="urn:schemas-microsoft-com:office:smarttags" w:element="country-region">
        <w:smartTag w:uri="urn:schemas-microsoft-com:office:smarttags" w:element="place">
          <w:r w:rsidRPr="004F2767">
            <w:rPr>
              <w:color w:val="000000"/>
            </w:rPr>
            <w:t>USA</w:t>
          </w:r>
        </w:smartTag>
      </w:smartTag>
    </w:p>
    <w:p w:rsidR="003968B3" w:rsidRPr="004F2767" w:rsidRDefault="003968B3">
      <w:pPr>
        <w:rPr>
          <w:color w:val="000000"/>
        </w:rPr>
      </w:pPr>
    </w:p>
    <w:p w:rsidR="003968B3" w:rsidRPr="004F2767" w:rsidRDefault="003968B3">
      <w:pPr>
        <w:jc w:val="center"/>
        <w:rPr>
          <w:color w:val="000000"/>
        </w:rPr>
      </w:pPr>
      <w:r w:rsidRPr="004F2767">
        <w:rPr>
          <w:b/>
          <w:smallCaps/>
          <w:color w:val="000000"/>
          <w:u w:val="single"/>
        </w:rPr>
        <w:t>XX</w:t>
      </w:r>
      <w:proofErr w:type="gramStart"/>
      <w:r w:rsidRPr="004F2767">
        <w:rPr>
          <w:b/>
          <w:smallCaps/>
          <w:color w:val="000000"/>
          <w:u w:val="single"/>
        </w:rPr>
        <w:t>.  Use</w:t>
      </w:r>
      <w:proofErr w:type="gramEnd"/>
      <w:r w:rsidRPr="004F2767">
        <w:rPr>
          <w:b/>
          <w:smallCaps/>
          <w:color w:val="000000"/>
          <w:u w:val="single"/>
        </w:rPr>
        <w:t xml:space="preserve"> of NERL Name</w:t>
      </w:r>
    </w:p>
    <w:p w:rsidR="003968B3" w:rsidRPr="004F2767" w:rsidRDefault="003968B3">
      <w:pPr>
        <w:rPr>
          <w:color w:val="000000"/>
        </w:rPr>
      </w:pPr>
    </w:p>
    <w:p w:rsidR="003968B3" w:rsidRPr="004F2767" w:rsidRDefault="003968B3">
      <w:pPr>
        <w:pStyle w:val="HTMLBody"/>
        <w:rPr>
          <w:rFonts w:ascii="Times New Roman" w:hAnsi="Times New Roman"/>
          <w:color w:val="000000"/>
          <w:sz w:val="24"/>
        </w:rPr>
      </w:pPr>
      <w:r w:rsidRPr="004F2767">
        <w:rPr>
          <w:rFonts w:ascii="Times New Roman" w:hAnsi="Times New Roman"/>
          <w:color w:val="000000"/>
          <w:sz w:val="24"/>
        </w:rPr>
        <w:t>Licensor's use of the name "NERL" or the name any of its subscribing members (alone or as part of another name) in advertising or promotional materials shall be permitted only upon the prior written approval of, and in accordance with restrictions agreed to by, NERL or its members.</w:t>
      </w:r>
    </w:p>
    <w:p w:rsidR="003968B3" w:rsidRPr="004F2767" w:rsidRDefault="003968B3">
      <w:pPr>
        <w:rPr>
          <w:color w:val="000000"/>
        </w:rPr>
      </w:pPr>
    </w:p>
    <w:p w:rsidR="003968B3" w:rsidRPr="004F2767" w:rsidRDefault="003968B3">
      <w:pPr>
        <w:tabs>
          <w:tab w:val="left" w:pos="16384"/>
        </w:tabs>
        <w:rPr>
          <w:color w:val="000000"/>
        </w:rPr>
      </w:pPr>
    </w:p>
    <w:p w:rsidR="003968B3" w:rsidRPr="004F2767" w:rsidRDefault="003968B3">
      <w:pPr>
        <w:tabs>
          <w:tab w:val="left" w:pos="16384"/>
        </w:tabs>
        <w:rPr>
          <w:color w:val="000000"/>
        </w:rPr>
      </w:pPr>
      <w:r w:rsidRPr="004F2767">
        <w:rPr>
          <w:b/>
          <w:color w:val="000000"/>
        </w:rPr>
        <w:t>IN WITNESS WHEREOF,</w:t>
      </w:r>
      <w:r w:rsidRPr="004F2767">
        <w:rPr>
          <w:color w:val="000000"/>
        </w:rPr>
        <w:t xml:space="preserve"> the parties have executed this Agreement by their respective, duly authorized representatives as of the date first above written.</w:t>
      </w:r>
    </w:p>
    <w:p w:rsidR="003968B3" w:rsidRPr="004F2767" w:rsidRDefault="003968B3">
      <w:pPr>
        <w:tabs>
          <w:tab w:val="left" w:pos="16384"/>
        </w:tabs>
        <w:rPr>
          <w:color w:val="000000"/>
        </w:rPr>
      </w:pPr>
    </w:p>
    <w:p w:rsidR="003968B3" w:rsidRPr="004F2767" w:rsidRDefault="003968B3">
      <w:pPr>
        <w:tabs>
          <w:tab w:val="left" w:pos="16384"/>
        </w:tabs>
        <w:rPr>
          <w:color w:val="000000"/>
        </w:rPr>
      </w:pPr>
      <w:r w:rsidRPr="004F2767">
        <w:rPr>
          <w:b/>
          <w:color w:val="000000"/>
        </w:rPr>
        <w:t>LICENSOR:</w:t>
      </w:r>
    </w:p>
    <w:p w:rsidR="003968B3" w:rsidRPr="004F2767" w:rsidRDefault="003968B3">
      <w:pPr>
        <w:tabs>
          <w:tab w:val="left" w:pos="16384"/>
        </w:tabs>
        <w:rPr>
          <w:color w:val="000000"/>
        </w:rPr>
      </w:pPr>
    </w:p>
    <w:p w:rsidR="003968B3" w:rsidRPr="004F2767" w:rsidRDefault="003968B3">
      <w:pPr>
        <w:tabs>
          <w:tab w:val="left" w:pos="16384"/>
        </w:tabs>
        <w:rPr>
          <w:color w:val="000000"/>
        </w:rPr>
      </w:pPr>
      <w:r w:rsidRPr="004F2767">
        <w:rPr>
          <w:color w:val="000000"/>
        </w:rPr>
        <w:t>BY: ______________________________________        DATE: __________________</w:t>
      </w:r>
    </w:p>
    <w:p w:rsidR="003968B3" w:rsidRPr="004F2767" w:rsidRDefault="003968B3">
      <w:pPr>
        <w:tabs>
          <w:tab w:val="left" w:pos="16384"/>
        </w:tabs>
        <w:rPr>
          <w:color w:val="000000"/>
        </w:rPr>
      </w:pPr>
      <w:r w:rsidRPr="004F2767">
        <w:rPr>
          <w:color w:val="000000"/>
        </w:rPr>
        <w:t xml:space="preserve">       Signature of Authorized Signatory of Licensor</w:t>
      </w:r>
    </w:p>
    <w:p w:rsidR="003968B3" w:rsidRPr="004F2767" w:rsidRDefault="003968B3">
      <w:pPr>
        <w:tabs>
          <w:tab w:val="left" w:pos="16384"/>
        </w:tabs>
        <w:rPr>
          <w:color w:val="000000"/>
        </w:rPr>
      </w:pPr>
    </w:p>
    <w:p w:rsidR="003968B3" w:rsidRPr="004F2767" w:rsidRDefault="003968B3">
      <w:pPr>
        <w:tabs>
          <w:tab w:val="left" w:pos="16384"/>
        </w:tabs>
        <w:rPr>
          <w:color w:val="000000"/>
        </w:rPr>
      </w:pPr>
      <w:r w:rsidRPr="004F2767">
        <w:rPr>
          <w:color w:val="000000"/>
        </w:rPr>
        <w:t>Print Name:</w:t>
      </w:r>
    </w:p>
    <w:p w:rsidR="003968B3" w:rsidRPr="004F2767" w:rsidRDefault="003968B3">
      <w:pPr>
        <w:tabs>
          <w:tab w:val="left" w:pos="16384"/>
        </w:tabs>
        <w:rPr>
          <w:color w:val="000000"/>
        </w:rPr>
      </w:pPr>
      <w:r w:rsidRPr="004F2767">
        <w:rPr>
          <w:color w:val="000000"/>
        </w:rPr>
        <w:t>Title:</w:t>
      </w:r>
    </w:p>
    <w:p w:rsidR="003968B3" w:rsidRPr="004F2767" w:rsidRDefault="003968B3">
      <w:pPr>
        <w:tabs>
          <w:tab w:val="left" w:pos="16384"/>
        </w:tabs>
        <w:rPr>
          <w:color w:val="000000"/>
        </w:rPr>
      </w:pPr>
      <w:r w:rsidRPr="004F2767">
        <w:rPr>
          <w:color w:val="000000"/>
        </w:rPr>
        <w:t>Address:</w:t>
      </w:r>
    </w:p>
    <w:p w:rsidR="003968B3" w:rsidRPr="004F2767" w:rsidRDefault="003968B3">
      <w:pPr>
        <w:tabs>
          <w:tab w:val="left" w:pos="16384"/>
        </w:tabs>
        <w:rPr>
          <w:color w:val="000000"/>
        </w:rPr>
      </w:pPr>
      <w:r w:rsidRPr="004F2767">
        <w:rPr>
          <w:color w:val="000000"/>
        </w:rPr>
        <w:t>Telephone No.:</w:t>
      </w:r>
    </w:p>
    <w:p w:rsidR="003968B3" w:rsidRPr="004F2767" w:rsidRDefault="003968B3">
      <w:pPr>
        <w:tabs>
          <w:tab w:val="left" w:pos="16384"/>
        </w:tabs>
        <w:rPr>
          <w:color w:val="000000"/>
        </w:rPr>
      </w:pPr>
      <w:r w:rsidRPr="004F2767">
        <w:rPr>
          <w:color w:val="000000"/>
        </w:rPr>
        <w:t>Facsimile:</w:t>
      </w:r>
    </w:p>
    <w:p w:rsidR="003968B3" w:rsidRPr="004F2767" w:rsidRDefault="003968B3">
      <w:pPr>
        <w:tabs>
          <w:tab w:val="left" w:pos="16384"/>
        </w:tabs>
        <w:rPr>
          <w:color w:val="000000"/>
        </w:rPr>
      </w:pPr>
      <w:r w:rsidRPr="004F2767">
        <w:rPr>
          <w:color w:val="000000"/>
        </w:rPr>
        <w:t>E-mail:</w:t>
      </w:r>
    </w:p>
    <w:p w:rsidR="003968B3" w:rsidRPr="004F2767" w:rsidRDefault="003968B3">
      <w:pPr>
        <w:tabs>
          <w:tab w:val="left" w:pos="16384"/>
        </w:tabs>
        <w:rPr>
          <w:color w:val="000000"/>
        </w:rPr>
      </w:pPr>
    </w:p>
    <w:p w:rsidR="003968B3" w:rsidRPr="004F2767" w:rsidRDefault="003968B3">
      <w:pPr>
        <w:tabs>
          <w:tab w:val="left" w:pos="16384"/>
        </w:tabs>
        <w:rPr>
          <w:b/>
          <w:color w:val="000000"/>
        </w:rPr>
      </w:pPr>
      <w:r w:rsidRPr="004F2767">
        <w:rPr>
          <w:b/>
          <w:color w:val="000000"/>
        </w:rPr>
        <w:t>NorthEast Research Libraries Consortium:</w:t>
      </w:r>
    </w:p>
    <w:p w:rsidR="003968B3" w:rsidRPr="004F2767" w:rsidRDefault="003968B3">
      <w:pPr>
        <w:tabs>
          <w:tab w:val="left" w:pos="16384"/>
        </w:tabs>
        <w:rPr>
          <w:b/>
          <w:color w:val="000000"/>
        </w:rPr>
      </w:pPr>
    </w:p>
    <w:p w:rsidR="003968B3" w:rsidRPr="004F2767" w:rsidRDefault="003968B3">
      <w:pPr>
        <w:tabs>
          <w:tab w:val="left" w:pos="16384"/>
        </w:tabs>
        <w:rPr>
          <w:color w:val="000000"/>
        </w:rPr>
      </w:pPr>
      <w:r w:rsidRPr="004F2767">
        <w:rPr>
          <w:color w:val="000000"/>
        </w:rPr>
        <w:t>BY: ______________________________________        DATE: ___________________</w:t>
      </w:r>
    </w:p>
    <w:p w:rsidR="003968B3" w:rsidRPr="004F2767" w:rsidRDefault="003968B3">
      <w:pPr>
        <w:tabs>
          <w:tab w:val="left" w:pos="16384"/>
        </w:tabs>
        <w:rPr>
          <w:color w:val="000000"/>
        </w:rPr>
      </w:pPr>
    </w:p>
    <w:p w:rsidR="003968B3" w:rsidRPr="004F2767" w:rsidRDefault="003968B3">
      <w:pPr>
        <w:tabs>
          <w:tab w:val="left" w:pos="16384"/>
        </w:tabs>
        <w:rPr>
          <w:color w:val="000000"/>
        </w:rPr>
      </w:pPr>
      <w:r w:rsidRPr="004F2767">
        <w:rPr>
          <w:color w:val="000000"/>
        </w:rPr>
        <w:t xml:space="preserve">Print Name:  </w:t>
      </w:r>
      <w:r w:rsidRPr="004F2767">
        <w:rPr>
          <w:color w:val="000000"/>
        </w:rPr>
        <w:tab/>
      </w:r>
      <w:r w:rsidRPr="004F2767">
        <w:rPr>
          <w:color w:val="000000"/>
        </w:rPr>
        <w:tab/>
      </w:r>
    </w:p>
    <w:p w:rsidR="003968B3" w:rsidRPr="004F2767" w:rsidRDefault="003968B3">
      <w:pPr>
        <w:tabs>
          <w:tab w:val="left" w:pos="16384"/>
        </w:tabs>
        <w:rPr>
          <w:color w:val="000000"/>
        </w:rPr>
      </w:pPr>
      <w:r w:rsidRPr="004F2767">
        <w:rPr>
          <w:color w:val="000000"/>
        </w:rPr>
        <w:t xml:space="preserve">Title:  </w:t>
      </w:r>
      <w:r w:rsidRPr="004F2767">
        <w:rPr>
          <w:color w:val="000000"/>
        </w:rPr>
        <w:tab/>
      </w:r>
      <w:r w:rsidRPr="004F2767">
        <w:rPr>
          <w:color w:val="000000"/>
        </w:rPr>
        <w:tab/>
      </w:r>
    </w:p>
    <w:p w:rsidR="003968B3" w:rsidRPr="004F2767" w:rsidRDefault="003968B3">
      <w:pPr>
        <w:tabs>
          <w:tab w:val="left" w:pos="16384"/>
        </w:tabs>
        <w:rPr>
          <w:color w:val="000000"/>
        </w:rPr>
      </w:pPr>
      <w:r w:rsidRPr="004F2767">
        <w:rPr>
          <w:color w:val="000000"/>
        </w:rPr>
        <w:t xml:space="preserve">Address: </w:t>
      </w:r>
    </w:p>
    <w:p w:rsidR="003968B3" w:rsidRPr="004F2767" w:rsidRDefault="003968B3">
      <w:pPr>
        <w:tabs>
          <w:tab w:val="left" w:pos="16384"/>
        </w:tabs>
        <w:rPr>
          <w:color w:val="000000"/>
        </w:rPr>
      </w:pPr>
      <w:r w:rsidRPr="004F2767">
        <w:rPr>
          <w:color w:val="000000"/>
        </w:rPr>
        <w:t xml:space="preserve">Telephone No.:  </w:t>
      </w:r>
    </w:p>
    <w:p w:rsidR="003968B3" w:rsidRPr="004F2767" w:rsidRDefault="003968B3">
      <w:pPr>
        <w:tabs>
          <w:tab w:val="left" w:pos="16384"/>
        </w:tabs>
        <w:rPr>
          <w:color w:val="000000"/>
        </w:rPr>
      </w:pPr>
      <w:r w:rsidRPr="004F2767">
        <w:rPr>
          <w:color w:val="000000"/>
        </w:rPr>
        <w:t xml:space="preserve">Facsimile: </w:t>
      </w:r>
    </w:p>
    <w:p w:rsidR="003968B3" w:rsidRDefault="003968B3">
      <w:pPr>
        <w:tabs>
          <w:tab w:val="left" w:pos="16384"/>
        </w:tabs>
        <w:rPr>
          <w:color w:val="000000"/>
        </w:rPr>
      </w:pPr>
      <w:r w:rsidRPr="004F2767">
        <w:rPr>
          <w:color w:val="000000"/>
        </w:rPr>
        <w:t xml:space="preserve">E-mail: </w:t>
      </w:r>
    </w:p>
    <w:p w:rsidR="003968B3" w:rsidRDefault="003968B3">
      <w:pPr>
        <w:tabs>
          <w:tab w:val="left" w:pos="16384"/>
        </w:tabs>
        <w:rPr>
          <w:b/>
          <w:color w:val="000000"/>
        </w:rPr>
      </w:pPr>
    </w:p>
    <w:p w:rsidR="003968B3" w:rsidRDefault="003968B3">
      <w:pPr>
        <w:rPr>
          <w:color w:val="000000"/>
        </w:rPr>
      </w:pPr>
    </w:p>
    <w:sectPr w:rsidR="003968B3" w:rsidSect="008629DF">
      <w:footerReference w:type="default" r:id="rId10"/>
      <w:pgSz w:w="12240" w:h="15840"/>
      <w:pgMar w:top="1440" w:right="1800" w:bottom="1440" w:left="1800"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28A9" w:rsidRDefault="006528A9">
      <w:r>
        <w:separator/>
      </w:r>
    </w:p>
  </w:endnote>
  <w:endnote w:type="continuationSeparator" w:id="0">
    <w:p w:rsidR="006528A9" w:rsidRDefault="00652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New times roma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8A9" w:rsidRPr="003F2CF3" w:rsidRDefault="006528A9">
    <w:pPr>
      <w:pStyle w:val="Footer"/>
      <w:rPr>
        <w:sz w:val="16"/>
      </w:rPr>
    </w:pPr>
    <w:r>
      <w:rPr>
        <w:sz w:val="16"/>
      </w:rPr>
      <w:t>rev.</w:t>
    </w:r>
    <w:r w:rsidR="003F2CF3">
      <w:rPr>
        <w:sz w:val="16"/>
      </w:rPr>
      <w:t>04/23/2012</w:t>
    </w:r>
    <w:r>
      <w:tab/>
    </w:r>
    <w:r>
      <w:tab/>
    </w:r>
    <w:r w:rsidR="0065788C">
      <w:rPr>
        <w:rStyle w:val="PageNumber"/>
      </w:rPr>
      <w:fldChar w:fldCharType="begin"/>
    </w:r>
    <w:r>
      <w:rPr>
        <w:rStyle w:val="PageNumber"/>
      </w:rPr>
      <w:instrText xml:space="preserve"> PAGE </w:instrText>
    </w:r>
    <w:r w:rsidR="0065788C">
      <w:rPr>
        <w:rStyle w:val="PageNumber"/>
      </w:rPr>
      <w:fldChar w:fldCharType="separate"/>
    </w:r>
    <w:r w:rsidR="003166BA">
      <w:rPr>
        <w:rStyle w:val="PageNumber"/>
        <w:noProof/>
      </w:rPr>
      <w:t>5</w:t>
    </w:r>
    <w:r w:rsidR="0065788C">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28A9" w:rsidRDefault="006528A9">
      <w:r>
        <w:separator/>
      </w:r>
    </w:p>
  </w:footnote>
  <w:footnote w:type="continuationSeparator" w:id="0">
    <w:p w:rsidR="006528A9" w:rsidRDefault="006528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4B5C96"/>
    <w:rsid w:val="00036AE7"/>
    <w:rsid w:val="00067858"/>
    <w:rsid w:val="0007338C"/>
    <w:rsid w:val="000C166A"/>
    <w:rsid w:val="00105EFA"/>
    <w:rsid w:val="001235C5"/>
    <w:rsid w:val="00127177"/>
    <w:rsid w:val="001B76F0"/>
    <w:rsid w:val="002247A8"/>
    <w:rsid w:val="002354D4"/>
    <w:rsid w:val="002862E5"/>
    <w:rsid w:val="002D2EE8"/>
    <w:rsid w:val="003166BA"/>
    <w:rsid w:val="003650AF"/>
    <w:rsid w:val="00375B60"/>
    <w:rsid w:val="003968B3"/>
    <w:rsid w:val="003F2CF3"/>
    <w:rsid w:val="004B5C96"/>
    <w:rsid w:val="004C29E7"/>
    <w:rsid w:val="004C4E99"/>
    <w:rsid w:val="004C6C54"/>
    <w:rsid w:val="004D61F3"/>
    <w:rsid w:val="004F2767"/>
    <w:rsid w:val="00512D08"/>
    <w:rsid w:val="00572660"/>
    <w:rsid w:val="005D3E5A"/>
    <w:rsid w:val="005F3C1B"/>
    <w:rsid w:val="00603C97"/>
    <w:rsid w:val="006119EA"/>
    <w:rsid w:val="00616B5D"/>
    <w:rsid w:val="006420DC"/>
    <w:rsid w:val="006528A9"/>
    <w:rsid w:val="0065788C"/>
    <w:rsid w:val="006774A0"/>
    <w:rsid w:val="006C311E"/>
    <w:rsid w:val="006C4E60"/>
    <w:rsid w:val="00711118"/>
    <w:rsid w:val="00731458"/>
    <w:rsid w:val="00743BE2"/>
    <w:rsid w:val="00776EF6"/>
    <w:rsid w:val="00783219"/>
    <w:rsid w:val="007D79F8"/>
    <w:rsid w:val="00814A3C"/>
    <w:rsid w:val="008629DF"/>
    <w:rsid w:val="0087358E"/>
    <w:rsid w:val="008A1ABD"/>
    <w:rsid w:val="008B5EAE"/>
    <w:rsid w:val="009320B3"/>
    <w:rsid w:val="00990C76"/>
    <w:rsid w:val="009B4E66"/>
    <w:rsid w:val="009F0415"/>
    <w:rsid w:val="00A11BB5"/>
    <w:rsid w:val="00A3700F"/>
    <w:rsid w:val="00AB40C2"/>
    <w:rsid w:val="00AE3BC6"/>
    <w:rsid w:val="00B755D2"/>
    <w:rsid w:val="00B75B6B"/>
    <w:rsid w:val="00B84A0E"/>
    <w:rsid w:val="00BB7BF2"/>
    <w:rsid w:val="00BF7BC9"/>
    <w:rsid w:val="00C67A29"/>
    <w:rsid w:val="00CB4D60"/>
    <w:rsid w:val="00D71594"/>
    <w:rsid w:val="00D76225"/>
    <w:rsid w:val="00D93E21"/>
    <w:rsid w:val="00DA16C1"/>
    <w:rsid w:val="00E076FC"/>
    <w:rsid w:val="00E545D1"/>
    <w:rsid w:val="00F14996"/>
    <w:rsid w:val="00F54A5B"/>
    <w:rsid w:val="00F929AB"/>
    <w:rsid w:val="00FE57C9"/>
    <w:rsid w:val="00FF1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629DF"/>
    <w:pPr>
      <w:widowControl w:val="0"/>
    </w:pPr>
    <w:rPr>
      <w:snapToGrid w:val="0"/>
      <w:sz w:val="24"/>
    </w:rPr>
  </w:style>
  <w:style w:type="paragraph" w:styleId="Heading1">
    <w:name w:val="heading 1"/>
    <w:basedOn w:val="Normal"/>
    <w:next w:val="Normal"/>
    <w:qFormat/>
    <w:rsid w:val="008629DF"/>
    <w:pPr>
      <w:outlineLvl w:val="0"/>
    </w:pPr>
  </w:style>
  <w:style w:type="paragraph" w:styleId="Heading2">
    <w:name w:val="heading 2"/>
    <w:basedOn w:val="Normal"/>
    <w:next w:val="Normal"/>
    <w:qFormat/>
    <w:rsid w:val="008629DF"/>
    <w:pPr>
      <w:outlineLvl w:val="1"/>
    </w:pPr>
  </w:style>
  <w:style w:type="paragraph" w:styleId="Heading3">
    <w:name w:val="heading 3"/>
    <w:basedOn w:val="Normal"/>
    <w:next w:val="Normal"/>
    <w:qFormat/>
    <w:rsid w:val="008629DF"/>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8629DF"/>
    <w:rPr>
      <w:sz w:val="16"/>
    </w:rPr>
  </w:style>
  <w:style w:type="paragraph" w:styleId="CommentText">
    <w:name w:val="annotation text"/>
    <w:basedOn w:val="Normal"/>
    <w:semiHidden/>
    <w:rsid w:val="008629DF"/>
    <w:rPr>
      <w:sz w:val="20"/>
    </w:rPr>
  </w:style>
  <w:style w:type="paragraph" w:styleId="Header">
    <w:name w:val="header"/>
    <w:basedOn w:val="Normal"/>
    <w:rsid w:val="008629DF"/>
    <w:pPr>
      <w:tabs>
        <w:tab w:val="center" w:pos="4320"/>
        <w:tab w:val="right" w:pos="8640"/>
      </w:tabs>
    </w:pPr>
  </w:style>
  <w:style w:type="paragraph" w:styleId="Footer">
    <w:name w:val="footer"/>
    <w:basedOn w:val="Normal"/>
    <w:rsid w:val="008629DF"/>
    <w:pPr>
      <w:tabs>
        <w:tab w:val="center" w:pos="4320"/>
        <w:tab w:val="right" w:pos="8640"/>
      </w:tabs>
    </w:pPr>
  </w:style>
  <w:style w:type="character" w:styleId="PageNumber">
    <w:name w:val="page number"/>
    <w:basedOn w:val="DefaultParagraphFont"/>
    <w:rsid w:val="008629DF"/>
  </w:style>
  <w:style w:type="character" w:styleId="Hyperlink">
    <w:name w:val="Hyperlink"/>
    <w:basedOn w:val="DefaultParagraphFont"/>
    <w:uiPriority w:val="99"/>
    <w:rsid w:val="008629DF"/>
    <w:rPr>
      <w:color w:val="0000FF"/>
      <w:u w:val="single"/>
    </w:rPr>
  </w:style>
  <w:style w:type="paragraph" w:customStyle="1" w:styleId="HTMLBody">
    <w:name w:val="HTML Body"/>
    <w:rsid w:val="008629DF"/>
    <w:rPr>
      <w:rFonts w:ascii="Courier" w:hAnsi="Courier"/>
      <w:snapToGrid w:val="0"/>
    </w:rPr>
  </w:style>
  <w:style w:type="paragraph" w:customStyle="1" w:styleId="HTMLBlockquote">
    <w:name w:val="HTML Blockquote"/>
    <w:rsid w:val="008629DF"/>
    <w:rPr>
      <w:rFonts w:ascii="Courier" w:hAnsi="Courier"/>
      <w:snapToGrid w:val="0"/>
      <w:sz w:val="24"/>
    </w:rPr>
  </w:style>
  <w:style w:type="character" w:styleId="FollowedHyperlink">
    <w:name w:val="FollowedHyperlink"/>
    <w:basedOn w:val="DefaultParagraphFont"/>
    <w:rsid w:val="008629DF"/>
    <w:rPr>
      <w:color w:val="800080"/>
      <w:u w:val="single"/>
    </w:rPr>
  </w:style>
  <w:style w:type="paragraph" w:styleId="BalloonText">
    <w:name w:val="Balloon Text"/>
    <w:basedOn w:val="Normal"/>
    <w:semiHidden/>
    <w:rsid w:val="008629DF"/>
    <w:rPr>
      <w:rFonts w:ascii="Tahoma" w:hAnsi="Tahoma" w:cs="Tahoma"/>
      <w:sz w:val="16"/>
      <w:szCs w:val="16"/>
    </w:rPr>
  </w:style>
  <w:style w:type="paragraph" w:styleId="NormalWeb">
    <w:name w:val="Normal (Web)"/>
    <w:basedOn w:val="Normal"/>
    <w:rsid w:val="009B4E66"/>
    <w:pPr>
      <w:widowControl/>
      <w:spacing w:before="100" w:beforeAutospacing="1" w:after="100" w:afterAutospacing="1"/>
    </w:pPr>
    <w:rPr>
      <w:snapToGrid/>
      <w:szCs w:val="24"/>
    </w:rPr>
  </w:style>
  <w:style w:type="paragraph" w:styleId="PlainText">
    <w:name w:val="Plain Text"/>
    <w:basedOn w:val="Normal"/>
    <w:link w:val="PlainTextChar"/>
    <w:uiPriority w:val="99"/>
    <w:unhideWhenUsed/>
    <w:rsid w:val="008B5EAE"/>
    <w:pPr>
      <w:widowControl/>
    </w:pPr>
    <w:rPr>
      <w:rFonts w:ascii="Consolas" w:eastAsiaTheme="minorHAnsi" w:hAnsi="Consolas" w:cstheme="minorBidi"/>
      <w:snapToGrid/>
      <w:sz w:val="21"/>
      <w:szCs w:val="21"/>
    </w:rPr>
  </w:style>
  <w:style w:type="character" w:customStyle="1" w:styleId="PlainTextChar">
    <w:name w:val="Plain Text Char"/>
    <w:basedOn w:val="DefaultParagraphFont"/>
    <w:link w:val="PlainText"/>
    <w:uiPriority w:val="99"/>
    <w:rsid w:val="008B5EAE"/>
    <w:rPr>
      <w:rFonts w:ascii="Consolas" w:eastAsiaTheme="minorHAnsi" w:hAnsi="Consolas" w:cstheme="minorBidi"/>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634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org/WAI/GL/"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www.uksg.org/transfer"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projectcounter.org/code_practice.html"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F6F44F-9787-4030-B5D5-529CB07D288C}"/>
</file>

<file path=customXml/itemProps2.xml><?xml version="1.0" encoding="utf-8"?>
<ds:datastoreItem xmlns:ds="http://schemas.openxmlformats.org/officeDocument/2006/customXml" ds:itemID="{A277F7D0-1E11-413F-A1E2-A08B98A20B75}"/>
</file>

<file path=customXml/itemProps3.xml><?xml version="1.0" encoding="utf-8"?>
<ds:datastoreItem xmlns:ds="http://schemas.openxmlformats.org/officeDocument/2006/customXml" ds:itemID="{3743BE2B-D944-4BC7-AA61-A04508D556A5}"/>
</file>

<file path=docProps/app.xml><?xml version="1.0" encoding="utf-8"?>
<Properties xmlns="http://schemas.openxmlformats.org/officeDocument/2006/extended-properties" xmlns:vt="http://schemas.openxmlformats.org/officeDocument/2006/docPropsVTypes">
  <Template>Normal.dotm</Template>
  <TotalTime>4</TotalTime>
  <Pages>12</Pages>
  <Words>4318</Words>
  <Characters>25540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STANDARD LICENSE AGREEMENT</vt:lpstr>
    </vt:vector>
  </TitlesOfParts>
  <Company>Yale University Library</Company>
  <LinksUpToDate>false</LinksUpToDate>
  <CharactersWithSpaces>29799</CharactersWithSpaces>
  <SharedDoc>false</SharedDoc>
  <HLinks>
    <vt:vector size="12" baseType="variant">
      <vt:variant>
        <vt:i4>524403</vt:i4>
      </vt:variant>
      <vt:variant>
        <vt:i4>3</vt:i4>
      </vt:variant>
      <vt:variant>
        <vt:i4>0</vt:i4>
      </vt:variant>
      <vt:variant>
        <vt:i4>5</vt:i4>
      </vt:variant>
      <vt:variant>
        <vt:lpwstr>http://www.projectcounter.org/code_practice.html</vt:lpwstr>
      </vt:variant>
      <vt:variant>
        <vt:lpwstr/>
      </vt:variant>
      <vt:variant>
        <vt:i4>2031631</vt:i4>
      </vt:variant>
      <vt:variant>
        <vt:i4>0</vt:i4>
      </vt:variant>
      <vt:variant>
        <vt:i4>0</vt:i4>
      </vt:variant>
      <vt:variant>
        <vt:i4>5</vt:i4>
      </vt:variant>
      <vt:variant>
        <vt:lpwstr>http://www.w3.org/WAI/GL/</vt:lpwstr>
      </vt:variant>
      <vt:variant>
        <vt:lpwstr>Publications</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LICENSE AGREEMENT</dc:title>
  <dc:creator>Kimberly Parker</dc:creator>
  <cp:lastModifiedBy>JoanEmmet</cp:lastModifiedBy>
  <cp:revision>3</cp:revision>
  <cp:lastPrinted>2010-09-24T18:49:00Z</cp:lastPrinted>
  <dcterms:created xsi:type="dcterms:W3CDTF">2012-11-14T13:37:00Z</dcterms:created>
  <dcterms:modified xsi:type="dcterms:W3CDTF">2012-11-14T13:41:00Z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